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56300E07"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14:paraId="15BEA572" w14:textId="1984F472"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14:paraId="654D2987" w14:textId="204EE073"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14:paraId="20CC5F48" w14:textId="1A1B6B79"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14:paraId="4235F2BF" w14:textId="1FB0873E"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14:paraId="14144F68" w14:textId="26D49637"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14:paraId="2CE7F51D" w14:textId="674D0B7E"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14:paraId="4DDDBF49" w14:textId="0C9EBCAF"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14:paraId="4F002830" w14:textId="3DFB95E8"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14:paraId="4ECDF6F2" w14:textId="6231761B"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14:paraId="4E878BF0" w14:textId="231170E3"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commentRangeStart w:id="21"/>
      <w:del w:id="22"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commentRangeEnd w:id="21"/>
        <w:r w:rsidR="00545977" w:rsidDel="00CA06E9">
          <w:rPr>
            <w:rStyle w:val="CommentReference"/>
          </w:rPr>
          <w:commentReference w:id="21"/>
        </w:r>
      </w:del>
    </w:p>
    <w:p w14:paraId="411050DA" w14:textId="392BF5F4" w:rsidR="003E4FEE" w:rsidDel="00CA06E9" w:rsidRDefault="003E4FEE" w:rsidP="00481A8F">
      <w:pPr>
        <w:pStyle w:val="ListParagraph"/>
        <w:numPr>
          <w:ilvl w:val="2"/>
          <w:numId w:val="12"/>
        </w:numPr>
        <w:rPr>
          <w:del w:id="23" w:author="Thorson, James" w:date="2016-01-19T10:27:00Z"/>
          <w:rFonts w:ascii="Times New Roman" w:hAnsi="Times New Roman" w:cs="Times New Roman"/>
          <w:sz w:val="24"/>
          <w:szCs w:val="24"/>
        </w:rPr>
      </w:pPr>
      <w:commentRangeStart w:id="24"/>
      <w:del w:id="25"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commentRangeEnd w:id="24"/>
        <w:r w:rsidR="00545977" w:rsidDel="00CA06E9">
          <w:rPr>
            <w:rStyle w:val="CommentReference"/>
          </w:rPr>
          <w:commentReference w:id="24"/>
        </w:r>
        <w:r w:rsidR="006D6006" w:rsidDel="00CA06E9">
          <w:rPr>
            <w:rFonts w:ascii="Times New Roman" w:hAnsi="Times New Roman" w:cs="Times New Roman"/>
            <w:sz w:val="24"/>
            <w:szCs w:val="24"/>
          </w:rPr>
          <w:delText xml:space="preserve"> Input to SS is marginal</w:delText>
        </w:r>
      </w:del>
    </w:p>
    <w:p w14:paraId="32DF553D" w14:textId="727E3303" w:rsidR="006D6006" w:rsidDel="00CA06E9" w:rsidRDefault="006D6006" w:rsidP="006D6006">
      <w:pPr>
        <w:pStyle w:val="ListParagraph"/>
        <w:numPr>
          <w:ilvl w:val="3"/>
          <w:numId w:val="12"/>
        </w:numPr>
        <w:rPr>
          <w:del w:id="26" w:author="Thorson, James" w:date="2016-01-19T10:27:00Z"/>
          <w:rFonts w:ascii="Times New Roman" w:hAnsi="Times New Roman" w:cs="Times New Roman"/>
          <w:sz w:val="24"/>
          <w:szCs w:val="24"/>
        </w:rPr>
      </w:pPr>
      <w:del w:id="27" w:author="Thorson, James" w:date="2016-01-19T10:27:00Z">
        <w:r w:rsidDel="00CA06E9">
          <w:rPr>
            <w:rFonts w:ascii="Times New Roman" w:hAnsi="Times New Roman" w:cs="Times New Roman"/>
            <w:sz w:val="24"/>
            <w:szCs w:val="24"/>
          </w:rPr>
          <w:delText>.4, .6, .9</w:delText>
        </w:r>
      </w:del>
    </w:p>
    <w:p w14:paraId="589326FB" w14:textId="16848AFA" w:rsidR="000C1FF4" w:rsidDel="00CA06E9" w:rsidRDefault="000C1FF4" w:rsidP="00481A8F">
      <w:pPr>
        <w:pStyle w:val="ListParagraph"/>
        <w:numPr>
          <w:ilvl w:val="2"/>
          <w:numId w:val="12"/>
        </w:numPr>
        <w:rPr>
          <w:del w:id="28" w:author="Thorson, James" w:date="2016-01-19T10:27:00Z"/>
          <w:rFonts w:ascii="Times New Roman" w:hAnsi="Times New Roman" w:cs="Times New Roman"/>
          <w:sz w:val="24"/>
          <w:szCs w:val="24"/>
        </w:rPr>
      </w:pPr>
      <w:del w:id="29" w:author="Thorson, James" w:date="2016-01-19T10:27:00Z">
        <w:r w:rsidDel="00CA06E9">
          <w:rPr>
            <w:rFonts w:ascii="Times New Roman" w:hAnsi="Times New Roman" w:cs="Times New Roman"/>
            <w:sz w:val="24"/>
            <w:szCs w:val="24"/>
          </w:rPr>
          <w:delText>Add fishery ages</w:delText>
        </w:r>
      </w:del>
    </w:p>
    <w:p w14:paraId="79128C2A" w14:textId="6E8819DF" w:rsidR="00CC228B" w:rsidDel="00CA06E9" w:rsidRDefault="00CC228B" w:rsidP="00481A8F">
      <w:pPr>
        <w:pStyle w:val="ListParagraph"/>
        <w:numPr>
          <w:ilvl w:val="2"/>
          <w:numId w:val="12"/>
        </w:numPr>
        <w:rPr>
          <w:del w:id="30" w:author="Thorson, James" w:date="2016-01-19T10:27:00Z"/>
          <w:rFonts w:ascii="Times New Roman" w:hAnsi="Times New Roman" w:cs="Times New Roman"/>
          <w:sz w:val="24"/>
          <w:szCs w:val="24"/>
        </w:rPr>
      </w:pPr>
      <w:del w:id="31" w:author="Thorson, James" w:date="2016-01-19T10:27:00Z">
        <w:r w:rsidDel="00CA06E9">
          <w:rPr>
            <w:rFonts w:ascii="Times New Roman" w:hAnsi="Times New Roman" w:cs="Times New Roman"/>
            <w:sz w:val="24"/>
            <w:szCs w:val="24"/>
          </w:rPr>
          <w:delText>Determine the numbers of years needed to estimate ρ:</w:delText>
        </w:r>
      </w:del>
    </w:p>
    <w:p w14:paraId="55B8D694" w14:textId="5CE7A916" w:rsidR="00CC228B" w:rsidDel="00CA06E9" w:rsidRDefault="006D6006" w:rsidP="00CC228B">
      <w:pPr>
        <w:pStyle w:val="ListParagraph"/>
        <w:numPr>
          <w:ilvl w:val="3"/>
          <w:numId w:val="12"/>
        </w:numPr>
        <w:rPr>
          <w:del w:id="32" w:author="Thorson, James" w:date="2016-01-19T10:27:00Z"/>
          <w:rFonts w:ascii="Times New Roman" w:hAnsi="Times New Roman" w:cs="Times New Roman"/>
          <w:sz w:val="24"/>
          <w:szCs w:val="24"/>
        </w:rPr>
      </w:pPr>
      <w:del w:id="33"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14:paraId="4810B5F8" w14:textId="6725340E" w:rsidR="00106F51" w:rsidDel="00CA06E9" w:rsidRDefault="00106F51" w:rsidP="00481A8F">
      <w:pPr>
        <w:pStyle w:val="ListParagraph"/>
        <w:numPr>
          <w:ilvl w:val="2"/>
          <w:numId w:val="12"/>
        </w:numPr>
        <w:rPr>
          <w:del w:id="34" w:author="Thorson, James" w:date="2016-01-19T10:27:00Z"/>
          <w:rFonts w:ascii="Times New Roman" w:hAnsi="Times New Roman" w:cs="Times New Roman"/>
          <w:sz w:val="24"/>
          <w:szCs w:val="24"/>
        </w:rPr>
      </w:pPr>
      <w:del w:id="35" w:author="Thorson, James" w:date="2016-01-19T10:27:00Z">
        <w:r w:rsidDel="00CA06E9">
          <w:rPr>
            <w:rFonts w:ascii="Times New Roman" w:hAnsi="Times New Roman" w:cs="Times New Roman"/>
            <w:sz w:val="24"/>
            <w:szCs w:val="24"/>
          </w:rPr>
          <w:delText>Ageing error</w:delText>
        </w:r>
      </w:del>
    </w:p>
    <w:p w14:paraId="6C067FC6" w14:textId="6C11FAFE" w:rsidR="006D6006" w:rsidDel="00CA06E9" w:rsidRDefault="006D6006" w:rsidP="00481A8F">
      <w:pPr>
        <w:pStyle w:val="ListParagraph"/>
        <w:numPr>
          <w:ilvl w:val="2"/>
          <w:numId w:val="12"/>
        </w:numPr>
        <w:rPr>
          <w:del w:id="36" w:author="Thorson, James" w:date="2016-01-19T10:27:00Z"/>
          <w:rFonts w:ascii="Times New Roman" w:hAnsi="Times New Roman" w:cs="Times New Roman"/>
          <w:sz w:val="24"/>
          <w:szCs w:val="24"/>
        </w:rPr>
      </w:pPr>
      <w:del w:id="37" w:author="Thorson, James" w:date="2016-01-19T10:27:00Z">
        <w:r w:rsidDel="00CA06E9">
          <w:rPr>
            <w:rFonts w:ascii="Times New Roman" w:hAnsi="Times New Roman" w:cs="Times New Roman"/>
            <w:sz w:val="24"/>
            <w:szCs w:val="24"/>
          </w:rPr>
          <w:delText>Implement weak prior, the same one that RM used.</w:delText>
        </w:r>
      </w:del>
    </w:p>
    <w:p w14:paraId="5FED3823" w14:textId="35C11F3F" w:rsidR="00FF244F" w:rsidDel="00CA06E9" w:rsidRDefault="00FF244F" w:rsidP="00FF244F">
      <w:pPr>
        <w:pStyle w:val="ListParagraph"/>
        <w:numPr>
          <w:ilvl w:val="1"/>
          <w:numId w:val="12"/>
        </w:numPr>
        <w:rPr>
          <w:del w:id="38" w:author="Thorson, James" w:date="2016-01-19T10:27:00Z"/>
          <w:rFonts w:ascii="Times New Roman" w:hAnsi="Times New Roman" w:cs="Times New Roman"/>
          <w:sz w:val="24"/>
          <w:szCs w:val="24"/>
        </w:rPr>
      </w:pPr>
      <w:del w:id="39" w:author="Thorson, James" w:date="2016-01-19T10:27:00Z">
        <w:r w:rsidDel="00CA06E9">
          <w:rPr>
            <w:rFonts w:ascii="Times New Roman" w:hAnsi="Times New Roman" w:cs="Times New Roman"/>
            <w:sz w:val="24"/>
            <w:szCs w:val="24"/>
          </w:rPr>
          <w:delText>Suggestions that will not be explored</w:delText>
        </w:r>
      </w:del>
    </w:p>
    <w:p w14:paraId="65B607C2" w14:textId="26EDB658" w:rsidR="00FF244F" w:rsidDel="00CA06E9" w:rsidRDefault="00FF244F" w:rsidP="00FF244F">
      <w:pPr>
        <w:pStyle w:val="ListParagraph"/>
        <w:numPr>
          <w:ilvl w:val="2"/>
          <w:numId w:val="12"/>
        </w:numPr>
        <w:rPr>
          <w:del w:id="40" w:author="Thorson, James" w:date="2016-01-19T10:27:00Z"/>
          <w:rFonts w:ascii="Times New Roman" w:hAnsi="Times New Roman" w:cs="Times New Roman"/>
          <w:sz w:val="24"/>
          <w:szCs w:val="24"/>
        </w:rPr>
      </w:pPr>
      <w:del w:id="41" w:author="Thorson, James" w:date="2016-01-19T10:27:00Z">
        <w:r w:rsidDel="00CA06E9">
          <w:rPr>
            <w:rFonts w:ascii="Times New Roman" w:hAnsi="Times New Roman" w:cs="Times New Roman"/>
            <w:sz w:val="24"/>
            <w:szCs w:val="24"/>
          </w:rPr>
          <w:delText>Misspecifying yearly sample sizes (EB)</w:delText>
        </w:r>
      </w:del>
    </w:p>
    <w:p w14:paraId="643D15D0" w14:textId="2E26F8B9" w:rsidR="00FF244F" w:rsidDel="00CA06E9" w:rsidRDefault="00FF244F" w:rsidP="00FF244F">
      <w:pPr>
        <w:pStyle w:val="ListParagraph"/>
        <w:numPr>
          <w:ilvl w:val="2"/>
          <w:numId w:val="12"/>
        </w:numPr>
        <w:rPr>
          <w:del w:id="42" w:author="Thorson, James" w:date="2016-01-19T10:27:00Z"/>
          <w:rFonts w:ascii="Times New Roman" w:hAnsi="Times New Roman" w:cs="Times New Roman"/>
          <w:sz w:val="24"/>
          <w:szCs w:val="24"/>
        </w:rPr>
      </w:pPr>
      <w:del w:id="43" w:author="Thorson, James" w:date="2016-01-19T10:27:00Z">
        <w:r w:rsidDel="00CA06E9">
          <w:rPr>
            <w:rFonts w:ascii="Times New Roman" w:hAnsi="Times New Roman" w:cs="Times New Roman"/>
            <w:sz w:val="24"/>
            <w:szCs w:val="24"/>
          </w:rPr>
          <w:delText>Young of the year survey</w:delText>
        </w:r>
      </w:del>
    </w:p>
    <w:p w14:paraId="4E325ACF" w14:textId="268EDCE3" w:rsidR="00FF244F" w:rsidDel="00CA06E9" w:rsidRDefault="00FF244F" w:rsidP="00FF244F">
      <w:pPr>
        <w:pStyle w:val="ListParagraph"/>
        <w:numPr>
          <w:ilvl w:val="2"/>
          <w:numId w:val="12"/>
        </w:numPr>
        <w:rPr>
          <w:del w:id="44" w:author="Thorson, James" w:date="2016-01-19T10:27:00Z"/>
          <w:rFonts w:ascii="Times New Roman" w:hAnsi="Times New Roman" w:cs="Times New Roman"/>
          <w:sz w:val="24"/>
          <w:szCs w:val="24"/>
        </w:rPr>
      </w:pPr>
      <w:del w:id="45"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14:paraId="3A09F2B4" w14:textId="79B728D7" w:rsidR="00DD37FD" w:rsidDel="00CA06E9" w:rsidRDefault="00DD37FD" w:rsidP="00DD37FD">
      <w:pPr>
        <w:pStyle w:val="ListParagraph"/>
        <w:numPr>
          <w:ilvl w:val="2"/>
          <w:numId w:val="12"/>
        </w:numPr>
        <w:rPr>
          <w:del w:id="46" w:author="Thorson, James" w:date="2016-01-19T10:27:00Z"/>
          <w:rFonts w:ascii="Times New Roman" w:hAnsi="Times New Roman" w:cs="Times New Roman"/>
          <w:sz w:val="24"/>
          <w:szCs w:val="24"/>
        </w:rPr>
      </w:pPr>
      <w:del w:id="47"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14:paraId="332198AE" w14:textId="4E5274BB" w:rsidR="00FF244F" w:rsidDel="00CA06E9" w:rsidRDefault="00FF244F" w:rsidP="00FF244F">
      <w:pPr>
        <w:pStyle w:val="ListParagraph"/>
        <w:numPr>
          <w:ilvl w:val="2"/>
          <w:numId w:val="12"/>
        </w:numPr>
        <w:rPr>
          <w:del w:id="48" w:author="Thorson, James" w:date="2016-01-19T10:27:00Z"/>
          <w:rFonts w:ascii="Times New Roman" w:hAnsi="Times New Roman" w:cs="Times New Roman"/>
          <w:sz w:val="24"/>
          <w:szCs w:val="24"/>
        </w:rPr>
      </w:pPr>
      <w:del w:id="49"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14:paraId="362729E1" w14:textId="1D2900EE" w:rsidR="00DD37FD" w:rsidRPr="00FF244F" w:rsidDel="00CA06E9" w:rsidRDefault="00DD37FD" w:rsidP="00FF244F">
      <w:pPr>
        <w:pStyle w:val="ListParagraph"/>
        <w:numPr>
          <w:ilvl w:val="2"/>
          <w:numId w:val="12"/>
        </w:numPr>
        <w:rPr>
          <w:del w:id="50" w:author="Thorson, James" w:date="2016-01-19T10:27:00Z"/>
          <w:rFonts w:ascii="Times New Roman" w:hAnsi="Times New Roman" w:cs="Times New Roman"/>
          <w:sz w:val="24"/>
          <w:szCs w:val="24"/>
        </w:rPr>
      </w:pPr>
      <w:del w:id="51" w:author="Thorson, James" w:date="2016-01-19T10:27:00Z">
        <w:r w:rsidDel="00CA06E9">
          <w:rPr>
            <w:rFonts w:ascii="Times New Roman" w:hAnsi="Times New Roman" w:cs="Times New Roman"/>
            <w:sz w:val="24"/>
            <w:szCs w:val="24"/>
          </w:rPr>
          <w:delText>Using a value lower than 0.1 for the survey error sd (AEP). JTT thinks 0.1 is fine because if an assessment scientist uses values lower than 0.1 the variance inflation almost always increases it.</w:delText>
        </w:r>
      </w:del>
    </w:p>
    <w:p w14:paraId="4421B679" w14:textId="5320991A" w:rsidR="00481A8F" w:rsidRPr="00FA358C" w:rsidDel="00CA06E9" w:rsidRDefault="00481A8F" w:rsidP="00481A8F">
      <w:pPr>
        <w:pStyle w:val="ListParagraph"/>
        <w:numPr>
          <w:ilvl w:val="0"/>
          <w:numId w:val="12"/>
        </w:numPr>
        <w:rPr>
          <w:del w:id="52" w:author="Thorson, James" w:date="2016-01-19T10:27:00Z"/>
          <w:rFonts w:ascii="Times New Roman" w:hAnsi="Times New Roman" w:cs="Times New Roman"/>
          <w:sz w:val="24"/>
          <w:szCs w:val="24"/>
        </w:rPr>
      </w:pPr>
      <w:del w:id="53" w:author="Thorson, James" w:date="2016-01-19T10:27:00Z">
        <w:r w:rsidRPr="00FA358C" w:rsidDel="00CA06E9">
          <w:rPr>
            <w:rFonts w:ascii="Times New Roman" w:hAnsi="Times New Roman" w:cs="Times New Roman"/>
            <w:sz w:val="24"/>
            <w:szCs w:val="24"/>
          </w:rPr>
          <w:delText>Text</w:delText>
        </w:r>
      </w:del>
    </w:p>
    <w:p w14:paraId="5C620F74" w14:textId="691A05EE" w:rsidR="00106F51" w:rsidDel="00CA06E9" w:rsidRDefault="00106F51" w:rsidP="00106F51">
      <w:pPr>
        <w:pStyle w:val="ListParagraph"/>
        <w:numPr>
          <w:ilvl w:val="1"/>
          <w:numId w:val="12"/>
        </w:numPr>
        <w:rPr>
          <w:del w:id="54" w:author="Thorson, James" w:date="2016-01-19T10:27:00Z"/>
          <w:rFonts w:ascii="Times New Roman" w:hAnsi="Times New Roman" w:cs="Times New Roman"/>
          <w:sz w:val="24"/>
          <w:szCs w:val="24"/>
        </w:rPr>
      </w:pPr>
      <w:del w:id="55" w:author="Thorson, James" w:date="2016-01-19T10:27:00Z">
        <w:r w:rsidDel="00CA06E9">
          <w:rPr>
            <w:rFonts w:ascii="Times New Roman" w:hAnsi="Times New Roman" w:cs="Times New Roman"/>
            <w:sz w:val="24"/>
            <w:szCs w:val="24"/>
          </w:rPr>
          <w:delText>Update results</w:delText>
        </w:r>
      </w:del>
    </w:p>
    <w:p w14:paraId="38F7CAA1" w14:textId="29E1896F" w:rsidR="00106F51" w:rsidDel="00CA06E9" w:rsidRDefault="00106F51" w:rsidP="00106F51">
      <w:pPr>
        <w:pStyle w:val="ListParagraph"/>
        <w:numPr>
          <w:ilvl w:val="1"/>
          <w:numId w:val="12"/>
        </w:numPr>
        <w:rPr>
          <w:del w:id="56" w:author="Thorson, James" w:date="2016-01-19T10:27:00Z"/>
          <w:rFonts w:ascii="Times New Roman" w:hAnsi="Times New Roman" w:cs="Times New Roman"/>
          <w:sz w:val="24"/>
          <w:szCs w:val="24"/>
        </w:rPr>
      </w:pPr>
      <w:del w:id="57" w:author="Thorson, James" w:date="2016-01-19T10:27:00Z">
        <w:r w:rsidDel="00CA06E9">
          <w:rPr>
            <w:rFonts w:ascii="Times New Roman" w:hAnsi="Times New Roman" w:cs="Times New Roman"/>
            <w:sz w:val="24"/>
            <w:szCs w:val="24"/>
          </w:rPr>
          <w:delText>Update discussion:</w:delText>
        </w:r>
      </w:del>
    </w:p>
    <w:p w14:paraId="15255523" w14:textId="6D401E66" w:rsidR="00106F51" w:rsidDel="00CA06E9" w:rsidRDefault="00106F51" w:rsidP="00106F51">
      <w:pPr>
        <w:pStyle w:val="ListParagraph"/>
        <w:numPr>
          <w:ilvl w:val="2"/>
          <w:numId w:val="12"/>
        </w:numPr>
        <w:rPr>
          <w:del w:id="58" w:author="Thorson, James" w:date="2016-01-19T10:27:00Z"/>
          <w:rFonts w:ascii="Times New Roman" w:hAnsi="Times New Roman" w:cs="Times New Roman"/>
          <w:sz w:val="24"/>
          <w:szCs w:val="24"/>
        </w:rPr>
      </w:pPr>
      <w:del w:id="59" w:author="Thorson, James" w:date="2016-01-19T10:27:00Z">
        <w:r w:rsidDel="00CA06E9">
          <w:rPr>
            <w:rFonts w:ascii="Times New Roman" w:hAnsi="Times New Roman" w:cs="Times New Roman"/>
            <w:sz w:val="24"/>
            <w:szCs w:val="24"/>
          </w:rPr>
          <w:delText>Add future work paragraph.</w:delText>
        </w:r>
      </w:del>
    </w:p>
    <w:p w14:paraId="543FE09A" w14:textId="228EF851" w:rsidR="00106F51" w:rsidRPr="00FA358C" w:rsidDel="00CA06E9" w:rsidRDefault="00106F51" w:rsidP="00106F51">
      <w:pPr>
        <w:pStyle w:val="ListParagraph"/>
        <w:numPr>
          <w:ilvl w:val="2"/>
          <w:numId w:val="12"/>
        </w:numPr>
        <w:rPr>
          <w:del w:id="60" w:author="Thorson, James" w:date="2016-01-19T10:27:00Z"/>
          <w:rFonts w:ascii="Times New Roman" w:hAnsi="Times New Roman" w:cs="Times New Roman"/>
          <w:sz w:val="24"/>
          <w:szCs w:val="24"/>
        </w:rPr>
      </w:pPr>
      <w:del w:id="61" w:author="Thorson, James" w:date="2016-01-19T10:27:00Z">
        <w:r w:rsidDel="00CA06E9">
          <w:rPr>
            <w:rFonts w:ascii="Times New Roman" w:hAnsi="Times New Roman" w:cs="Times New Roman"/>
            <w:sz w:val="24"/>
            <w:szCs w:val="24"/>
          </w:rPr>
          <w:delText>Add text about how ageing error would change things.</w:delText>
        </w:r>
      </w:del>
    </w:p>
    <w:p w14:paraId="31985953" w14:textId="5E59D729" w:rsidR="00CE7D31" w:rsidRPr="00FA358C" w:rsidDel="00CA06E9" w:rsidRDefault="00CE7D31" w:rsidP="00CE7D31">
      <w:pPr>
        <w:pStyle w:val="ListParagraph"/>
        <w:numPr>
          <w:ilvl w:val="1"/>
          <w:numId w:val="12"/>
        </w:numPr>
        <w:rPr>
          <w:del w:id="62" w:author="Thorson, James" w:date="2016-01-19T10:27:00Z"/>
          <w:rFonts w:ascii="Times New Roman" w:hAnsi="Times New Roman" w:cs="Times New Roman"/>
          <w:sz w:val="24"/>
          <w:szCs w:val="24"/>
        </w:rPr>
      </w:pPr>
      <w:del w:id="63" w:author="Thorson, James" w:date="2016-01-19T10:27:00Z">
        <w:r w:rsidRPr="00FA358C" w:rsidDel="00CA06E9">
          <w:rPr>
            <w:rFonts w:ascii="Times New Roman" w:hAnsi="Times New Roman" w:cs="Times New Roman"/>
            <w:sz w:val="24"/>
            <w:szCs w:val="24"/>
          </w:rPr>
          <w:delText>Check that all listed references are cited</w:delText>
        </w:r>
      </w:del>
    </w:p>
    <w:p w14:paraId="3CA795C7" w14:textId="0E7C4FC3" w:rsidR="00CE7D31" w:rsidRPr="00FA358C" w:rsidDel="00CA06E9" w:rsidRDefault="00CE7D31" w:rsidP="00CE7D31">
      <w:pPr>
        <w:pStyle w:val="ListParagraph"/>
        <w:numPr>
          <w:ilvl w:val="1"/>
          <w:numId w:val="12"/>
        </w:numPr>
        <w:rPr>
          <w:del w:id="64" w:author="Thorson, James" w:date="2016-01-19T10:27:00Z"/>
          <w:rFonts w:ascii="Times New Roman" w:hAnsi="Times New Roman" w:cs="Times New Roman"/>
          <w:sz w:val="24"/>
          <w:szCs w:val="24"/>
        </w:rPr>
      </w:pPr>
      <w:del w:id="65" w:author="Thorson, James" w:date="2016-01-19T10:27:00Z">
        <w:r w:rsidRPr="00FA358C" w:rsidDel="00CA06E9">
          <w:rPr>
            <w:rFonts w:ascii="Times New Roman" w:hAnsi="Times New Roman" w:cs="Times New Roman"/>
            <w:sz w:val="24"/>
            <w:szCs w:val="24"/>
          </w:rPr>
          <w:delText>Check that all references are listed</w:delText>
        </w:r>
      </w:del>
    </w:p>
    <w:p w14:paraId="0429B7DB" w14:textId="483A8441" w:rsidR="00FA358C" w:rsidDel="00CA06E9" w:rsidRDefault="00FA358C" w:rsidP="00CE7D31">
      <w:pPr>
        <w:pStyle w:val="ListParagraph"/>
        <w:numPr>
          <w:ilvl w:val="1"/>
          <w:numId w:val="12"/>
        </w:numPr>
        <w:rPr>
          <w:del w:id="66" w:author="Thorson, James" w:date="2016-01-19T10:27:00Z"/>
          <w:rFonts w:ascii="Times New Roman" w:hAnsi="Times New Roman" w:cs="Times New Roman"/>
          <w:sz w:val="24"/>
          <w:szCs w:val="24"/>
        </w:rPr>
      </w:pPr>
      <w:del w:id="67" w:author="Thorson, James" w:date="2016-01-19T10:27:00Z">
        <w:r w:rsidRPr="00FA358C" w:rsidDel="00CA06E9">
          <w:rPr>
            <w:rFonts w:ascii="Times New Roman" w:hAnsi="Times New Roman" w:cs="Times New Roman"/>
            <w:sz w:val="24"/>
            <w:szCs w:val="24"/>
          </w:rPr>
          <w:delText>Keywords: a maximum of five keywords using American spelling</w:delText>
        </w:r>
      </w:del>
    </w:p>
    <w:p w14:paraId="4F7F07C0" w14:textId="32A12D20" w:rsidR="00FA358C" w:rsidDel="00CA06E9" w:rsidRDefault="00FA358C" w:rsidP="00CE7D31">
      <w:pPr>
        <w:pStyle w:val="ListParagraph"/>
        <w:numPr>
          <w:ilvl w:val="1"/>
          <w:numId w:val="12"/>
        </w:numPr>
        <w:rPr>
          <w:del w:id="68" w:author="Thorson, James" w:date="2016-01-19T10:27:00Z"/>
          <w:rFonts w:ascii="Times New Roman" w:hAnsi="Times New Roman" w:cs="Times New Roman"/>
          <w:sz w:val="24"/>
          <w:szCs w:val="24"/>
        </w:rPr>
      </w:pPr>
      <w:del w:id="69" w:author="Thorson, James" w:date="2016-01-19T10:27:00Z">
        <w:r w:rsidDel="00CA06E9">
          <w:rPr>
            <w:rFonts w:ascii="Times New Roman" w:hAnsi="Times New Roman" w:cs="Times New Roman"/>
            <w:sz w:val="24"/>
            <w:szCs w:val="24"/>
          </w:rPr>
          <w:delText>Highlights: eventually move to a separate file</w:delText>
        </w:r>
      </w:del>
    </w:p>
    <w:p w14:paraId="57593D9F" w14:textId="5C8C5DC9" w:rsidR="00FA358C" w:rsidDel="00CA06E9" w:rsidRDefault="00FA358C" w:rsidP="00FA358C">
      <w:pPr>
        <w:pStyle w:val="ListParagraph"/>
        <w:numPr>
          <w:ilvl w:val="2"/>
          <w:numId w:val="12"/>
        </w:numPr>
        <w:rPr>
          <w:del w:id="70" w:author="Thorson, James" w:date="2016-01-19T10:27:00Z"/>
          <w:rFonts w:ascii="Times New Roman" w:hAnsi="Times New Roman" w:cs="Times New Roman"/>
          <w:sz w:val="24"/>
          <w:szCs w:val="24"/>
        </w:rPr>
      </w:pPr>
      <w:del w:id="71"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14:paraId="159DD3AE" w14:textId="0BE1BF48" w:rsidR="00FA358C" w:rsidDel="00CA06E9" w:rsidRDefault="00FA358C" w:rsidP="00FA358C">
      <w:pPr>
        <w:pStyle w:val="ListParagraph"/>
        <w:numPr>
          <w:ilvl w:val="2"/>
          <w:numId w:val="12"/>
        </w:numPr>
        <w:rPr>
          <w:del w:id="72" w:author="Thorson, James" w:date="2016-01-19T10:27:00Z"/>
          <w:rFonts w:ascii="Times New Roman" w:hAnsi="Times New Roman" w:cs="Times New Roman"/>
          <w:sz w:val="24"/>
          <w:szCs w:val="24"/>
        </w:rPr>
      </w:pPr>
      <w:del w:id="73" w:author="Thorson, James" w:date="2016-01-19T10:27:00Z">
        <w:r w:rsidRPr="00FA358C" w:rsidDel="00CA06E9">
          <w:rPr>
            <w:rFonts w:ascii="Times New Roman" w:hAnsi="Times New Roman" w:cs="Times New Roman"/>
            <w:sz w:val="24"/>
            <w:szCs w:val="24"/>
          </w:rPr>
          <w:delText xml:space="preserve">submitted in a separate editable file </w:delText>
        </w:r>
      </w:del>
    </w:p>
    <w:p w14:paraId="62CE88A9" w14:textId="70662289" w:rsidR="00FA358C" w:rsidDel="00CA06E9" w:rsidRDefault="00FA358C" w:rsidP="00FA358C">
      <w:pPr>
        <w:pStyle w:val="ListParagraph"/>
        <w:numPr>
          <w:ilvl w:val="3"/>
          <w:numId w:val="12"/>
        </w:numPr>
        <w:rPr>
          <w:del w:id="74" w:author="Thorson, James" w:date="2016-01-19T10:27:00Z"/>
          <w:rFonts w:ascii="Times New Roman" w:hAnsi="Times New Roman" w:cs="Times New Roman"/>
          <w:sz w:val="24"/>
          <w:szCs w:val="24"/>
        </w:rPr>
      </w:pPr>
      <w:del w:id="75" w:author="Thorson, James" w:date="2016-01-19T10:27:00Z">
        <w:r w:rsidRPr="00FA358C" w:rsidDel="00CA06E9">
          <w:rPr>
            <w:rFonts w:ascii="Times New Roman" w:hAnsi="Times New Roman" w:cs="Times New Roman"/>
            <w:sz w:val="24"/>
            <w:szCs w:val="24"/>
          </w:rPr>
          <w:delText>use 'Highlights' in the file name</w:delText>
        </w:r>
      </w:del>
    </w:p>
    <w:p w14:paraId="285D9C0E" w14:textId="6861C58E" w:rsidR="00FA358C" w:rsidDel="00CA06E9" w:rsidRDefault="00FA358C" w:rsidP="00FA358C">
      <w:pPr>
        <w:pStyle w:val="ListParagraph"/>
        <w:numPr>
          <w:ilvl w:val="2"/>
          <w:numId w:val="12"/>
        </w:numPr>
        <w:rPr>
          <w:del w:id="76" w:author="Thorson, James" w:date="2016-01-19T10:27:00Z"/>
          <w:rFonts w:ascii="Times New Roman" w:hAnsi="Times New Roman" w:cs="Times New Roman"/>
          <w:sz w:val="24"/>
          <w:szCs w:val="24"/>
        </w:rPr>
      </w:pPr>
      <w:del w:id="77" w:author="Thorson, James" w:date="2016-01-19T10:27:00Z">
        <w:r w:rsidRPr="00FA358C" w:rsidDel="00CA06E9">
          <w:rPr>
            <w:rFonts w:ascii="Times New Roman" w:hAnsi="Times New Roman" w:cs="Times New Roman"/>
            <w:sz w:val="24"/>
            <w:szCs w:val="24"/>
          </w:rPr>
          <w:delText>3 to 5 bullet points</w:delText>
        </w:r>
      </w:del>
    </w:p>
    <w:p w14:paraId="2A3884B4" w14:textId="26EB4245" w:rsidR="00FA358C" w:rsidDel="00CA06E9" w:rsidRDefault="00FA358C" w:rsidP="00FA358C">
      <w:pPr>
        <w:pStyle w:val="ListParagraph"/>
        <w:numPr>
          <w:ilvl w:val="2"/>
          <w:numId w:val="12"/>
        </w:numPr>
        <w:rPr>
          <w:del w:id="78" w:author="Thorson, James" w:date="2016-01-19T10:27:00Z"/>
          <w:rFonts w:ascii="Times New Roman" w:hAnsi="Times New Roman" w:cs="Times New Roman"/>
          <w:sz w:val="24"/>
          <w:szCs w:val="24"/>
        </w:rPr>
      </w:pPr>
      <w:del w:id="79" w:author="Thorson, James" w:date="2016-01-19T10:27:00Z">
        <w:r w:rsidRPr="00FA358C" w:rsidDel="00CA06E9">
          <w:rPr>
            <w:rFonts w:ascii="Times New Roman" w:hAnsi="Times New Roman" w:cs="Times New Roman"/>
            <w:sz w:val="24"/>
            <w:szCs w:val="24"/>
          </w:rPr>
          <w:delText>maximum 85 characters, including spaces, per bullet point</w:delText>
        </w:r>
      </w:del>
    </w:p>
    <w:p w14:paraId="5547A908" w14:textId="5D753740" w:rsidR="00FA358C" w:rsidDel="00CA06E9" w:rsidRDefault="00FA358C" w:rsidP="00FA358C">
      <w:pPr>
        <w:pStyle w:val="ListParagraph"/>
        <w:numPr>
          <w:ilvl w:val="2"/>
          <w:numId w:val="12"/>
        </w:numPr>
        <w:rPr>
          <w:del w:id="80" w:author="Thorson, James" w:date="2016-01-19T10:27:00Z"/>
          <w:rFonts w:ascii="Times New Roman" w:hAnsi="Times New Roman" w:cs="Times New Roman"/>
          <w:sz w:val="24"/>
          <w:szCs w:val="24"/>
        </w:rPr>
      </w:pPr>
      <w:del w:id="81" w:author="Thorson, James" w:date="2016-01-19T10:27:00Z">
        <w:r w:rsidRPr="00FA358C" w:rsidDel="00CA06E9">
          <w:rPr>
            <w:rFonts w:ascii="Times New Roman" w:hAnsi="Times New Roman" w:cs="Times New Roman"/>
            <w:sz w:val="24"/>
            <w:szCs w:val="24"/>
          </w:rPr>
          <w:delText>http://www.elsevier.com/highlights</w:delText>
        </w:r>
      </w:del>
    </w:p>
    <w:p w14:paraId="392C8839" w14:textId="6B628E2B" w:rsidR="00FA358C" w:rsidDel="00CA06E9" w:rsidRDefault="00A83612" w:rsidP="00CE7D31">
      <w:pPr>
        <w:pStyle w:val="ListParagraph"/>
        <w:numPr>
          <w:ilvl w:val="1"/>
          <w:numId w:val="12"/>
        </w:numPr>
        <w:rPr>
          <w:del w:id="82" w:author="Thorson, James" w:date="2016-01-19T10:27:00Z"/>
          <w:rFonts w:ascii="Times New Roman" w:hAnsi="Times New Roman" w:cs="Times New Roman"/>
          <w:sz w:val="24"/>
          <w:szCs w:val="24"/>
        </w:rPr>
      </w:pPr>
      <w:del w:id="83"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14:paraId="7C72D742" w14:textId="545A7387" w:rsidR="00481A8F" w:rsidDel="00CA06E9" w:rsidRDefault="00481A8F" w:rsidP="00481A8F">
      <w:pPr>
        <w:pStyle w:val="ListParagraph"/>
        <w:numPr>
          <w:ilvl w:val="0"/>
          <w:numId w:val="12"/>
        </w:numPr>
        <w:rPr>
          <w:del w:id="84" w:author="Thorson, James" w:date="2016-01-19T10:27:00Z"/>
          <w:rFonts w:ascii="Times New Roman" w:hAnsi="Times New Roman" w:cs="Times New Roman"/>
          <w:sz w:val="24"/>
          <w:szCs w:val="24"/>
        </w:rPr>
      </w:pPr>
      <w:del w:id="85" w:author="Thorson, James" w:date="2016-01-19T10:27:00Z">
        <w:r w:rsidRPr="00FA358C" w:rsidDel="00CA06E9">
          <w:rPr>
            <w:rFonts w:ascii="Times New Roman" w:hAnsi="Times New Roman" w:cs="Times New Roman"/>
            <w:sz w:val="24"/>
            <w:szCs w:val="24"/>
          </w:rPr>
          <w:delText>Figures</w:delText>
        </w:r>
      </w:del>
    </w:p>
    <w:p w14:paraId="5CB8F609" w14:textId="0F04C906" w:rsidR="00BC69D5" w:rsidDel="00CA06E9" w:rsidRDefault="00BC69D5" w:rsidP="00A37ED7">
      <w:pPr>
        <w:pStyle w:val="ListParagraph"/>
        <w:numPr>
          <w:ilvl w:val="1"/>
          <w:numId w:val="12"/>
        </w:numPr>
        <w:rPr>
          <w:del w:id="86" w:author="Thorson, James" w:date="2016-01-19T10:27:00Z"/>
          <w:rFonts w:ascii="Times New Roman" w:hAnsi="Times New Roman" w:cs="Times New Roman"/>
          <w:sz w:val="24"/>
          <w:szCs w:val="24"/>
        </w:rPr>
      </w:pPr>
      <w:del w:id="87"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14:paraId="3EC3A93C" w14:textId="6F7642DA" w:rsidR="00A37ED7" w:rsidDel="00CA06E9" w:rsidRDefault="00A37ED7" w:rsidP="00A37ED7">
      <w:pPr>
        <w:pStyle w:val="ListParagraph"/>
        <w:numPr>
          <w:ilvl w:val="1"/>
          <w:numId w:val="12"/>
        </w:numPr>
        <w:rPr>
          <w:del w:id="88" w:author="Thorson, James" w:date="2016-01-19T10:27:00Z"/>
          <w:rFonts w:ascii="Times New Roman" w:hAnsi="Times New Roman" w:cs="Times New Roman"/>
          <w:sz w:val="24"/>
          <w:szCs w:val="24"/>
        </w:rPr>
      </w:pPr>
      <w:del w:id="89" w:author="Thorson, James" w:date="2016-01-19T10:27:00Z">
        <w:r w:rsidDel="00CA06E9">
          <w:rPr>
            <w:rFonts w:ascii="Times New Roman" w:hAnsi="Times New Roman" w:cs="Times New Roman"/>
            <w:sz w:val="24"/>
            <w:szCs w:val="24"/>
          </w:rPr>
          <w:fldChar w:fldCharType="begin"/>
        </w:r>
        <w:r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Del="00CA06E9">
          <w:rPr>
            <w:rFonts w:ascii="Times New Roman" w:hAnsi="Times New Roman" w:cs="Times New Roman"/>
            <w:sz w:val="24"/>
            <w:szCs w:val="24"/>
          </w:rPr>
          <w:delText xml:space="preserve">Fig. </w:delText>
        </w:r>
        <w:r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14:paraId="73404733" w14:textId="3BD87969" w:rsidR="00A83612" w:rsidRPr="00A83612" w:rsidDel="00CA06E9" w:rsidRDefault="00A83612" w:rsidP="00A37ED7">
      <w:pPr>
        <w:pStyle w:val="ListParagraph"/>
        <w:numPr>
          <w:ilvl w:val="1"/>
          <w:numId w:val="12"/>
        </w:numPr>
        <w:rPr>
          <w:del w:id="90" w:author="Thorson, James" w:date="2016-01-19T10:27:00Z"/>
          <w:rFonts w:ascii="Times New Roman" w:hAnsi="Times New Roman" w:cs="Times New Roman"/>
          <w:sz w:val="24"/>
          <w:szCs w:val="24"/>
        </w:rPr>
      </w:pPr>
      <w:del w:id="91" w:author="Thorson, James" w:date="2016-01-19T10:27:00Z">
        <w:r w:rsidRPr="00A83612" w:rsidDel="00CA06E9">
          <w:rPr>
            <w:rFonts w:ascii="Times New Roman" w:hAnsi="Times New Roman" w:cs="Times New Roman"/>
            <w:sz w:val="24"/>
            <w:szCs w:val="24"/>
          </w:rPr>
          <w:fldChar w:fldCharType="begin"/>
        </w:r>
        <w:r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Pr="00A83612" w:rsidDel="00CA06E9">
          <w:rPr>
            <w:rFonts w:ascii="Times New Roman" w:hAnsi="Times New Roman" w:cs="Times New Roman"/>
            <w:sz w:val="24"/>
            <w:szCs w:val="24"/>
          </w:rPr>
          <w:delText xml:space="preserve">Fig. </w:delText>
        </w:r>
        <w:r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Pr="00A83612" w:rsidDel="00CA06E9">
          <w:rPr>
            <w:rFonts w:ascii="Times New Roman" w:hAnsi="Times New Roman" w:cs="Times New Roman"/>
            <w:sz w:val="24"/>
            <w:szCs w:val="24"/>
          </w:rPr>
          <w:delText>: Add 75%, 90% and 95% intervals to the forecast period coverage -AEP</w:delText>
        </w:r>
      </w:del>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305CCE3"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2" w:author="Thorson, James" w:date="2016-01-19T10:27:00Z">
        <w:r>
          <w:rPr>
            <w:rFonts w:ascii="Times New Roman" w:hAnsi="Times New Roman" w:cs="Times New Roman"/>
            <w:sz w:val="24"/>
            <w:szCs w:val="24"/>
          </w:rPr>
          <w:t>The addition of juveniles to marine populations (termed “</w:t>
        </w:r>
      </w:ins>
      <w:ins w:id="93" w:author="Thorson, James" w:date="2016-01-19T10:28:00Z">
        <w:r>
          <w:rPr>
            <w:rFonts w:ascii="Times New Roman" w:hAnsi="Times New Roman" w:cs="Times New Roman"/>
            <w:sz w:val="24"/>
            <w:szCs w:val="24"/>
          </w:rPr>
          <w:t>recruitment”) is highly variable due to variability in survival</w:t>
        </w:r>
      </w:ins>
      <w:ins w:id="94" w:author="Thorson, James" w:date="2016-01-19T10:34:00Z">
        <w:r w:rsidR="0055732A">
          <w:rPr>
            <w:rFonts w:ascii="Times New Roman" w:hAnsi="Times New Roman" w:cs="Times New Roman"/>
            <w:sz w:val="24"/>
            <w:szCs w:val="24"/>
          </w:rPr>
          <w:t xml:space="preserve"> for larvae and early juvenile stages</w:t>
        </w:r>
      </w:ins>
      <w:ins w:id="95" w:author="Thorson, James" w:date="2016-01-19T10:28:00Z">
        <w:r>
          <w:rPr>
            <w:rFonts w:ascii="Times New Roman" w:hAnsi="Times New Roman" w:cs="Times New Roman"/>
            <w:sz w:val="24"/>
            <w:szCs w:val="24"/>
          </w:rPr>
          <w:t xml:space="preserve">.  </w:t>
        </w:r>
      </w:ins>
      <w:ins w:id="96" w:author="Thorson, James" w:date="2016-01-19T10:35:00Z">
        <w:r w:rsidR="0055732A">
          <w:rPr>
            <w:rFonts w:ascii="Times New Roman" w:hAnsi="Times New Roman" w:cs="Times New Roman"/>
            <w:sz w:val="24"/>
            <w:szCs w:val="24"/>
          </w:rPr>
          <w:t xml:space="preserve">Recruitment estimates are often </w:t>
        </w:r>
        <w:r w:rsidR="0055732A" w:rsidRPr="00EE4E2A">
          <w:rPr>
            <w:rFonts w:ascii="Times New Roman" w:hAnsi="Times New Roman" w:cs="Times New Roman"/>
            <w:sz w:val="24"/>
            <w:szCs w:val="24"/>
          </w:rPr>
          <w:t>positive or nega</w:t>
        </w:r>
        <w:r w:rsidR="0055732A">
          <w:rPr>
            <w:rFonts w:ascii="Times New Roman" w:hAnsi="Times New Roman" w:cs="Times New Roman"/>
            <w:sz w:val="24"/>
            <w:szCs w:val="24"/>
          </w:rPr>
          <w:t xml:space="preserve">tive for several years in a row (termed </w:t>
        </w:r>
      </w:ins>
      <w:ins w:id="97" w:author="Thorson, James" w:date="2016-01-19T10:36:00Z">
        <w:r w:rsidR="0055732A">
          <w:rPr>
            <w:rFonts w:ascii="Times New Roman" w:hAnsi="Times New Roman" w:cs="Times New Roman"/>
            <w:sz w:val="24"/>
            <w:szCs w:val="24"/>
          </w:rPr>
          <w:t>“autocorrelated” recruitment)</w:t>
        </w:r>
      </w:ins>
      <w:ins w:id="98"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99" w:author="Thorson, James" w:date="2016-01-19T10:28:00Z">
        <w:r w:rsidR="00901C51" w:rsidDel="00CA06E9">
          <w:rPr>
            <w:rFonts w:ascii="Times New Roman" w:hAnsi="Times New Roman" w:cs="Times New Roman"/>
            <w:sz w:val="24"/>
            <w:szCs w:val="24"/>
          </w:rPr>
          <w:delText>The time series of a</w:delText>
        </w:r>
      </w:del>
      <w:ins w:id="100" w:author="Thorson, James" w:date="2016-01-19T10:36:00Z">
        <w:r w:rsidR="0055732A">
          <w:rPr>
            <w:rFonts w:ascii="Times New Roman" w:hAnsi="Times New Roman" w:cs="Times New Roman"/>
            <w:sz w:val="24"/>
            <w:szCs w:val="24"/>
          </w:rPr>
          <w:t>R</w:t>
        </w:r>
      </w:ins>
      <w:del w:id="101"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2" w:author="Thorson, James" w:date="2016-01-19T10:36:00Z">
        <w:r w:rsidR="00A94E4B" w:rsidDel="0055732A">
          <w:rPr>
            <w:rFonts w:ascii="Times New Roman" w:hAnsi="Times New Roman" w:cs="Times New Roman"/>
            <w:sz w:val="24"/>
            <w:szCs w:val="24"/>
          </w:rPr>
          <w:delText xml:space="preserve">is often </w:delText>
        </w:r>
      </w:del>
      <w:ins w:id="103" w:author="Thorson, James" w:date="2016-01-19T10:36:00Z">
        <w:r w:rsidR="0055732A">
          <w:rPr>
            <w:rFonts w:ascii="Times New Roman" w:hAnsi="Times New Roman" w:cs="Times New Roman"/>
            <w:sz w:val="24"/>
            <w:szCs w:val="24"/>
          </w:rPr>
          <w:t xml:space="preserve">may be </w:t>
        </w:r>
      </w:ins>
      <w:r w:rsidR="00A94E4B">
        <w:rPr>
          <w:rFonts w:ascii="Times New Roman" w:hAnsi="Times New Roman" w:cs="Times New Roman"/>
          <w:sz w:val="24"/>
          <w:szCs w:val="24"/>
        </w:rPr>
        <w:t xml:space="preserve">autocorrelated </w:t>
      </w:r>
      <w:del w:id="104"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05"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06"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07" w:author="Thorson, James" w:date="2016-01-19T10:34:00Z">
        <w:r w:rsidR="00A94E4B" w:rsidDel="0055732A">
          <w:rPr>
            <w:rFonts w:ascii="Times New Roman" w:hAnsi="Times New Roman" w:cs="Times New Roman"/>
            <w:sz w:val="24"/>
            <w:szCs w:val="24"/>
          </w:rPr>
          <w:delText>Patterns of first-order temporal a</w:delText>
        </w:r>
      </w:del>
      <w:del w:id="108" w:author="Thorson, James" w:date="2016-01-19T10:35:00Z">
        <w:r w:rsidR="00A94E4B" w:rsidDel="0055732A">
          <w:rPr>
            <w:rFonts w:ascii="Times New Roman" w:hAnsi="Times New Roman" w:cs="Times New Roman"/>
            <w:sz w:val="24"/>
            <w:szCs w:val="24"/>
          </w:rPr>
          <w:delText xml:space="preserve">utocorrelation </w:delText>
        </w:r>
      </w:del>
      <w:del w:id="109"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10"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1" w:author="Thorson, James" w:date="2016-01-19T10:29:00Z">
        <w:r w:rsidR="00A94E4B" w:rsidRPr="00EE4E2A" w:rsidDel="00CA06E9">
          <w:rPr>
            <w:rFonts w:ascii="Times New Roman" w:hAnsi="Times New Roman" w:cs="Times New Roman"/>
            <w:sz w:val="24"/>
            <w:szCs w:val="24"/>
          </w:rPr>
          <w:delText xml:space="preserve">Monte Carlo simulations </w:delText>
        </w:r>
      </w:del>
      <w:ins w:id="112" w:author="Thorson, James" w:date="2016-01-19T10:29:00Z">
        <w:r>
          <w:rPr>
            <w:rFonts w:ascii="Times New Roman" w:hAnsi="Times New Roman" w:cs="Times New Roman"/>
            <w:sz w:val="24"/>
            <w:szCs w:val="24"/>
          </w:rPr>
          <w:t xml:space="preserve">We used a simulation experiment to </w:t>
        </w:r>
      </w:ins>
      <w:del w:id="113"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14"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15"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16" w:author="Thorson, James" w:date="2016-01-19T10:29:00Z">
        <w:r>
          <w:rPr>
            <w:rFonts w:ascii="Times New Roman" w:hAnsi="Times New Roman" w:cs="Times New Roman"/>
            <w:sz w:val="24"/>
            <w:szCs w:val="24"/>
          </w:rPr>
          <w:t>)</w:t>
        </w:r>
      </w:ins>
      <w:del w:id="117"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del w:id="118" w:author="Thorson, James" w:date="2016-01-19T10:37:00Z">
        <w:r w:rsidR="00A94E4B" w:rsidDel="000F06F6">
          <w:rPr>
            <w:rFonts w:ascii="Times New Roman" w:hAnsi="Times New Roman" w:cs="Times New Roman"/>
            <w:sz w:val="24"/>
            <w:szCs w:val="24"/>
          </w:rPr>
          <w:delText>Penalized-likelihood e</w:delText>
        </w:r>
      </w:del>
      <w:ins w:id="119" w:author="Thorson, James" w:date="2016-01-19T10:37:00Z">
        <w:r w:rsidR="000F06F6">
          <w:rPr>
            <w:rFonts w:ascii="Times New Roman" w:hAnsi="Times New Roman" w:cs="Times New Roman"/>
            <w:sz w:val="24"/>
            <w:szCs w:val="24"/>
          </w:rPr>
          <w:t>E</w:t>
        </w:r>
      </w:ins>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ins w:id="120" w:author="Thorson, James" w:date="2016-01-19T10:37:00Z">
        <w:r w:rsidR="000F06F6">
          <w:rPr>
            <w:rFonts w:ascii="Times New Roman" w:hAnsi="Times New Roman" w:cs="Times New Roman"/>
            <w:sz w:val="24"/>
            <w:szCs w:val="24"/>
          </w:rPr>
          <w:t xml:space="preserve">extreme values (i.e., towards </w:t>
        </w:r>
      </w:ins>
      <w:del w:id="121" w:author="Thorson, James" w:date="2016-01-19T10:30:00Z">
        <w:r w:rsidR="00A94E4B" w:rsidRPr="00EE4E2A" w:rsidDel="00CA06E9">
          <w:rPr>
            <w:rFonts w:ascii="Times New Roman" w:hAnsi="Times New Roman" w:cs="Times New Roman"/>
            <w:sz w:val="24"/>
            <w:szCs w:val="24"/>
          </w:rPr>
          <w:delText xml:space="preserve">zero </w:delText>
        </w:r>
      </w:del>
      <w:ins w:id="122"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3"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24"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25" w:author="Thorson, James" w:date="2016-01-19T10:37:00Z">
        <w:r w:rsidR="000F06F6">
          <w:rPr>
            <w:rFonts w:ascii="Times New Roman" w:hAnsi="Times New Roman" w:cs="Times New Roman"/>
            <w:sz w:val="24"/>
            <w:szCs w:val="24"/>
          </w:rPr>
          <w:t>positive</w:t>
        </w:r>
      </w:ins>
      <w:del w:id="126"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27" w:author="Thorson, James" w:date="2016-01-19T10:37:00Z">
        <w:r w:rsidR="00A94E4B" w:rsidRPr="00EE4E2A" w:rsidDel="000F06F6">
          <w:rPr>
            <w:rFonts w:ascii="Times New Roman" w:hAnsi="Times New Roman" w:cs="Times New Roman"/>
            <w:sz w:val="24"/>
            <w:szCs w:val="24"/>
          </w:rPr>
          <w:delText xml:space="preserve">but were </w:delText>
        </w:r>
      </w:del>
      <w:del w:id="128" w:author="Thorson, James" w:date="2016-01-19T10:32:00Z">
        <w:r w:rsidR="00A94E4B" w:rsidRPr="00EE4E2A" w:rsidDel="0055732A">
          <w:rPr>
            <w:rFonts w:ascii="Times New Roman" w:hAnsi="Times New Roman" w:cs="Times New Roman"/>
            <w:sz w:val="24"/>
            <w:szCs w:val="24"/>
          </w:rPr>
          <w:delText xml:space="preserve">unbiased </w:delText>
        </w:r>
      </w:del>
      <w:ins w:id="129"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30"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1"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2"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3"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34"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35"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36" w:author="Thorson, James" w:date="2016-01-19T10:32:00Z">
        <w:r w:rsidR="0055732A">
          <w:rPr>
            <w:rFonts w:ascii="Times New Roman" w:hAnsi="Times New Roman" w:cs="Times New Roman"/>
            <w:sz w:val="24"/>
            <w:szCs w:val="24"/>
          </w:rPr>
          <w:t xml:space="preserve"> We also </w:t>
        </w:r>
      </w:ins>
      <w:ins w:id="137" w:author="Thorson, James" w:date="2016-01-19T10:38:00Z">
        <w:r w:rsidR="000F06F6">
          <w:rPr>
            <w:rFonts w:ascii="Times New Roman" w:hAnsi="Times New Roman" w:cs="Times New Roman"/>
            <w:sz w:val="24"/>
            <w:szCs w:val="24"/>
          </w:rPr>
          <w:t xml:space="preserve">explore how neglecting or estimating recruitment affects the statistical performance of </w:t>
        </w:r>
      </w:ins>
      <w:ins w:id="138"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39" w:author="Thorson, James" w:date="2016-01-19T10:32:00Z">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ins>
      <w:ins w:id="140" w:author="Thorson, James" w:date="2016-01-19T10:39:00Z">
        <w:r w:rsidR="000F06F6">
          <w:rPr>
            <w:rFonts w:ascii="Times New Roman" w:hAnsi="Times New Roman" w:cs="Times New Roman"/>
            <w:sz w:val="24"/>
            <w:szCs w:val="24"/>
          </w:rPr>
          <w:t xml:space="preserve">simulation replicates where </w:t>
        </w:r>
      </w:ins>
      <w:ins w:id="141" w:author="Thorson, James" w:date="2016-01-19T10:32:00Z">
        <w:r w:rsidR="0055732A">
          <w:rPr>
            <w:rFonts w:ascii="Times New Roman" w:hAnsi="Times New Roman" w:cs="Times New Roman"/>
            <w:sz w:val="24"/>
            <w:szCs w:val="24"/>
          </w:rPr>
          <w:t xml:space="preserve">true biomass </w:t>
        </w:r>
      </w:ins>
      <w:ins w:id="142" w:author="Thorson, James" w:date="2016-01-19T10:39:00Z">
        <w:r w:rsidR="000F06F6">
          <w:rPr>
            <w:rFonts w:ascii="Times New Roman" w:hAnsi="Times New Roman" w:cs="Times New Roman"/>
            <w:sz w:val="24"/>
            <w:szCs w:val="24"/>
          </w:rPr>
          <w:t xml:space="preserve">is outside the predictive interval for the forecast).  </w:t>
        </w:r>
      </w:ins>
      <w:ins w:id="143"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44" w:author="Thorson, James" w:date="2016-01-19T10:40:00Z">
        <w:r w:rsidR="00A94E4B" w:rsidDel="000F06F6">
          <w:rPr>
            <w:rFonts w:ascii="Times New Roman" w:hAnsi="Times New Roman" w:cs="Times New Roman"/>
            <w:sz w:val="24"/>
            <w:szCs w:val="24"/>
          </w:rPr>
          <w:delText xml:space="preserve">Our </w:delText>
        </w:r>
      </w:del>
      <w:ins w:id="145"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46" w:author="Thorson, James" w:date="2016-01-19T10:40:00Z">
        <w:r w:rsidR="000F06F6">
          <w:rPr>
            <w:rFonts w:ascii="Times New Roman" w:hAnsi="Times New Roman" w:cs="Times New Roman"/>
            <w:sz w:val="24"/>
            <w:szCs w:val="24"/>
          </w:rPr>
          <w:t xml:space="preserve">estimates have good statistical performance when </w:t>
        </w:r>
      </w:ins>
      <w:del w:id="147"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48"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49"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50"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1" w:author="Thorson, James" w:date="2016-01-19T10:54:00Z">
        <w:r w:rsidR="000F06F6">
          <w:rPr>
            <w:rFonts w:ascii="Times New Roman" w:hAnsi="Times New Roman" w:cs="Times New Roman"/>
            <w:sz w:val="24"/>
            <w:szCs w:val="24"/>
          </w:rPr>
          <w:t>40 years of recruitment estimates).</w:t>
        </w:r>
      </w:ins>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5536A03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0BE7886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{"citationID":"D2wtCuUI","properties":{"formattedCitation":"(Szuwalski et al., 2014)","plainCitation":"(Szuwalski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152"/>
      <w:r w:rsidR="00086952">
        <w:rPr>
          <w:rFonts w:ascii="Times New Roman" w:hAnsi="Times New Roman" w:cs="Times New Roman"/>
          <w:sz w:val="24"/>
          <w:szCs w:val="24"/>
        </w:rPr>
        <w:t xml:space="preserve">adult reproduction </w:t>
      </w:r>
      <w:commentRangeEnd w:id="152"/>
      <w:r w:rsidR="00DB3ADA">
        <w:rPr>
          <w:rStyle w:val="CommentReference"/>
        </w:rPr>
        <w:commentReference w:id="152"/>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53"/>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53"/>
      <w:r w:rsidR="007824E6">
        <w:rPr>
          <w:rStyle w:val="CommentReference"/>
        </w:rPr>
        <w:commentReference w:id="153"/>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54"/>
      <w:r>
        <w:rPr>
          <w:rFonts w:ascii="Times New Roman" w:hAnsi="Times New Roman" w:cs="Times New Roman"/>
          <w:sz w:val="24"/>
          <w:szCs w:val="24"/>
        </w:rPr>
        <w:t>We conclude by outlining a practical strategy to test and account for autocorrelated recruitment when generating forecasts in real-world assessment models.</w:t>
      </w:r>
      <w:commentRangeEnd w:id="154"/>
      <w:r w:rsidR="00D27C14">
        <w:rPr>
          <w:rStyle w:val="CommentReference"/>
        </w:rPr>
        <w:commentReference w:id="154"/>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155"/>
      <w:r w:rsidRPr="00E350F2">
        <w:rPr>
          <w:rFonts w:ascii="Times New Roman" w:hAnsi="Times New Roman"/>
          <w:sz w:val="24"/>
        </w:rPr>
        <w:t>year</w:t>
      </w:r>
      <w:commentRangeEnd w:id="155"/>
      <w:r w:rsidR="0044080A">
        <w:rPr>
          <w:rStyle w:val="CommentReference"/>
        </w:rPr>
        <w:commentReference w:id="155"/>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156"/>
      <w:r w:rsidRPr="00EE6F46">
        <w:rPr>
          <w:rFonts w:ascii="Times New Roman" w:hAnsi="Times New Roman"/>
          <w:sz w:val="24"/>
        </w:rPr>
        <w:t>without any fishing</w:t>
      </w:r>
      <w:commentRangeEnd w:id="156"/>
      <w:r w:rsidR="00557064">
        <w:rPr>
          <w:rStyle w:val="CommentReference"/>
        </w:rPr>
        <w:commentReference w:id="156"/>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34F51081" w:rsidR="00194451" w:rsidRDefault="00DE260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3C57EDF5" w14:textId="77777777" w:rsidR="00194451" w:rsidRDefault="00DE260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DE260E">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3B4CDFA4" w14:textId="1C558A2B"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Equation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which</w:t>
      </w:r>
      <w:r w:rsidR="000755BB">
        <w:rPr>
          <w:rFonts w:ascii="Times New Roman" w:hAnsi="Times New Roman" w:cs="Times New Roman"/>
          <w:sz w:val="24"/>
          <w:szCs w:val="24"/>
        </w:rPr>
        <w:t xml:space="preserve"> has an average value of 1.0.  This term</w:t>
      </w:r>
      <w:r w:rsidR="000755BB">
        <w:rPr>
          <w:rFonts w:ascii="Times New Roman" w:hAnsi="Times New Roman" w:cs="Times New Roman"/>
          <w:sz w:val="24"/>
          <w:szCs w:val="24"/>
        </w:rPr>
        <w:t xml:space="preserve">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the mean (not the median) recruitment given unfished spawning biomass.  </w:t>
      </w:r>
    </w:p>
    <w:p w14:paraId="406AB2FA" w14:textId="5414C16A"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maximum sustainable yield.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157"/>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commentRangeEnd w:id="157"/>
      <w:r w:rsidR="00146A09">
        <w:rPr>
          <w:rStyle w:val="CommentReference"/>
          <w:b w:val="0"/>
          <w:bCs w:val="0"/>
          <w:color w:val="auto"/>
        </w:rPr>
        <w:commentReference w:id="157"/>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6F986869"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Dirichlet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 xml:space="preserve">(Aanes and Pennington, 2003; Hulson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45BE0E34" w14:textId="5C6377EC"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Each estimation method generates 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 of the model</w:t>
      </w:r>
      <w:r w:rsidR="00887E85">
        <w:rPr>
          <w:rFonts w:ascii="Times New Roman" w:hAnsi="Times New Roman" w:cs="Times New Roman"/>
          <w:sz w:val="24"/>
          <w:szCs w:val="24"/>
        </w:rPr>
        <w:t>:</w:t>
      </w:r>
    </w:p>
    <w:p w14:paraId="2733A839"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during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estimated age-structure in the first year of data (year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03C9698E"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available data, and are generally estimated with some precision; </w:t>
      </w:r>
    </w:p>
    <w:p w14:paraId="60E30DB4"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interval, and ensure that dynamics during this period includes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91972C" w14:textId="77777777"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All estimation models have no additional</w:t>
      </w:r>
      <w:r>
        <w:rPr>
          <w:rFonts w:ascii="Times New Roman" w:hAnsi="Times New Roman" w:cs="Times New Roman"/>
          <w:sz w:val="24"/>
          <w:szCs w:val="24"/>
        </w:rPr>
        <w:t xml:space="preserve"> 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autocorrelation is absent, or decaying towards zero from the value of the estimated recruitment deviation in year 80 when autocorrelation is nonzero).  </w:t>
      </w:r>
    </w:p>
    <w:p w14:paraId="63993CB3" w14:textId="3A696A95"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estimation model uses identical equations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766B4D72" w14:textId="6AA26AEA" w:rsidR="00BD49E6" w:rsidRDefault="00DE260E"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ab/>
        <w:t>(1</w:t>
      </w:r>
      <w:r w:rsidR="00D4292A">
        <w:rPr>
          <w:rFonts w:ascii="Times New Roman" w:hAnsi="Times New Roman" w:cs="Times New Roman"/>
          <w:sz w:val="24"/>
          <w:szCs w:val="24"/>
        </w:rPr>
        <w:t>b</w:t>
      </w:r>
      <w:r w:rsidR="00BD49E6">
        <w:rPr>
          <w:rFonts w:ascii="Times New Roman" w:hAnsi="Times New Roman" w:cs="Times New Roman"/>
          <w:sz w:val="24"/>
          <w:szCs w:val="24"/>
        </w:rPr>
        <w:t>)</w:t>
      </w:r>
    </w:p>
    <w:p w14:paraId="569597FD" w14:textId="5553D04F" w:rsidR="00BD49E6"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1b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the mean (not the median) recruitment given unfished spawning biomass</w:t>
      </w:r>
      <w:r>
        <w:rPr>
          <w:rFonts w:ascii="Times New Roman" w:hAnsi="Times New Roman" w:cs="Times New Roman"/>
          <w:sz w:val="24"/>
          <w:szCs w:val="24"/>
        </w:rPr>
        <w:t>, and w</w:t>
      </w:r>
      <w:r w:rsidR="00BD49E6">
        <w:rPr>
          <w:rFonts w:ascii="Times New Roman" w:hAnsi="Times New Roman" w:cs="Times New Roman"/>
          <w:sz w:val="24"/>
          <w:szCs w:val="24"/>
        </w:rPr>
        <w:t xml:space="preserve">e use the Methot and Taylor </w:t>
      </w:r>
      <w:r w:rsidR="00BD49E6">
        <w:rPr>
          <w:rFonts w:ascii="Times New Roman" w:hAnsi="Times New Roman" w:cs="Times New Roman"/>
          <w:sz w:val="24"/>
          <w:szCs w:val="24"/>
        </w:rPr>
        <w:fldChar w:fldCharType="begin"/>
      </w:r>
      <w:r w:rsidR="00BD49E6">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BD49E6">
        <w:rPr>
          <w:rFonts w:ascii="Times New Roman" w:hAnsi="Times New Roman" w:cs="Times New Roman"/>
          <w:sz w:val="24"/>
          <w:szCs w:val="24"/>
        </w:rPr>
        <w:fldChar w:fldCharType="separate"/>
      </w:r>
      <w:r w:rsidR="00BD49E6" w:rsidRPr="009356D0">
        <w:rPr>
          <w:rFonts w:ascii="Times New Roman" w:hAnsi="Times New Roman" w:cs="Times New Roman"/>
          <w:sz w:val="24"/>
        </w:rPr>
        <w:t>(2011)</w:t>
      </w:r>
      <w:r w:rsidR="00BD49E6">
        <w:rPr>
          <w:rFonts w:ascii="Times New Roman" w:hAnsi="Times New Roman" w:cs="Times New Roman"/>
          <w:sz w:val="24"/>
          <w:szCs w:val="24"/>
        </w:rPr>
        <w:fldChar w:fldCharType="end"/>
      </w:r>
      <w:r w:rsidR="00BD49E6">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D49E6" w:rsidRPr="00DD6BFB">
        <w:rPr>
          <w:rFonts w:ascii="Times New Roman" w:hAnsi="Times New Roman" w:cs="Times New Roman"/>
          <w:sz w:val="24"/>
          <w:szCs w:val="24"/>
        </w:rPr>
        <w:t>.</w:t>
      </w:r>
      <w:r w:rsidR="00BD49E6">
        <w:rPr>
          <w:rFonts w:ascii="Times New Roman" w:hAnsi="Times New Roman" w:cs="Times New Roman"/>
          <w:sz w:val="24"/>
          <w:szCs w:val="24"/>
        </w:rPr>
        <w:t xml:space="preserve">  This approach involves the following steps for each simulation replicate:</w:t>
      </w:r>
    </w:p>
    <w:p w14:paraId="43F4BAEC"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1EB3CCCC" w14:textId="10738F15"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14:paraId="72C47883"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76502196" w14:textId="35E6E73B"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CD287F">
        <w:rPr>
          <w:rFonts w:ascii="Times New Roman" w:hAnsi="Times New Roman" w:cs="Times New Roman"/>
          <w:sz w:val="24"/>
          <w:szCs w:val="24"/>
        </w:rPr>
        <w:t xml:space="preserve">estimation </w:t>
      </w:r>
      <w:r>
        <w:rPr>
          <w:rFonts w:ascii="Times New Roman" w:hAnsi="Times New Roman" w:cs="Times New Roman"/>
          <w:sz w:val="24"/>
          <w:szCs w:val="24"/>
        </w:rPr>
        <w:t>model to identify maximum likelihood estimates and standard errors for all parameters.</w:t>
      </w:r>
    </w:p>
    <w:p w14:paraId="24F5330F" w14:textId="0B8BBFE0"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D4292A">
        <w:rPr>
          <w:rFonts w:ascii="Times New Roman" w:hAnsi="Times New Roman" w:cs="Times New Roman"/>
          <w:sz w:val="24"/>
          <w:szCs w:val="24"/>
        </w:rPr>
        <w:t>estimation models</w:t>
      </w:r>
      <w:r>
        <w:rPr>
          <w:rFonts w:ascii="Times New Roman" w:hAnsi="Times New Roman" w:cs="Times New Roman"/>
          <w:sz w:val="24"/>
          <w:szCs w:val="24"/>
        </w:rPr>
        <w:t xml:space="preserve"> with autocorrelated recruitment,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recruitment is autocorrelated</w:t>
      </w:r>
      <w:r>
        <w:rPr>
          <w:rFonts w:ascii="Times New Roman" w:hAnsi="Times New Roman" w:cs="Times New Roman"/>
          <w:sz w:val="24"/>
          <w:szCs w:val="24"/>
        </w:rPr>
        <w:t>.  SS uses the delta-method when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14:paraId="6761EE27" w14:textId="43E18B6D" w:rsidR="00887E85" w:rsidRDefault="00887E85" w:rsidP="00D4292A">
      <w:pPr>
        <w:tabs>
          <w:tab w:val="left" w:pos="360"/>
        </w:tabs>
        <w:spacing w:after="0" w:line="240" w:lineRule="auto"/>
        <w:jc w:val="both"/>
        <w:rPr>
          <w:rFonts w:ascii="Times New Roman" w:hAnsi="Times New Roman" w:cs="Times New Roman"/>
          <w:sz w:val="24"/>
          <w:szCs w:val="24"/>
        </w:rPr>
      </w:pPr>
    </w:p>
    <w:p w14:paraId="3EAEC06B" w14:textId="1956823E" w:rsidR="00887E85" w:rsidRPr="00887E85" w:rsidRDefault="00887E85" w:rsidP="00D4292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2.3.1 Estimation model configurations</w:t>
      </w:r>
    </w:p>
    <w:p w14:paraId="332732FB" w14:textId="0A3709E4"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548B816D" w14:textId="189BFC35"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 xml:space="preserve">be unknown), but is included as a reference case,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06F1252B"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“Zero” –an estimation model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822359"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w:t>
      </w:r>
      <w:r w:rsidR="00A94E4B" w:rsidRPr="00D4292A">
        <w:rPr>
          <w:rFonts w:ascii="Times New Roman" w:hAnsi="Times New Roman" w:cs="Times New Roman"/>
          <w:sz w:val="24"/>
          <w:szCs w:val="24"/>
        </w:rPr>
        <w:t xml:space="preserve">fixed </w:t>
      </w:r>
      <w:r w:rsidRPr="00D4292A">
        <w:rPr>
          <w:rFonts w:ascii="Times New Roman" w:hAnsi="Times New Roman" w:cs="Times New Roman"/>
          <w:sz w:val="24"/>
          <w:szCs w:val="24"/>
        </w:rPr>
        <w:t>at zero.  This estimation model represents the most common assumption in stock assessment models to date.</w:t>
      </w:r>
    </w:p>
    <w:p w14:paraId="6C2B8BAE" w14:textId="2F6BD1CD"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an estimation model where the autocorrelation</w:t>
      </w:r>
      <w:r w:rsidR="003553C8" w:rsidRPr="00D4292A">
        <w:rPr>
          <w:rFonts w:ascii="Times New Roman" w:hAnsi="Times New Roman" w:cs="Times New Roman"/>
          <w:sz w:val="24"/>
          <w:szCs w:val="24"/>
        </w:rPr>
        <w:t xml:space="preserve"> parameter</w:t>
      </w:r>
      <w:r w:rsidRPr="00D4292A">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r w:rsidR="004D76D9" w:rsidRPr="00D4292A">
        <w:rPr>
          <w:rFonts w:ascii="Times New Roman" w:hAnsi="Times New Roman" w:cs="Times New Roman"/>
          <w:sz w:val="24"/>
          <w:szCs w:val="24"/>
        </w:rPr>
        <w:t xml:space="preserve">, Thorson </w:t>
      </w:r>
      <w:r w:rsidR="004D76D9" w:rsidRPr="00D4292A">
        <w:rPr>
          <w:rFonts w:ascii="Times New Roman" w:hAnsi="Times New Roman" w:cs="Times New Roman"/>
          <w:i/>
          <w:sz w:val="24"/>
          <w:szCs w:val="24"/>
        </w:rPr>
        <w:t>et al</w:t>
      </w:r>
      <w:r w:rsidR="004D76D9" w:rsidRPr="00D4292A">
        <w:rPr>
          <w:rFonts w:ascii="Times New Roman" w:hAnsi="Times New Roman" w:cs="Times New Roman"/>
          <w:sz w:val="24"/>
          <w:szCs w:val="24"/>
        </w:rPr>
        <w:t>., 2014</w:t>
      </w:r>
      <w:r w:rsidRPr="00D4292A">
        <w:rPr>
          <w:rFonts w:ascii="Times New Roman" w:hAnsi="Times New Roman" w:cs="Times New Roman"/>
          <w:sz w:val="24"/>
          <w:szCs w:val="24"/>
        </w:rPr>
        <w:t xml:space="preserve">).  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634438A2" w14:textId="53FE4EE1"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estimation model where </w:t>
      </w:r>
      <w:r w:rsidR="003553C8"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del w:id="158" w:author="Thorson, James" w:date="2016-01-19T10:56:00Z">
        <w:r w:rsidRPr="00D4292A" w:rsidDel="008713D0">
          <w:rPr>
            <w:rFonts w:ascii="Times New Roman" w:hAnsi="Times New Roman" w:cs="Times New Roman"/>
            <w:sz w:val="24"/>
            <w:szCs w:val="24"/>
          </w:rPr>
          <w:delText>Internal</w:delText>
        </w:r>
      </w:del>
      <w:ins w:id="159" w:author="Thorson, James" w:date="2016-01-19T10:56:00Z">
        <w:r w:rsidR="008713D0" w:rsidRPr="00D4292A">
          <w:rPr>
            <w:rFonts w:ascii="Times New Roman" w:hAnsi="Times New Roman" w:cs="Times New Roman"/>
            <w:sz w:val="24"/>
            <w:szCs w:val="24"/>
          </w:rPr>
          <w:t>Zero</w:t>
        </w:r>
      </w:ins>
      <w:r w:rsidRPr="00D4292A">
        <w:rPr>
          <w:rFonts w:ascii="Times New Roman" w:hAnsi="Times New Roman" w:cs="Times New Roman"/>
          <w:sz w:val="24"/>
          <w:szCs w:val="24"/>
        </w:rPr>
        <w:t xml:space="preserve">” estimation model, and then estimating the </w:t>
      </w:r>
      <w:del w:id="160" w:author="Thorson, James" w:date="2016-01-19T10:56:00Z">
        <w:r w:rsidRPr="00D4292A" w:rsidDel="008713D0">
          <w:rPr>
            <w:rFonts w:ascii="Times New Roman" w:hAnsi="Times New Roman" w:cs="Times New Roman"/>
            <w:sz w:val="24"/>
            <w:szCs w:val="24"/>
          </w:rPr>
          <w:delText xml:space="preserve">sampling </w:delText>
        </w:r>
      </w:del>
      <w:ins w:id="161" w:author="Thorson, James" w:date="2016-01-19T10:56:00Z">
        <w:r w:rsidR="008713D0" w:rsidRPr="00D4292A">
          <w:rPr>
            <w:rFonts w:ascii="Times New Roman" w:hAnsi="Times New Roman" w:cs="Times New Roman"/>
            <w:sz w:val="24"/>
            <w:szCs w:val="24"/>
          </w:rPr>
          <w:t xml:space="preserve">first-order </w:t>
        </w:r>
      </w:ins>
      <w:r w:rsidRPr="00D4292A">
        <w:rPr>
          <w:rFonts w:ascii="Times New Roman" w:hAnsi="Times New Roman" w:cs="Times New Roman"/>
          <w:sz w:val="24"/>
          <w:szCs w:val="24"/>
        </w:rPr>
        <w:t xml:space="preserve">autocorrelation of these estimates using the </w:t>
      </w:r>
      <w:r w:rsidRPr="00D4292A">
        <w:rPr>
          <w:rFonts w:ascii="Times New Roman" w:hAnsi="Times New Roman" w:cs="Times New Roman"/>
          <w:i/>
          <w:sz w:val="24"/>
          <w:szCs w:val="24"/>
        </w:rPr>
        <w:t>acf</w:t>
      </w:r>
      <w:r w:rsidRPr="00D4292A">
        <w:rPr>
          <w:rFonts w:ascii="Times New Roman" w:hAnsi="Times New Roman" w:cs="Times New Roman"/>
          <w:sz w:val="24"/>
          <w:szCs w:val="24"/>
        </w:rPr>
        <w:t xml:space="preserve"> function in R (R Core Development Team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Pr="00D4292A">
        <w:rPr>
          <w:rFonts w:ascii="Times New Roman" w:hAnsi="Times New Roman" w:cs="Times New Roman"/>
          <w:sz w:val="24"/>
          <w:szCs w:val="24"/>
        </w:rPr>
        <w:t>, and 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a second time to estimate other parameters for a given data set.  This estimation model will likely have different estimation performance than the “internal” </w:t>
      </w:r>
      <w:r w:rsidR="003553C8" w:rsidRPr="00D4292A">
        <w:rPr>
          <w:rFonts w:ascii="Times New Roman" w:hAnsi="Times New Roman" w:cs="Times New Roman"/>
          <w:sz w:val="24"/>
          <w:szCs w:val="24"/>
        </w:rPr>
        <w:t>estimation model</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ins w:id="162" w:author="Thorson, James" w:date="2016-01-19T10:56:00Z">
        <w:r w:rsidR="008713D0" w:rsidRPr="00D4292A">
          <w:rPr>
            <w:rFonts w:ascii="Times New Roman" w:hAnsi="Times New Roman" w:cs="Times New Roman"/>
            <w:sz w:val="24"/>
            <w:szCs w:val="24"/>
          </w:rPr>
          <w:t xml:space="preserve">maximum likelihood estimates of </w:t>
        </w:r>
      </w:ins>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D4292A">
        <w:rPr>
          <w:rFonts w:ascii="Times New Roman" w:hAnsi="Times New Roman" w:cs="Times New Roman"/>
          <w:sz w:val="24"/>
          <w:szCs w:val="24"/>
          <w:highlight w:val="yellow"/>
        </w:rPr>
        <w:t>(citation</w:t>
      </w:r>
      <w:r w:rsidR="004857E9" w:rsidRPr="00D4292A">
        <w:rPr>
          <w:rFonts w:ascii="Times New Roman" w:hAnsi="Times New Roman" w:cs="Times New Roman"/>
          <w:sz w:val="24"/>
          <w:szCs w:val="24"/>
        </w:rPr>
        <w:t>).</w:t>
      </w:r>
    </w:p>
    <w:p w14:paraId="5D9A80BB" w14:textId="6C4EA9C1"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Pr="00045083">
        <w:rPr>
          <w:rFonts w:ascii="Times New Roman" w:hAnsi="Times New Roman" w:cs="Times New Roman"/>
          <w:bCs/>
          <w:sz w:val="24"/>
          <w:szCs w:val="24"/>
        </w:rPr>
        <w:t xml:space="preserve"> was fixed at the true value (</w:t>
      </w:r>
      <w:r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Pr="00045083">
        <w:rPr>
          <w:rFonts w:ascii="Times New Roman" w:hAnsi="Times New Roman" w:cs="Times New Roman"/>
          <w:bCs/>
          <w:sz w:val="24"/>
          <w:szCs w:val="24"/>
        </w:rPr>
      </w:r>
      <w:r w:rsidRPr="00045083">
        <w:rPr>
          <w:rFonts w:ascii="Times New Roman" w:hAnsi="Times New Roman" w:cs="Times New Roman"/>
          <w:bCs/>
          <w:sz w:val="24"/>
          <w:szCs w:val="24"/>
        </w:rPr>
        <w:fldChar w:fldCharType="separate"/>
      </w:r>
      <w:r w:rsidRPr="00045083">
        <w:rPr>
          <w:rFonts w:ascii="Times New Roman" w:hAnsi="Times New Roman" w:cs="Times New Roman"/>
          <w:sz w:val="24"/>
          <w:szCs w:val="24"/>
        </w:rPr>
        <w:t xml:space="preserve">Table </w:t>
      </w:r>
      <w:r w:rsidRPr="00045083">
        <w:rPr>
          <w:rFonts w:ascii="Times New Roman" w:hAnsi="Times New Roman" w:cs="Times New Roman"/>
          <w:noProof/>
          <w:sz w:val="24"/>
          <w:szCs w:val="24"/>
        </w:rPr>
        <w:t>1</w:t>
      </w:r>
      <w:r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r w:rsidR="004D76D9" w:rsidRPr="00D4292A">
        <w:rPr>
          <w:rFonts w:ascii="Times New Roman" w:hAnsi="Times New Roman" w:cs="Times New Roman"/>
          <w:sz w:val="24"/>
          <w:szCs w:val="24"/>
        </w:rPr>
        <w:t xml:space="preserve">  </w:t>
      </w:r>
    </w:p>
    <w:p w14:paraId="187905C7" w14:textId="2EB009EB"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both the multinomial and Dirichlet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and 100/2</w:t>
      </w:r>
      <w:r w:rsidR="00774B50" w:rsidRPr="00045083">
        <w:rPr>
          <w:rFonts w:ascii="Times New Roman" w:hAnsi="Times New Roman" w:cs="Times New Roman"/>
          <w:sz w:val="24"/>
          <w:szCs w:val="24"/>
          <w:vertAlign w:val="superscript"/>
        </w:rPr>
        <w:t>2</w:t>
      </w:r>
      <w:r w:rsidR="00774B50" w:rsidRPr="00045083">
        <w:rPr>
          <w:rFonts w:ascii="Times New Roman" w:hAnsi="Times New Roman" w:cs="Times New Roman"/>
          <w:sz w:val="24"/>
          <w:szCs w:val="24"/>
        </w:rPr>
        <w:t>, respectively) were specified in each estimation method (i.e., the estimation model had correct weighting for age- and length-composition sampling data).</w:t>
      </w:r>
      <w:r w:rsidR="003A7977">
        <w:rPr>
          <w:rFonts w:ascii="Times New Roman" w:hAnsi="Times New Roman" w:cs="Times New Roman"/>
          <w:sz w:val="24"/>
          <w:szCs w:val="24"/>
        </w:rPr>
        <w:t xml:space="preserve">  </w:t>
      </w:r>
      <w:r w:rsidR="003A7977">
        <w:rPr>
          <w:rFonts w:ascii="Times New Roman" w:hAnsi="Times New Roman" w:cs="Times New Roman"/>
          <w:sz w:val="24"/>
          <w:szCs w:val="24"/>
        </w:rPr>
        <w:t xml:space="preserve">Convergence of the estimation model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are qualitatively similar when changing the gradient threshold used to identify model convergence.  </w:t>
      </w:r>
    </w:p>
    <w:p w14:paraId="38597A3F" w14:textId="77777777" w:rsidR="00940B8A" w:rsidRDefault="00940B8A">
      <w:pPr>
        <w:tabs>
          <w:tab w:val="left" w:pos="360"/>
        </w:tabs>
        <w:spacing w:after="0" w:line="240" w:lineRule="auto"/>
        <w:jc w:val="both"/>
        <w:rPr>
          <w:rFonts w:ascii="Times New Roman" w:hAnsi="Times New Roman" w:cs="Times New Roman"/>
          <w:sz w:val="24"/>
          <w:szCs w:val="24"/>
        </w:rPr>
      </w:pPr>
    </w:p>
    <w:p w14:paraId="115B78A1" w14:textId="3D22AA08" w:rsidR="00940B8A" w:rsidRPr="00940B8A" w:rsidRDefault="00940B8A">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2.3.2  </w:t>
      </w:r>
      <w:r w:rsidR="003A7977">
        <w:rPr>
          <w:rFonts w:ascii="Times New Roman" w:hAnsi="Times New Roman" w:cs="Times New Roman"/>
          <w:b/>
          <w:sz w:val="24"/>
          <w:szCs w:val="24"/>
        </w:rPr>
        <w:t>Evaluating model performance</w:t>
      </w:r>
    </w:p>
    <w:p w14:paraId="685BA949" w14:textId="74F55C41" w:rsidR="008713D0" w:rsidRDefault="00A94E4B">
      <w:pPr>
        <w:tabs>
          <w:tab w:val="left" w:pos="360"/>
        </w:tabs>
        <w:spacing w:after="0" w:line="240" w:lineRule="auto"/>
        <w:jc w:val="both"/>
        <w:rPr>
          <w:ins w:id="163" w:author="Thorson, James" w:date="2016-01-19T10:57:00Z"/>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ins w:id="164" w:author="Thorson, James" w:date="2016-01-19T10:57:00Z">
        <w:r w:rsidR="008713D0">
          <w:rPr>
            <w:rFonts w:ascii="Times New Roman" w:hAnsi="Times New Roman" w:cs="Times New Roman"/>
            <w:sz w:val="24"/>
            <w:szCs w:val="24"/>
          </w:rPr>
          <w:t>two performance statistics:</w:t>
        </w:r>
      </w:ins>
    </w:p>
    <w:p w14:paraId="552AC658" w14:textId="1081953F" w:rsidR="008713D0" w:rsidRDefault="00A94E4B">
      <w:pPr>
        <w:pStyle w:val="ListParagraph"/>
        <w:numPr>
          <w:ilvl w:val="0"/>
          <w:numId w:val="14"/>
        </w:numPr>
        <w:tabs>
          <w:tab w:val="left" w:pos="360"/>
        </w:tabs>
        <w:spacing w:after="0" w:line="240" w:lineRule="auto"/>
        <w:jc w:val="both"/>
        <w:rPr>
          <w:ins w:id="165" w:author="Thorson, James" w:date="2016-01-19T10:57:00Z"/>
          <w:rFonts w:ascii="Times New Roman" w:hAnsi="Times New Roman" w:cs="Times New Roman"/>
          <w:sz w:val="24"/>
          <w:szCs w:val="24"/>
        </w:rPr>
        <w:pPrChange w:id="166" w:author="Thorson, James" w:date="2016-01-19T10:57:00Z">
          <w:pPr>
            <w:tabs>
              <w:tab w:val="left" w:pos="360"/>
            </w:tabs>
            <w:spacing w:after="0" w:line="240" w:lineRule="auto"/>
            <w:jc w:val="both"/>
          </w:pPr>
        </w:pPrChange>
      </w:pPr>
      <w:r w:rsidRPr="008713D0">
        <w:rPr>
          <w:rFonts w:ascii="Times New Roman" w:hAnsi="Times New Roman" w:cs="Times New Roman"/>
          <w:sz w:val="24"/>
          <w:szCs w:val="24"/>
          <w:rPrChange w:id="167" w:author="Thorson, James" w:date="2016-01-19T10:57:00Z">
            <w:rPr/>
          </w:rPrChange>
        </w:rPr>
        <w:t xml:space="preserve">relative error, </w:t>
      </w:r>
      <m:oMath>
        <m:r>
          <w:rPr>
            <w:rFonts w:ascii="Cambria Math" w:hAnsi="Cambria Math" w:cs="Times New Roman"/>
            <w:sz w:val="24"/>
            <w:szCs w:val="24"/>
            <w:rPrChange w:id="168" w:author="Thorson, James" w:date="2016-01-19T10:57:00Z">
              <w:rPr>
                <w:rFonts w:ascii="Cambria Math" w:hAnsi="Cambria Math"/>
              </w:rPr>
            </w:rPrChange>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Change w:id="169" w:author="Thorson, James" w:date="2016-01-19T10:57:00Z">
                      <w:rPr>
                        <w:rFonts w:ascii="Cambria Math" w:hAnsi="Cambria Math"/>
                      </w:rPr>
                    </w:rPrChange>
                  </w:rPr>
                  <m:t>θ</m:t>
                </m:r>
              </m:e>
            </m:acc>
            <m:r>
              <w:rPr>
                <w:rFonts w:ascii="Cambria Math" w:hAnsi="Cambria Math" w:cs="Times New Roman"/>
                <w:sz w:val="24"/>
                <w:szCs w:val="24"/>
                <w:rPrChange w:id="170" w:author="Thorson, James" w:date="2016-01-19T10:57:00Z">
                  <w:rPr>
                    <w:rFonts w:ascii="Cambria Math" w:hAnsi="Cambria Math"/>
                  </w:rPr>
                </w:rPrChange>
              </w:rPr>
              <m:t>-θ</m:t>
            </m:r>
          </m:e>
        </m:d>
        <m:r>
          <w:rPr>
            <w:rFonts w:ascii="Cambria Math" w:hAnsi="Cambria Math" w:cs="Times New Roman"/>
            <w:sz w:val="24"/>
            <w:szCs w:val="24"/>
            <w:rPrChange w:id="171" w:author="Thorson, James" w:date="2016-01-19T10:57:00Z">
              <w:rPr>
                <w:rFonts w:ascii="Cambria Math" w:hAnsi="Cambria Math"/>
              </w:rPr>
            </w:rPrChange>
          </w:rPr>
          <m:t>/θ</m:t>
        </m:r>
      </m:oMath>
      <w:r w:rsidRPr="008713D0">
        <w:rPr>
          <w:rFonts w:ascii="Times New Roman" w:hAnsi="Times New Roman" w:cs="Times New Roman"/>
          <w:sz w:val="24"/>
          <w:szCs w:val="24"/>
          <w:rPrChange w:id="172" w:author="Thorson, James" w:date="2016-01-19T10:57:00Z">
            <w:rPr/>
          </w:rPrChange>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Change w:id="173" w:author="Thorson, James" w:date="2016-01-19T10:57:00Z">
                  <w:rPr>
                    <w:rFonts w:ascii="Cambria Math" w:hAnsi="Cambria Math"/>
                  </w:rPr>
                </w:rPrChange>
              </w:rPr>
              <m:t>θ</m:t>
            </m:r>
          </m:e>
        </m:acc>
      </m:oMath>
      <w:r w:rsidRPr="008713D0">
        <w:rPr>
          <w:rFonts w:ascii="Times New Roman" w:hAnsi="Times New Roman" w:cs="Times New Roman"/>
          <w:sz w:val="24"/>
          <w:szCs w:val="24"/>
          <w:rPrChange w:id="174" w:author="Thorson, James" w:date="2016-01-19T10:57:00Z">
            <w:rPr/>
          </w:rPrChange>
        </w:rPr>
        <w:t xml:space="preserve"> and </w:t>
      </w:r>
      <m:oMath>
        <m:r>
          <w:rPr>
            <w:rFonts w:ascii="Cambria Math" w:hAnsi="Cambria Math" w:cs="Times New Roman"/>
            <w:sz w:val="24"/>
            <w:szCs w:val="24"/>
            <w:rPrChange w:id="175" w:author="Thorson, James" w:date="2016-01-19T10:57:00Z">
              <w:rPr>
                <w:rFonts w:ascii="Cambria Math" w:hAnsi="Cambria Math"/>
              </w:rPr>
            </w:rPrChange>
          </w:rPr>
          <m:t>θ</m:t>
        </m:r>
      </m:oMath>
      <w:r w:rsidRPr="008713D0">
        <w:rPr>
          <w:rFonts w:ascii="Times New Roman" w:hAnsi="Times New Roman" w:cs="Times New Roman"/>
          <w:sz w:val="24"/>
          <w:szCs w:val="24"/>
          <w:rPrChange w:id="176" w:author="Thorson, James" w:date="2016-01-19T10:57:00Z">
            <w:rPr/>
          </w:rPrChange>
        </w:rPr>
        <w:t xml:space="preserve"> are estimated and true parameter values, respectively</w:t>
      </w:r>
      <w:ins w:id="177" w:author="Thorson, James" w:date="2016-01-19T10:59:00Z">
        <w:r w:rsidR="008713D0">
          <w:rPr>
            <w:rFonts w:ascii="Times New Roman" w:hAnsi="Times New Roman" w:cs="Times New Roman"/>
            <w:sz w:val="24"/>
            <w:szCs w:val="24"/>
          </w:rPr>
          <w:t>, where a well-performing estimation model will have a relative error close to zero for all simulation replicates</w:t>
        </w:r>
      </w:ins>
      <w:ins w:id="178" w:author="Thorson, James" w:date="2016-01-19T10:57:00Z">
        <w:r w:rsidR="008713D0">
          <w:rPr>
            <w:rFonts w:ascii="Times New Roman" w:hAnsi="Times New Roman" w:cs="Times New Roman"/>
            <w:sz w:val="24"/>
            <w:szCs w:val="24"/>
          </w:rPr>
          <w:t>;</w:t>
        </w:r>
      </w:ins>
      <w:del w:id="179" w:author="Thorson, James" w:date="2016-01-19T10:57:00Z">
        <w:r w:rsidRPr="008713D0" w:rsidDel="008713D0">
          <w:rPr>
            <w:rFonts w:ascii="Times New Roman" w:hAnsi="Times New Roman" w:cs="Times New Roman"/>
            <w:sz w:val="24"/>
            <w:szCs w:val="24"/>
            <w:rPrChange w:id="180" w:author="Thorson, James" w:date="2016-01-19T10:57:00Z">
              <w:rPr/>
            </w:rPrChange>
          </w:rPr>
          <w:delText>,</w:delText>
        </w:r>
      </w:del>
      <w:r w:rsidRPr="008713D0">
        <w:rPr>
          <w:rFonts w:ascii="Times New Roman" w:hAnsi="Times New Roman" w:cs="Times New Roman"/>
          <w:sz w:val="24"/>
          <w:szCs w:val="24"/>
          <w:rPrChange w:id="181" w:author="Thorson, James" w:date="2016-01-19T10:57:00Z">
            <w:rPr/>
          </w:rPrChange>
        </w:rPr>
        <w:t xml:space="preserve"> and </w:t>
      </w:r>
    </w:p>
    <w:p w14:paraId="75DF61B5" w14:textId="4E9FE70E" w:rsidR="00194451" w:rsidRPr="008713D0" w:rsidRDefault="00D57174">
      <w:pPr>
        <w:pStyle w:val="ListParagraph"/>
        <w:numPr>
          <w:ilvl w:val="0"/>
          <w:numId w:val="14"/>
        </w:numPr>
        <w:tabs>
          <w:tab w:val="left" w:pos="360"/>
        </w:tabs>
        <w:spacing w:after="0" w:line="240" w:lineRule="auto"/>
        <w:jc w:val="both"/>
        <w:rPr>
          <w:rFonts w:ascii="Times New Roman" w:hAnsi="Times New Roman" w:cs="Times New Roman"/>
          <w:sz w:val="24"/>
          <w:szCs w:val="24"/>
          <w:rPrChange w:id="182" w:author="Thorson, James" w:date="2016-01-19T10:57:00Z">
            <w:rPr/>
          </w:rPrChange>
        </w:rPr>
        <w:pPrChange w:id="183" w:author="Thorson, James" w:date="2016-01-19T10:57:00Z">
          <w:pPr>
            <w:tabs>
              <w:tab w:val="left" w:pos="360"/>
            </w:tabs>
            <w:spacing w:after="0" w:line="240" w:lineRule="auto"/>
            <w:jc w:val="both"/>
          </w:pPr>
        </w:pPrChange>
      </w:pPr>
      <w:del w:id="184" w:author="Thorson, James" w:date="2016-01-19T10:57:00Z">
        <w:r w:rsidRPr="008713D0" w:rsidDel="008713D0">
          <w:rPr>
            <w:rFonts w:ascii="Times New Roman" w:hAnsi="Times New Roman" w:cs="Times New Roman"/>
            <w:sz w:val="24"/>
            <w:szCs w:val="24"/>
            <w:rPrChange w:id="185" w:author="Thorson, James" w:date="2016-01-19T10:57:00Z">
              <w:rPr/>
            </w:rPrChange>
          </w:rPr>
          <w:delText xml:space="preserve">the </w:delText>
        </w:r>
      </w:del>
      <w:r w:rsidRPr="008713D0">
        <w:rPr>
          <w:rFonts w:ascii="Times New Roman" w:hAnsi="Times New Roman" w:cs="Times New Roman"/>
          <w:sz w:val="24"/>
          <w:szCs w:val="24"/>
          <w:rPrChange w:id="186" w:author="Thorson, James" w:date="2016-01-19T10:57:00Z">
            <w:rPr/>
          </w:rPrChange>
        </w:rPr>
        <w:t xml:space="preserve">forecast interval coverage, defined as the proportion of </w:t>
      </w:r>
      <w:ins w:id="187" w:author="Thorson, James" w:date="2016-01-19T10:58:00Z">
        <w:r w:rsidR="008713D0">
          <w:rPr>
            <w:rFonts w:ascii="Times New Roman" w:hAnsi="Times New Roman" w:cs="Times New Roman"/>
            <w:sz w:val="24"/>
            <w:szCs w:val="24"/>
          </w:rPr>
          <w:t xml:space="preserve">simulation </w:t>
        </w:r>
      </w:ins>
      <w:r w:rsidRPr="008713D0">
        <w:rPr>
          <w:rFonts w:ascii="Times New Roman" w:hAnsi="Times New Roman" w:cs="Times New Roman"/>
          <w:sz w:val="24"/>
          <w:szCs w:val="24"/>
          <w:rPrChange w:id="188" w:author="Thorson, James" w:date="2016-01-19T10:57:00Z">
            <w:rPr/>
          </w:rPrChange>
        </w:rPr>
        <w:t xml:space="preserve">replicates where the forecast interval contains the true value from the operating model. A well-calibrated model </w:t>
      </w:r>
      <w:r w:rsidRPr="008713D0">
        <w:rPr>
          <w:rFonts w:ascii="Times New Roman" w:hAnsi="Times New Roman" w:cs="Times New Roman"/>
          <w:sz w:val="24"/>
          <w:szCs w:val="24"/>
          <w:rPrChange w:id="189" w:author="Thorson, James" w:date="2016-01-19T10:57:00Z">
            <w:rPr/>
          </w:rPrChange>
        </w:rPr>
        <w:lastRenderedPageBreak/>
        <w:t xml:space="preserve">will have approximately nominal forecast interval coverage, i.e., </w:t>
      </w:r>
      <w:r w:rsidR="00A94E4B" w:rsidRPr="008713D0">
        <w:rPr>
          <w:rFonts w:ascii="Times New Roman" w:hAnsi="Times New Roman" w:cs="Times New Roman"/>
          <w:sz w:val="24"/>
          <w:szCs w:val="24"/>
          <w:rPrChange w:id="190" w:author="Thorson, James" w:date="2016-01-19T10:57:00Z">
            <w:rPr/>
          </w:rPrChange>
        </w:rPr>
        <w:t xml:space="preserve">where a 50% forecast interval </w:t>
      </w:r>
      <w:r w:rsidRPr="008713D0">
        <w:rPr>
          <w:rFonts w:ascii="Times New Roman" w:hAnsi="Times New Roman" w:cs="Times New Roman"/>
          <w:sz w:val="24"/>
          <w:szCs w:val="24"/>
          <w:rPrChange w:id="191" w:author="Thorson, James" w:date="2016-01-19T10:57:00Z">
            <w:rPr/>
          </w:rPrChange>
        </w:rPr>
        <w:t xml:space="preserve">will </w:t>
      </w:r>
      <w:r w:rsidR="00A94E4B" w:rsidRPr="008713D0">
        <w:rPr>
          <w:rFonts w:ascii="Times New Roman" w:hAnsi="Times New Roman" w:cs="Times New Roman"/>
          <w:sz w:val="24"/>
          <w:szCs w:val="24"/>
          <w:rPrChange w:id="192" w:author="Thorson, James" w:date="2016-01-19T10:57:00Z">
            <w:rPr/>
          </w:rPrChange>
        </w:rPr>
        <w:t xml:space="preserve">contain the true value </w:t>
      </w:r>
      <w:r w:rsidRPr="008713D0">
        <w:rPr>
          <w:rFonts w:ascii="Times New Roman" w:hAnsi="Times New Roman" w:cs="Times New Roman"/>
          <w:sz w:val="24"/>
          <w:szCs w:val="24"/>
          <w:rPrChange w:id="193" w:author="Thorson, James" w:date="2016-01-19T10:57:00Z">
            <w:rPr/>
          </w:rPrChange>
        </w:rPr>
        <w:t xml:space="preserve">in </w:t>
      </w:r>
      <w:r w:rsidR="00A94E4B" w:rsidRPr="008713D0">
        <w:rPr>
          <w:rFonts w:ascii="Times New Roman" w:hAnsi="Times New Roman" w:cs="Times New Roman"/>
          <w:sz w:val="24"/>
          <w:szCs w:val="24"/>
          <w:rPrChange w:id="194" w:author="Thorson, James" w:date="2016-01-19T10:57:00Z">
            <w:rPr/>
          </w:rPrChange>
        </w:rPr>
        <w:t xml:space="preserve">50% of </w:t>
      </w:r>
      <w:r w:rsidRPr="008713D0">
        <w:rPr>
          <w:rFonts w:ascii="Times New Roman" w:hAnsi="Times New Roman" w:cs="Times New Roman"/>
          <w:sz w:val="24"/>
          <w:szCs w:val="24"/>
          <w:rPrChange w:id="195" w:author="Thorson, James" w:date="2016-01-19T10:57:00Z">
            <w:rPr/>
          </w:rPrChange>
        </w:rPr>
        <w:t>simulation replicates</w:t>
      </w:r>
      <w:r w:rsidR="00A94E4B" w:rsidRPr="008713D0">
        <w:rPr>
          <w:rFonts w:ascii="Times New Roman" w:hAnsi="Times New Roman" w:cs="Times New Roman"/>
          <w:sz w:val="24"/>
          <w:szCs w:val="24"/>
          <w:rPrChange w:id="196" w:author="Thorson, James" w:date="2016-01-19T10:57:00Z">
            <w:rPr/>
          </w:rPrChange>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04DB482E"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4138930D" w14:textId="126D3906" w:rsidR="00A37ED7"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197" w:author="Thorson, James" w:date="2016-01-19T11:03:00Z">
        <w:r w:rsidR="00AE0956" w:rsidDel="008713D0">
          <w:rPr>
            <w:rFonts w:ascii="Times New Roman" w:hAnsi="Times New Roman" w:cs="Times New Roman"/>
            <w:sz w:val="24"/>
            <w:szCs w:val="24"/>
          </w:rPr>
          <w:delText xml:space="preserve">, see </w:delText>
        </w:r>
        <w:r w:rsidR="00614F5A" w:rsidDel="008713D0">
          <w:fldChar w:fldCharType="begin"/>
        </w:r>
        <w:r w:rsidR="00614F5A" w:rsidDel="008713D0">
          <w:delInstrText xml:space="preserve"> REF _Ref433344308 \h  \* MERGEFORMAT </w:delInstrText>
        </w:r>
        <w:r w:rsidR="00614F5A" w:rsidDel="008713D0">
          <w:fldChar w:fldCharType="separate"/>
        </w:r>
        <w:r w:rsidR="00F80C10" w:rsidRPr="000B5768" w:rsidDel="008713D0">
          <w:rPr>
            <w:rFonts w:ascii="Times New Roman" w:hAnsi="Times New Roman" w:cs="Times New Roman"/>
            <w:sz w:val="24"/>
            <w:szCs w:val="24"/>
          </w:rPr>
          <w:delText>Fig. 3</w:delText>
        </w:r>
        <w:r w:rsidR="00614F5A" w:rsidDel="008713D0">
          <w:fldChar w:fldCharType="end"/>
        </w:r>
      </w:del>
      <w:r w:rsidR="001E2F38">
        <w:rPr>
          <w:rFonts w:ascii="Times New Roman" w:hAnsi="Times New Roman" w:cs="Times New Roman"/>
          <w:sz w:val="24"/>
          <w:szCs w:val="24"/>
        </w:rPr>
        <w:t xml:space="preserve">). </w:t>
      </w:r>
      <w:del w:id="198" w:author="Thorson, James" w:date="2016-01-19T11:03:00Z">
        <w:r w:rsidR="00AE0956" w:rsidDel="008713D0">
          <w:rPr>
            <w:rFonts w:ascii="Times New Roman" w:hAnsi="Times New Roman" w:cs="Times New Roman"/>
            <w:sz w:val="24"/>
            <w:szCs w:val="24"/>
          </w:rPr>
          <w:delText xml:space="preserve">Estimation as a fixed effect </w:delText>
        </w:r>
      </w:del>
      <w:ins w:id="199"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200" w:author="Thorson, James" w:date="2016-01-19T11:00:00Z">
        <w:r w:rsidR="00AE0956" w:rsidDel="008713D0">
          <w:rPr>
            <w:rFonts w:ascii="Times New Roman" w:hAnsi="Times New Roman" w:cs="Times New Roman"/>
            <w:sz w:val="24"/>
            <w:szCs w:val="24"/>
          </w:rPr>
          <w:delText xml:space="preserve">zero </w:delText>
        </w:r>
      </w:del>
      <w:ins w:id="201"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202"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3" w:author="Thorson, James" w:date="2016-01-19T11:03:00Z">
        <w:r w:rsidR="008713D0">
          <w:rPr>
            <w:rFonts w:ascii="Times New Roman" w:hAnsi="Times New Roman" w:cs="Times New Roman"/>
            <w:sz w:val="24"/>
            <w:szCs w:val="24"/>
          </w:rPr>
          <w:t>; Fig. 3 top row</w:t>
        </w:r>
      </w:ins>
      <w:ins w:id="204" w:author="Thorson, James" w:date="2016-01-19T11:00:00Z">
        <w:r w:rsidR="008713D0">
          <w:rPr>
            <w:rFonts w:ascii="Times New Roman" w:hAnsi="Times New Roman" w:cs="Times New Roman"/>
            <w:sz w:val="24"/>
            <w:szCs w:val="24"/>
          </w:rPr>
          <w:t>)</w:t>
        </w:r>
      </w:ins>
      <w:ins w:id="205" w:author="Thorson, James" w:date="2016-01-19T11:01:00Z">
        <w:r w:rsidR="008713D0">
          <w:rPr>
            <w:rFonts w:ascii="Times New Roman" w:hAnsi="Times New Roman" w:cs="Times New Roman"/>
            <w:sz w:val="24"/>
            <w:szCs w:val="24"/>
          </w:rPr>
          <w:t>.</w:t>
        </w:r>
      </w:ins>
      <w:del w:id="206"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07"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08"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del w:id="209" w:author="Thorson, James" w:date="2016-01-19T11:01:00Z">
        <w:r w:rsidR="00AE0956" w:rsidDel="008713D0">
          <w:rPr>
            <w:rFonts w:ascii="Times New Roman" w:hAnsi="Times New Roman" w:cs="Times New Roman"/>
            <w:sz w:val="24"/>
            <w:szCs w:val="24"/>
          </w:rPr>
          <w:delText>where t</w:delText>
        </w:r>
      </w:del>
    </w:p>
    <w:p w14:paraId="67512808" w14:textId="77777777"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14:paraId="2F79B557" w14:textId="00466ABC"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6B2E9CCD" w14:textId="37E79E3B"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w:t>
      </w:r>
    </w:p>
    <w:p w14:paraId="76424846" w14:textId="31028748"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4B1D13">
        <w:rPr>
          <w:rFonts w:ascii="Times New Roman" w:hAnsi="Times New Roman" w:cs="Times New Roman"/>
          <w:sz w:val="24"/>
          <w:szCs w:val="24"/>
        </w:rPr>
        <w:t xml:space="preserve">average absolute </w:t>
      </w:r>
      <w:r w:rsidR="00D15787">
        <w:rPr>
          <w:rFonts w:ascii="Times New Roman" w:hAnsi="Times New Roman" w:cs="Times New Roman"/>
          <w:sz w:val="24"/>
          <w:szCs w:val="24"/>
        </w:rPr>
        <w:t>r</w:t>
      </w:r>
      <w:r w:rsidR="00CD4651">
        <w:rPr>
          <w:rFonts w:ascii="Times New Roman" w:hAnsi="Times New Roman" w:cs="Times New Roman"/>
          <w:sz w:val="24"/>
          <w:szCs w:val="24"/>
        </w:rPr>
        <w:t xml:space="preserve">elative error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output </w:t>
      </w:r>
      <w:r w:rsidR="004B1D13">
        <w:rPr>
          <w:rFonts w:ascii="Times New Roman" w:hAnsi="Times New Roman" w:cs="Times New Roman"/>
          <w:sz w:val="24"/>
          <w:szCs w:val="24"/>
        </w:rPr>
        <w:t>is generally less than 0.07</w:t>
      </w:r>
      <w:r w:rsidR="00CD4651">
        <w:rPr>
          <w:rFonts w:ascii="Times New Roman" w:hAnsi="Times New Roman" w:cs="Times New Roman"/>
          <w:sz w:val="24"/>
          <w:szCs w:val="24"/>
        </w:rPr>
        <w:t xml:space="preserve">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 xml:space="preserve">AARE is 0.2-0.26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 xml:space="preserve">All estimation models have a AARE of 0.11 during the forecast period when recruitment is not autocorrelated, but </w:t>
      </w:r>
      <w:r w:rsidR="004B1D13">
        <w:rPr>
          <w:rFonts w:ascii="Times New Roman" w:hAnsi="Times New Roman" w:cs="Times New Roman"/>
          <w:sz w:val="24"/>
          <w:szCs w:val="24"/>
        </w:rPr>
        <w:t>when autocorrelation 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w:t>
      </w:r>
      <w:r w:rsidR="004B1D13">
        <w:rPr>
          <w:rFonts w:ascii="Times New Roman" w:hAnsi="Times New Roman" w:cs="Times New Roman"/>
          <w:sz w:val="24"/>
          <w:szCs w:val="24"/>
        </w:rPr>
        <w:t xml:space="preserve"> the “true” and “external” models have lower AARE (0.17-0.18 and 0.0.20-0.21) than the “zero” estimation model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67DBA388" w14:textId="1EFE1BBB"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w:t>
      </w:r>
      <w:r w:rsidR="00582878">
        <w:rPr>
          <w:rFonts w:ascii="Times New Roman" w:hAnsi="Times New Roman" w:cs="Times New Roman"/>
          <w:sz w:val="24"/>
          <w:szCs w:val="24"/>
        </w:rPr>
        <w:lastRenderedPageBreak/>
        <w:t>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model 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031D07">
        <w:rPr>
          <w:rFonts w:ascii="Times New Roman" w:hAnsi="Times New Roman" w:cs="Times New Roman"/>
          <w:sz w:val="24"/>
          <w:szCs w:val="24"/>
        </w:rPr>
        <w:t>84-47</w:t>
      </w:r>
      <w:r w:rsidR="00101CD3">
        <w:rPr>
          <w:rFonts w:ascii="Times New Roman" w:hAnsi="Times New Roman" w:cs="Times New Roman"/>
          <w:sz w:val="24"/>
          <w:szCs w:val="24"/>
        </w:rPr>
        <w:t>.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For thi</w:t>
      </w:r>
      <w:r w:rsidR="0003401B">
        <w:rPr>
          <w:rFonts w:ascii="Times New Roman" w:hAnsi="Times New Roman" w:cs="Times New Roman"/>
          <w:sz w:val="24"/>
          <w:szCs w:val="24"/>
        </w:rPr>
        <w:t>s model, coverage is close to 20</w:t>
      </w:r>
      <w:r w:rsidR="00101CD3">
        <w:rPr>
          <w:rFonts w:ascii="Times New Roman" w:hAnsi="Times New Roman" w:cs="Times New Roman"/>
          <w:sz w:val="24"/>
          <w:szCs w:val="24"/>
        </w:rPr>
        <w:t xml:space="preserve">%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50% for the external estimation model when 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0.9.  We therefore conclude that external estimation has substantially improved forecast interval performance relative to the model that neglects autocorrelated recruitment.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6787F57B"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(Stewart et al., 2013)</w:t>
      </w:r>
      <w:r w:rsidR="00F56EDC">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3477B81A"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F56EDC">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F56EDC">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F56EDC">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210"/>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210"/>
      <w:r w:rsidR="00BE522E">
        <w:rPr>
          <w:rStyle w:val="CommentReference"/>
        </w:rPr>
        <w:commentReference w:id="210"/>
      </w:r>
      <w:r w:rsidR="004A75D4" w:rsidRPr="004A75D4">
        <w:rPr>
          <w:rFonts w:ascii="Times New Roman" w:hAnsi="Times New Roman" w:cs="Times New Roman"/>
          <w:sz w:val="24"/>
          <w:szCs w:val="24"/>
        </w:rPr>
        <w:t xml:space="preserve"> </w:t>
      </w:r>
    </w:p>
    <w:p w14:paraId="38E2D633" w14:textId="77777777"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w:t>
      </w:r>
      <w:r w:rsidR="007F45C6">
        <w:rPr>
          <w:rFonts w:ascii="Times New Roman" w:hAnsi="Times New Roman" w:cs="Times New Roman"/>
          <w:sz w:val="24"/>
          <w:szCs w:val="24"/>
        </w:rPr>
        <w:lastRenderedPageBreak/>
        <w:t xml:space="preserve">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211"/>
      <w:r w:rsidR="007F45C6">
        <w:rPr>
          <w:rFonts w:ascii="Times New Roman" w:hAnsi="Times New Roman" w:cs="Times New Roman"/>
          <w:sz w:val="24"/>
          <w:szCs w:val="24"/>
        </w:rPr>
        <w:t>median</w:t>
      </w:r>
      <w:commentRangeEnd w:id="211"/>
      <w:r w:rsidR="0048199B">
        <w:rPr>
          <w:rStyle w:val="CommentReference"/>
        </w:rPr>
        <w:commentReference w:id="211"/>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  </w:t>
      </w:r>
    </w:p>
    <w:p w14:paraId="7F719DBF" w14:textId="45E7D67E" w:rsidR="00144DE3"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p>
    <w:p w14:paraId="7791E0E0" w14:textId="77777777"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also identify several useful avenues for future research</w:t>
      </w:r>
      <w:r w:rsidR="00907493">
        <w:rPr>
          <w:rFonts w:ascii="Times New Roman" w:hAnsi="Times New Roman" w:cs="Times New Roman"/>
          <w:sz w:val="24"/>
          <w:szCs w:val="24"/>
        </w:rPr>
        <w:t>:</w:t>
      </w:r>
    </w:p>
    <w:p w14:paraId="44BDB40E" w14:textId="6987B65F"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Lapace approximation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(Skaug and Fournier, 2006; Thorson et al., 2015b)</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907493"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907493"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907493"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166C5493" w14:textId="2AFB164B"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autocorrelated recruitment on harvest strategy performance when either estimating or ignoring autocorrelation.  </w:t>
      </w:r>
      <w:r w:rsidR="00DE260E">
        <w:rPr>
          <w:rFonts w:ascii="Times New Roman" w:hAnsi="Times New Roman" w:cs="Times New Roman"/>
          <w:sz w:val="24"/>
          <w:szCs w:val="24"/>
        </w:rPr>
        <w:t xml:space="preserve">Autocorrelated errors during forecast intervals are likely to impact the performance of different harvest strategies </w:t>
      </w:r>
      <w:r w:rsidR="00DE260E">
        <w:rPr>
          <w:rFonts w:ascii="Times New Roman" w:hAnsi="Times New Roman" w:cs="Times New Roman"/>
          <w:sz w:val="24"/>
          <w:szCs w:val="24"/>
        </w:rPr>
        <w:fldChar w:fldCharType="begin"/>
      </w:r>
      <w:r w:rsidR="00DE260E">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2015)"},"citationItems":[{"id":259,"uris":["http://zotero.org/users/251206/items/V9VJUDX2"],"uri":["http://zotero.org/users/251206/items/V9VJUDX2"],"itemData":{"id":259,"type":"article-journal","title":"Autocorrelated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DE260E">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DE260E">
        <w:rPr>
          <w:rFonts w:ascii="Times New Roman" w:hAnsi="Times New Roman" w:cs="Times New Roman"/>
          <w:sz w:val="24"/>
          <w:szCs w:val="24"/>
        </w:rPr>
        <w:fldChar w:fldCharType="end"/>
      </w:r>
      <w:r w:rsidR="00DE260E">
        <w:rPr>
          <w:rFonts w:ascii="Times New Roman" w:hAnsi="Times New Roman" w:cs="Times New Roman"/>
          <w:sz w:val="24"/>
          <w:szCs w:val="24"/>
        </w:rPr>
        <w:t>, but it remains unclear whether the magnitude of improvements from estimating autocorrelated recruitment ouweight the additional complexity when developing and explaining the model.</w:t>
      </w:r>
    </w:p>
    <w:p w14:paraId="7D9304AC" w14:textId="3E74BF91"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{"citationID":"f1meb1vfd","properties":{"formattedCitation":"(Martell and Stewart, 2014; Thorson et al., In preparation)","plainCitation":"(Martell and Stewart, 2014; Thorson et al., In preparation)"},"citationItems":[{"id":674,"uris":["http://zotero.org/users/251206/items/F58J8JNF"],"uri":["http://zotero.org/users/251206/items/F58J8JNF"],"itemData":{"id":674,"type":"article-journal","title":"Towards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targets","author":[{"family":"Thorson","given":"James T."},{"family":"Monnahan","given":"Cole"},{"family":"Cope","given":"Jason M."}],"issued":{"literal":"In preparation"}}}],"schema":"https://github.com/citation-style-language/schema/raw/master/csl-citation.json"} </w:instrText>
      </w:r>
      <w:r>
        <w:rPr>
          <w:rFonts w:ascii="Times New Roman" w:hAnsi="Times New Roman" w:cs="Times New Roman"/>
          <w:sz w:val="24"/>
          <w:szCs w:val="24"/>
        </w:rPr>
        <w:fldChar w:fldCharType="separate"/>
      </w:r>
      <w:r w:rsidRPr="00DE260E">
        <w:rPr>
          <w:rFonts w:ascii="Times New Roman" w:hAnsi="Times New Roman" w:cs="Times New Roman"/>
          <w:sz w:val="24"/>
        </w:rPr>
        <w:t>(Martell and Stewart, 2014; Thorson et al., In preparation)</w:t>
      </w:r>
      <w:r>
        <w:rPr>
          <w:rFonts w:ascii="Times New Roman" w:hAnsi="Times New Roman" w:cs="Times New Roman"/>
          <w:sz w:val="24"/>
          <w:szCs w:val="24"/>
        </w:rPr>
        <w:fldChar w:fldCharType="end"/>
      </w:r>
      <w:r>
        <w:rPr>
          <w:rFonts w:ascii="Times New Roman" w:hAnsi="Times New Roman" w:cs="Times New Roman"/>
          <w:sz w:val="24"/>
          <w:szCs w:val="24"/>
        </w:rPr>
        <w:t>.  These processes (e.g., time-varying growth) could affect the interpretation of length composition samples, so neglecting time-varying growth could in some cases appear as autocorrelated recruitment.  We have not explroed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“external” estimation will likely result in better performance when estimating the magnitude of autocorrelated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212" w:author="liz.brooks" w:date="2015-10-27T11:15:00Z"/>
          <w:rFonts w:ascii="Times New Roman" w:hAnsi="Times New Roman" w:cs="Times New Roman"/>
          <w:sz w:val="24"/>
          <w:szCs w:val="24"/>
        </w:rPr>
      </w:pPr>
      <w:bookmarkStart w:id="213" w:name="_GoBack"/>
      <w:bookmarkEnd w:id="213"/>
      <w:ins w:id="214" w:author="liz.brooks" w:date="2015-10-27T11:11:00Z">
        <w:r>
          <w:rPr>
            <w:rFonts w:ascii="Times New Roman" w:hAnsi="Times New Roman" w:cs="Times New Roman"/>
            <w:sz w:val="24"/>
            <w:szCs w:val="24"/>
          </w:rPr>
          <w:t xml:space="preserve">Following my comment on section 3.1 (line </w:t>
        </w:r>
      </w:ins>
      <w:ins w:id="215" w:author="liz.brooks" w:date="2015-10-27T11:12:00Z">
        <w:r>
          <w:rPr>
            <w:rFonts w:ascii="Times New Roman" w:hAnsi="Times New Roman" w:cs="Times New Roman"/>
            <w:sz w:val="24"/>
            <w:szCs w:val="24"/>
          </w:rPr>
          <w:t>236), this might be a good place to summarize the detectability vs false-positive question.  I</w:t>
        </w:r>
      </w:ins>
      <w:ins w:id="216"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17"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forecast tool is used, it would be good to provide advice as to whether you can leave ρ</w:t>
        </w:r>
      </w:ins>
      <w:ins w:id="218" w:author="liz.brooks" w:date="2015-10-27T11:15:00Z">
        <w:r w:rsidR="00AD36F0">
          <w:rPr>
            <w:rFonts w:ascii="Times New Roman" w:hAnsi="Times New Roman" w:cs="Times New Roman"/>
            <w:sz w:val="24"/>
            <w:szCs w:val="24"/>
          </w:rPr>
          <w:t xml:space="preserve">=0 </w:t>
        </w:r>
        <w:r w:rsidR="00AD36F0">
          <w:rPr>
            <w:rFonts w:ascii="Times New Roman" w:hAnsi="Times New Roman" w:cs="Times New Roman"/>
            <w:sz w:val="24"/>
            <w:szCs w:val="24"/>
          </w:rPr>
          <w:lastRenderedPageBreak/>
          <w:t>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19" w:author="liz.brooks" w:date="2015-10-27T12:15:00Z"/>
          <w:rFonts w:ascii="Times New Roman" w:hAnsi="Times New Roman" w:cs="Times New Roman"/>
          <w:sz w:val="24"/>
          <w:szCs w:val="24"/>
        </w:rPr>
      </w:pPr>
      <w:ins w:id="220"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21"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Aanes,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22" w:name="_Ref423608070"/>
      <w:bookmarkStart w:id="223" w:name="_Ref423608052"/>
      <w:r w:rsidRPr="00DD6BFB">
        <w:rPr>
          <w:rFonts w:ascii="Times New Roman" w:hAnsi="Times New Roman" w:cs="Times New Roman"/>
          <w:sz w:val="24"/>
          <w:szCs w:val="24"/>
        </w:rPr>
        <w:lastRenderedPageBreak/>
        <w:t xml:space="preserve">Table </w:t>
      </w:r>
      <w:r w:rsidR="00DE260E">
        <w:fldChar w:fldCharType="begin"/>
      </w:r>
      <w:r w:rsidR="00DE260E">
        <w:instrText xml:space="preserve"> SEQ Table \* ARABIC  \* MERGEFORMAT </w:instrText>
      </w:r>
      <w:r w:rsidR="00DE260E">
        <w:fldChar w:fldCharType="separate"/>
      </w:r>
      <w:r w:rsidRPr="00DD6BFB">
        <w:rPr>
          <w:rFonts w:ascii="Times New Roman" w:hAnsi="Times New Roman" w:cs="Times New Roman"/>
          <w:noProof/>
          <w:sz w:val="24"/>
          <w:szCs w:val="24"/>
        </w:rPr>
        <w:t>1</w:t>
      </w:r>
      <w:r w:rsidR="00DE260E">
        <w:rPr>
          <w:rFonts w:ascii="Times New Roman" w:hAnsi="Times New Roman" w:cs="Times New Roman"/>
          <w:noProof/>
          <w:sz w:val="24"/>
          <w:szCs w:val="24"/>
        </w:rPr>
        <w:fldChar w:fldCharType="end"/>
      </w:r>
      <w:bookmarkEnd w:id="222"/>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23"/>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del w:id="224"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25" w:name="RANGE!A2:E13"/>
            <w:r w:rsidRPr="00DD6BFB">
              <w:rPr>
                <w:rFonts w:ascii="Times New Roman" w:eastAsia="Times New Roman" w:hAnsi="Times New Roman" w:cs="Times New Roman"/>
                <w:b w:val="0"/>
                <w:color w:val="000000"/>
                <w:sz w:val="24"/>
                <w:szCs w:val="24"/>
              </w:rPr>
              <w:t>L</w:t>
            </w:r>
            <w:bookmarkEnd w:id="225"/>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226" w:name="_Ref433344400"/>
      <w:bookmarkStart w:id="227"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r w:rsidR="00DE260E">
        <w:fldChar w:fldCharType="begin"/>
      </w:r>
      <w:r w:rsidR="00DE260E">
        <w:instrText xml:space="preserve"> SEQ Figure \* ARABIC  \* MERGEFORMAT </w:instrText>
      </w:r>
      <w:r w:rsidR="00DE260E">
        <w:fldChar w:fldCharType="separate"/>
      </w:r>
      <w:r w:rsidR="001E2F38">
        <w:rPr>
          <w:rFonts w:ascii="Times New Roman" w:hAnsi="Times New Roman" w:cs="Times New Roman"/>
          <w:noProof/>
          <w:sz w:val="24"/>
          <w:szCs w:val="24"/>
        </w:rPr>
        <w:t>2</w:t>
      </w:r>
      <w:r w:rsidR="00DE260E">
        <w:rPr>
          <w:rFonts w:ascii="Times New Roman" w:hAnsi="Times New Roman" w:cs="Times New Roman"/>
          <w:noProof/>
          <w:sz w:val="24"/>
          <w:szCs w:val="24"/>
        </w:rPr>
        <w:fldChar w:fldCharType="end"/>
      </w:r>
      <w:bookmarkEnd w:id="226"/>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227"/>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19BA78C9" w14:textId="1FE3F254" w:rsidR="00FA358C" w:rsidRDefault="005E750A" w:rsidP="005E750A">
      <w:pPr>
        <w:tabs>
          <w:tab w:val="left" w:pos="360"/>
        </w:tabs>
        <w:spacing w:line="240" w:lineRule="auto"/>
        <w:rPr>
          <w:rFonts w:ascii="Times New Roman" w:hAnsi="Times New Roman" w:cs="Times New Roman"/>
          <w:sz w:val="24"/>
          <w:szCs w:val="24"/>
        </w:rPr>
      </w:pPr>
      <w:r w:rsidRPr="005E750A">
        <w:rPr>
          <w:rFonts w:ascii="Times New Roman" w:hAnsi="Times New Roman" w:cs="Times New Roman"/>
          <w:noProof/>
          <w:sz w:val="24"/>
          <w:szCs w:val="24"/>
          <w:lang w:val="en-GB" w:eastAsia="en-GB"/>
        </w:rPr>
        <w:lastRenderedPageBreak/>
        <w:drawing>
          <wp:inline distT="0" distB="0" distL="0" distR="0" wp14:anchorId="2CCB9432" wp14:editId="58269DFD">
            <wp:extent cx="7315200" cy="3204210"/>
            <wp:effectExtent l="0" t="0" r="0" b="0"/>
            <wp:docPr id="4" name="Picture 4"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228" w:name="_Ref433344308"/>
      <w:bookmarkStart w:id="229" w:name="_Ref435512326"/>
      <w:r>
        <w:rPr>
          <w:rFonts w:ascii="Times New Roman" w:hAnsi="Times New Roman" w:cs="Times New Roman"/>
          <w:sz w:val="24"/>
          <w:szCs w:val="24"/>
        </w:rPr>
        <w:t xml:space="preserve">Fig. </w:t>
      </w:r>
      <w:r w:rsidR="00DE260E">
        <w:fldChar w:fldCharType="begin"/>
      </w:r>
      <w:r w:rsidR="00DE260E">
        <w:instrText xml:space="preserve"> SEQ Figure \* ARABIC  \* MERGEFORMAT  \* MERGEFORMAT </w:instrText>
      </w:r>
      <w:r w:rsidR="00DE260E">
        <w:fldChar w:fldCharType="separate"/>
      </w:r>
      <w:r>
        <w:rPr>
          <w:rFonts w:ascii="Times New Roman" w:hAnsi="Times New Roman" w:cs="Times New Roman"/>
          <w:noProof/>
          <w:sz w:val="24"/>
          <w:szCs w:val="24"/>
        </w:rPr>
        <w:t>3</w:t>
      </w:r>
      <w:r w:rsidR="00DE260E">
        <w:rPr>
          <w:rFonts w:ascii="Times New Roman" w:hAnsi="Times New Roman" w:cs="Times New Roman"/>
          <w:noProof/>
          <w:sz w:val="24"/>
          <w:szCs w:val="24"/>
        </w:rPr>
        <w:fldChar w:fldCharType="end"/>
      </w:r>
      <w:bookmarkEnd w:id="228"/>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29"/>
    </w:p>
    <w:p w14:paraId="3F388980" w14:textId="77777777"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30"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231" w:name="_Ref433344286"/>
      <w:bookmarkStart w:id="232"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231"/>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232"/>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95D2D10" w:rsidR="00A94E4B" w:rsidRPr="00DD6BFB" w:rsidRDefault="005E750A" w:rsidP="00384B61">
      <w:pPr>
        <w:tabs>
          <w:tab w:val="left" w:pos="360"/>
        </w:tabs>
        <w:spacing w:after="0" w:line="480" w:lineRule="auto"/>
        <w:jc w:val="both"/>
        <w:rPr>
          <w:rFonts w:ascii="Times New Roman" w:hAnsi="Times New Roman" w:cs="Times New Roman"/>
          <w:sz w:val="24"/>
          <w:szCs w:val="24"/>
        </w:rPr>
      </w:pPr>
      <w:r w:rsidRPr="005E750A">
        <w:rPr>
          <w:rFonts w:ascii="Times New Roman" w:hAnsi="Times New Roman" w:cs="Times New Roman"/>
          <w:noProof/>
          <w:sz w:val="24"/>
          <w:szCs w:val="24"/>
          <w:lang w:val="en-GB" w:eastAsia="en-GB"/>
        </w:rPr>
        <w:drawing>
          <wp:inline distT="0" distB="0" distL="0" distR="0" wp14:anchorId="0E390A06" wp14:editId="2035E684">
            <wp:extent cx="8229600" cy="5486400"/>
            <wp:effectExtent l="0" t="0" r="0" b="0"/>
            <wp:docPr id="5" name="Picture 5" descr="C:\Users\James.Thorson\Desktop\Project_git\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4A26049F" w14:textId="77777777" w:rsidR="00381494" w:rsidRDefault="00A94E4B" w:rsidP="00020974">
      <w:pPr>
        <w:tabs>
          <w:tab w:val="left" w:pos="360"/>
        </w:tabs>
        <w:spacing w:after="0" w:line="240" w:lineRule="auto"/>
        <w:jc w:val="both"/>
        <w:rPr>
          <w:del w:id="233"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234" w:name="_Ref433353029"/>
      <w:bookmarkStart w:id="235" w:name="_Ref4355133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4"/>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235"/>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p>
    <w:p w14:paraId="7016B6BE" w14:textId="77777777" w:rsidR="005E750A" w:rsidRDefault="00B51642" w:rsidP="00384B61">
      <w:pPr>
        <w:tabs>
          <w:tab w:val="left" w:pos="3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021868"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2F8C2E1D" w14:textId="6D11FF79" w:rsidR="00A94E4B" w:rsidRPr="00DD6BFB" w:rsidRDefault="005E750A" w:rsidP="00384B61">
      <w:pPr>
        <w:tabs>
          <w:tab w:val="left" w:pos="360"/>
        </w:tabs>
        <w:spacing w:after="0" w:line="480" w:lineRule="auto"/>
        <w:jc w:val="both"/>
        <w:rPr>
          <w:rFonts w:ascii="Times New Roman" w:hAnsi="Times New Roman" w:cs="Times New Roman"/>
          <w:noProof/>
          <w:sz w:val="24"/>
          <w:szCs w:val="24"/>
        </w:rPr>
      </w:pPr>
      <w:r w:rsidRPr="005E750A">
        <w:rPr>
          <w:rFonts w:ascii="Times New Roman" w:hAnsi="Times New Roman" w:cs="Times New Roman"/>
          <w:noProof/>
          <w:sz w:val="24"/>
          <w:szCs w:val="24"/>
          <w:lang w:val="en-GB" w:eastAsia="en-GB"/>
        </w:rPr>
        <w:lastRenderedPageBreak/>
        <w:drawing>
          <wp:inline distT="0" distB="0" distL="0" distR="0" wp14:anchorId="54A0CA98" wp14:editId="2D395CC4">
            <wp:extent cx="8229600" cy="5486400"/>
            <wp:effectExtent l="0" t="0" r="0" b="0"/>
            <wp:docPr id="8" name="Picture 8"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77777777" w:rsidR="00FA358C" w:rsidRDefault="00A94E4B" w:rsidP="00F6419B">
      <w:pPr>
        <w:tabs>
          <w:tab w:val="left" w:pos="360"/>
        </w:tabs>
        <w:spacing w:after="0" w:line="240" w:lineRule="auto"/>
        <w:jc w:val="both"/>
      </w:pPr>
      <w:bookmarkStart w:id="236" w:name="_Ref433345167"/>
      <w:bookmarkStart w:id="237"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36"/>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237"/>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238" w:author="Punt, Andre (O&amp;A, Hobart)" w:date="2015-10-28T10:52:00Z">
        <w:r w:rsidR="00DD373E">
          <w:rPr>
            <w:rFonts w:ascii="Times New Roman" w:hAnsi="Times New Roman" w:cs="Times New Roman"/>
            <w:sz w:val="24"/>
            <w:szCs w:val="24"/>
          </w:rPr>
          <w:t>.</w:t>
        </w:r>
      </w:ins>
      <w:ins w:id="239"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Thorson, James" w:date="2015-11-25T15:52:00Z" w:initials="TJ">
    <w:p w14:paraId="104E47F4" w14:textId="77777777" w:rsidR="00045083" w:rsidRDefault="00045083">
      <w:pPr>
        <w:pStyle w:val="CommentText"/>
      </w:pPr>
      <w:r>
        <w:rPr>
          <w:rStyle w:val="CommentReference"/>
        </w:rPr>
        <w:annotationRef/>
      </w:r>
      <w:r>
        <w:t xml:space="preserve">I don’t get this.  I think if the “external” is now biased towards high values of AR (which it appears to be), one way to shove this under the carpet is to re-do the external where we do external analysis of estimated rec-devs from an EM where AR is fixed at zero.  </w:t>
      </w:r>
    </w:p>
  </w:comment>
  <w:comment w:id="24" w:author="Thorson, James" w:date="2015-11-25T15:53:00Z" w:initials="TJ">
    <w:p w14:paraId="262B20CD" w14:textId="77777777" w:rsidR="00045083" w:rsidRDefault="00045083">
      <w:pPr>
        <w:pStyle w:val="CommentText"/>
      </w:pPr>
      <w:r>
        <w:rPr>
          <w:rStyle w:val="CommentReference"/>
        </w:rPr>
        <w:annotationRef/>
      </w:r>
      <w:r>
        <w:t xml:space="preserve">I think this is the most reasonable additional dimension to add to the design after the sample size stuff.  </w:t>
      </w:r>
    </w:p>
    <w:p w14:paraId="5F96250C" w14:textId="77777777" w:rsidR="00045083" w:rsidRDefault="00045083">
      <w:pPr>
        <w:pStyle w:val="CommentText"/>
      </w:pPr>
    </w:p>
    <w:p w14:paraId="1E182FA1" w14:textId="77777777" w:rsidR="00045083" w:rsidRDefault="00045083">
      <w:pPr>
        <w:pStyle w:val="CommentText"/>
      </w:pPr>
      <w:r>
        <w:t>What I would do, is just chose a single level of our design (i.e., AR = 0.5).  then do different values of SigmaR given that AR = 0.5.  So instead of increasing the dimension of the factorial design, you add a single new slice.</w:t>
      </w:r>
    </w:p>
  </w:comment>
  <w:comment w:id="152" w:author="Timothy" w:date="2015-11-15T05:35:00Z" w:initials="TJ">
    <w:p w14:paraId="549BD689" w14:textId="77777777" w:rsidR="00045083" w:rsidRDefault="00045083">
      <w:pPr>
        <w:pStyle w:val="CommentText"/>
      </w:pPr>
      <w:r>
        <w:rPr>
          <w:rStyle w:val="CommentReference"/>
        </w:rPr>
        <w:annotationRef/>
      </w:r>
      <w:r>
        <w:t>Liz commented: may simply be the environment influencing adults rather than survival of newly spawned fish</w:t>
      </w:r>
    </w:p>
    <w:p w14:paraId="7982223A" w14:textId="77777777" w:rsidR="00045083" w:rsidRDefault="00045083">
      <w:pPr>
        <w:pStyle w:val="CommentText"/>
      </w:pPr>
      <w:r>
        <w:t>Rick commented: that he did not see this as being plausible to produce a large recruitment event</w:t>
      </w:r>
    </w:p>
    <w:p w14:paraId="106810D2" w14:textId="77777777" w:rsidR="00045083" w:rsidRDefault="00045083">
      <w:pPr>
        <w:pStyle w:val="CommentText"/>
      </w:pPr>
      <w:r>
        <w:t>Kelli commented: each of these need citations to be included.</w:t>
      </w:r>
    </w:p>
  </w:comment>
  <w:comment w:id="153" w:author="Timothy" w:date="2015-11-19T20:16:00Z" w:initials="TJ">
    <w:p w14:paraId="035A049C" w14:textId="77777777" w:rsidR="00045083" w:rsidRDefault="00045083">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045083" w:rsidRDefault="00045083">
      <w:pPr>
        <w:pStyle w:val="CommentText"/>
      </w:pPr>
      <w:r>
        <w:t>Find sardine reference instead.</w:t>
      </w:r>
    </w:p>
  </w:comment>
  <w:comment w:id="154" w:author="Kelli Johnson" w:date="2015-11-19T20:18:00Z" w:initials="KFJ">
    <w:p w14:paraId="660BBCDC" w14:textId="77777777" w:rsidR="00045083" w:rsidRDefault="00045083">
      <w:pPr>
        <w:pStyle w:val="CommentText"/>
      </w:pPr>
      <w:r>
        <w:rPr>
          <w:rStyle w:val="CommentReference"/>
        </w:rPr>
        <w:annotationRef/>
      </w:r>
      <w:r>
        <w:t>May need to be changed.</w:t>
      </w:r>
    </w:p>
  </w:comment>
  <w:comment w:id="155" w:author="Punt, Andre (O&amp;A, Hobart)" w:date="2015-11-15T18:18:00Z" w:initials="PA(H">
    <w:p w14:paraId="6B593E5A" w14:textId="77777777" w:rsidR="00045083" w:rsidRDefault="00045083">
      <w:pPr>
        <w:pStyle w:val="CommentText"/>
      </w:pPr>
      <w:r>
        <w:rPr>
          <w:rStyle w:val="CommentReference"/>
        </w:rPr>
        <w:annotationRef/>
      </w:r>
      <w:r>
        <w:t xml:space="preserve"> What is the status of the stock when the estimation method is applied. It would be nice to see some true trajectories.</w:t>
      </w:r>
    </w:p>
  </w:comment>
  <w:comment w:id="156" w:author="liz.brooks" w:date="2015-11-17T08:16:00Z" w:initials="LB">
    <w:p w14:paraId="59B9FB41" w14:textId="77777777" w:rsidR="00045083" w:rsidRDefault="00045083">
      <w:pPr>
        <w:pStyle w:val="CommentText"/>
      </w:pPr>
      <w:r>
        <w:rPr>
          <w:rStyle w:val="CommentReference"/>
        </w:rPr>
        <w:annotationRef/>
      </w:r>
      <w:r>
        <w:t>If F&gt;0 in the forecast period, then the accuracy of estimated selectivity matters.  Is it well estimated?</w:t>
      </w:r>
    </w:p>
    <w:p w14:paraId="4EE8D07E" w14:textId="77777777" w:rsidR="00045083" w:rsidRDefault="00045083">
      <w:pPr>
        <w:pStyle w:val="CommentText"/>
      </w:pPr>
    </w:p>
    <w:p w14:paraId="5493507B" w14:textId="77777777" w:rsidR="00045083" w:rsidRDefault="00045083">
      <w:pPr>
        <w:pStyle w:val="CommentText"/>
      </w:pPr>
      <w:r>
        <w:t>AEP: does not like this, suggests using FMSY.</w:t>
      </w:r>
    </w:p>
  </w:comment>
  <w:comment w:id="157" w:author="Richard Methot" w:date="2015-10-29T13:49:00Z" w:initials="RM">
    <w:p w14:paraId="32836F4D" w14:textId="77777777" w:rsidR="00045083" w:rsidRDefault="00045083">
      <w:pPr>
        <w:pStyle w:val="CommentText"/>
      </w:pPr>
      <w:r>
        <w:rPr>
          <w:rStyle w:val="CommentReference"/>
        </w:rPr>
        <w:annotationRef/>
      </w:r>
      <w:r>
        <w:t>I am concerned about interaction between these rho levels and the realized sigmaR of the recruitment devs.  For a given input sigmaR, a large positive rho will create a time series of recdevs that appears to have a larger sigmaR until the estimation model figures out that rho is positive.  But the EM is using a fixed value of sigmaR that is wrong until it can figure out the right rho.  In our of my correspondences with Elizabeth, we seemed to find that the improvement in logL from the EM estimating the large rho was quite small; e.g. the EM can do quite well in matching the data without first finding the large rho value.  I think we should look at the delta logL between the EM scenarios.</w:t>
      </w:r>
    </w:p>
  </w:comment>
  <w:comment w:id="210" w:author="Richard Methot" w:date="2015-10-29T14:04:00Z" w:initials="RM">
    <w:p w14:paraId="2AEA1009" w14:textId="77777777" w:rsidR="00045083" w:rsidRDefault="00045083">
      <w:pPr>
        <w:pStyle w:val="CommentText"/>
      </w:pPr>
      <w:r>
        <w:rPr>
          <w:rStyle w:val="CommentReference"/>
        </w:rPr>
        <w:annotationRef/>
      </w:r>
      <w:r>
        <w:t>Whoa!  We demonstrate that it does not work internally, so we also are doing it by analyzing model output!</w:t>
      </w:r>
    </w:p>
  </w:comment>
  <w:comment w:id="211" w:author="Punt, Andre (O&amp;A, Hobart)" w:date="2015-10-27T10:31:00Z" w:initials="PA(H">
    <w:p w14:paraId="7075FEFC" w14:textId="77777777" w:rsidR="00045083" w:rsidRDefault="00045083">
      <w:pPr>
        <w:pStyle w:val="CommentText"/>
      </w:pPr>
      <w:r>
        <w:rPr>
          <w:rStyle w:val="CommentReference"/>
        </w:rPr>
        <w:annotationRef/>
      </w:r>
      <w:r>
        <w:t>Not true except when calculating TMIN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E47F4" w15:done="0"/>
  <w15:commentEx w15:paraId="1E182FA1" w15:done="0"/>
  <w15:commentEx w15:paraId="106810D2" w15:done="0"/>
  <w15:commentEx w15:paraId="2F6F909E" w15:done="0"/>
  <w15:commentEx w15:paraId="660BBCDC" w15:done="0"/>
  <w15:commentEx w15:paraId="6B593E5A" w15:done="0"/>
  <w15:commentEx w15:paraId="5493507B" w15:done="0"/>
  <w15:commentEx w15:paraId="32836F4D" w15:done="0"/>
  <w15:commentEx w15:paraId="2AEA1009" w15:done="0"/>
  <w15:commentEx w15:paraId="7075F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5"/>
  </w:num>
  <w:num w:numId="12">
    <w:abstractNumId w:val="1"/>
  </w:num>
  <w:num w:numId="13">
    <w:abstractNumId w:val="3"/>
  </w:num>
  <w:num w:numId="14">
    <w:abstractNumId w:val="11"/>
  </w:num>
  <w:num w:numId="15">
    <w:abstractNumId w:val="12"/>
  </w:num>
  <w:num w:numId="16">
    <w:abstractNumId w:val="16"/>
  </w:num>
  <w:num w:numId="17">
    <w:abstractNumId w:val="17"/>
  </w:num>
  <w:num w:numId="18">
    <w:abstractNumId w:val="14"/>
  </w:num>
  <w:num w:numId="1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revisionView w:markup="0"/>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31D07"/>
    <w:rsid w:val="0003401B"/>
    <w:rsid w:val="00045083"/>
    <w:rsid w:val="000755BB"/>
    <w:rsid w:val="000768C7"/>
    <w:rsid w:val="00086952"/>
    <w:rsid w:val="000B5768"/>
    <w:rsid w:val="000C1FF4"/>
    <w:rsid w:val="000E37AD"/>
    <w:rsid w:val="000F06F6"/>
    <w:rsid w:val="000F5C4C"/>
    <w:rsid w:val="00101CD3"/>
    <w:rsid w:val="00102B43"/>
    <w:rsid w:val="00106F51"/>
    <w:rsid w:val="001166E7"/>
    <w:rsid w:val="00125B1C"/>
    <w:rsid w:val="00144DE3"/>
    <w:rsid w:val="00146A09"/>
    <w:rsid w:val="001661A9"/>
    <w:rsid w:val="001673C4"/>
    <w:rsid w:val="0017118F"/>
    <w:rsid w:val="00183512"/>
    <w:rsid w:val="00192006"/>
    <w:rsid w:val="00194451"/>
    <w:rsid w:val="001A34B0"/>
    <w:rsid w:val="001B2BAC"/>
    <w:rsid w:val="001B4319"/>
    <w:rsid w:val="001D033F"/>
    <w:rsid w:val="001D612C"/>
    <w:rsid w:val="001E02C2"/>
    <w:rsid w:val="001E2F38"/>
    <w:rsid w:val="001F0AA2"/>
    <w:rsid w:val="001F0C37"/>
    <w:rsid w:val="0022751D"/>
    <w:rsid w:val="00246F37"/>
    <w:rsid w:val="002550D5"/>
    <w:rsid w:val="00255D46"/>
    <w:rsid w:val="002932D1"/>
    <w:rsid w:val="002C2747"/>
    <w:rsid w:val="002C7A39"/>
    <w:rsid w:val="002F599C"/>
    <w:rsid w:val="00321820"/>
    <w:rsid w:val="00326CFC"/>
    <w:rsid w:val="00332BCD"/>
    <w:rsid w:val="00336ADE"/>
    <w:rsid w:val="0034184D"/>
    <w:rsid w:val="003553C8"/>
    <w:rsid w:val="00355591"/>
    <w:rsid w:val="00381494"/>
    <w:rsid w:val="00384B61"/>
    <w:rsid w:val="0038594E"/>
    <w:rsid w:val="003A7977"/>
    <w:rsid w:val="003D1F60"/>
    <w:rsid w:val="003E4FEE"/>
    <w:rsid w:val="003E5E39"/>
    <w:rsid w:val="003F7E64"/>
    <w:rsid w:val="004106F4"/>
    <w:rsid w:val="00411B4C"/>
    <w:rsid w:val="00411FC5"/>
    <w:rsid w:val="00416F88"/>
    <w:rsid w:val="00417EFF"/>
    <w:rsid w:val="0044080A"/>
    <w:rsid w:val="00450870"/>
    <w:rsid w:val="00450CE8"/>
    <w:rsid w:val="00465884"/>
    <w:rsid w:val="00480A58"/>
    <w:rsid w:val="0048199B"/>
    <w:rsid w:val="00481A8F"/>
    <w:rsid w:val="004857E9"/>
    <w:rsid w:val="004A11A2"/>
    <w:rsid w:val="004A75D4"/>
    <w:rsid w:val="004B1D13"/>
    <w:rsid w:val="004D47E8"/>
    <w:rsid w:val="004D76D9"/>
    <w:rsid w:val="00526550"/>
    <w:rsid w:val="00540468"/>
    <w:rsid w:val="00545977"/>
    <w:rsid w:val="00557064"/>
    <w:rsid w:val="0055732A"/>
    <w:rsid w:val="00570EDB"/>
    <w:rsid w:val="00571575"/>
    <w:rsid w:val="005821DB"/>
    <w:rsid w:val="00582878"/>
    <w:rsid w:val="005A2C1D"/>
    <w:rsid w:val="005B33B3"/>
    <w:rsid w:val="005C2EF4"/>
    <w:rsid w:val="005E5085"/>
    <w:rsid w:val="005E750A"/>
    <w:rsid w:val="006040BD"/>
    <w:rsid w:val="00611E20"/>
    <w:rsid w:val="00614F5A"/>
    <w:rsid w:val="00615633"/>
    <w:rsid w:val="00651457"/>
    <w:rsid w:val="00666EB1"/>
    <w:rsid w:val="00693B40"/>
    <w:rsid w:val="00696A84"/>
    <w:rsid w:val="00696C50"/>
    <w:rsid w:val="006B30B7"/>
    <w:rsid w:val="006D6006"/>
    <w:rsid w:val="006E3040"/>
    <w:rsid w:val="00734EA5"/>
    <w:rsid w:val="00736F09"/>
    <w:rsid w:val="00771F44"/>
    <w:rsid w:val="00772D50"/>
    <w:rsid w:val="00774B50"/>
    <w:rsid w:val="007824E6"/>
    <w:rsid w:val="007C0CBC"/>
    <w:rsid w:val="007D7A8C"/>
    <w:rsid w:val="007E6407"/>
    <w:rsid w:val="007F45C6"/>
    <w:rsid w:val="00800522"/>
    <w:rsid w:val="008006CF"/>
    <w:rsid w:val="0080466A"/>
    <w:rsid w:val="00807D16"/>
    <w:rsid w:val="00822359"/>
    <w:rsid w:val="0085142C"/>
    <w:rsid w:val="008713D0"/>
    <w:rsid w:val="00887E85"/>
    <w:rsid w:val="008B5575"/>
    <w:rsid w:val="008C5188"/>
    <w:rsid w:val="00901C51"/>
    <w:rsid w:val="00907493"/>
    <w:rsid w:val="009356D0"/>
    <w:rsid w:val="00940B8A"/>
    <w:rsid w:val="00957CB4"/>
    <w:rsid w:val="009646EA"/>
    <w:rsid w:val="0099607C"/>
    <w:rsid w:val="009B4D0B"/>
    <w:rsid w:val="009D3FA3"/>
    <w:rsid w:val="009E1607"/>
    <w:rsid w:val="00A07E1A"/>
    <w:rsid w:val="00A3102B"/>
    <w:rsid w:val="00A37ED7"/>
    <w:rsid w:val="00A4412B"/>
    <w:rsid w:val="00A53193"/>
    <w:rsid w:val="00A83612"/>
    <w:rsid w:val="00A94E4B"/>
    <w:rsid w:val="00AB2AD4"/>
    <w:rsid w:val="00AB5AA4"/>
    <w:rsid w:val="00AD0F5D"/>
    <w:rsid w:val="00AD36F0"/>
    <w:rsid w:val="00AE0956"/>
    <w:rsid w:val="00AE2AA5"/>
    <w:rsid w:val="00AF1AF7"/>
    <w:rsid w:val="00AF223B"/>
    <w:rsid w:val="00B05062"/>
    <w:rsid w:val="00B11FA0"/>
    <w:rsid w:val="00B501FE"/>
    <w:rsid w:val="00B51642"/>
    <w:rsid w:val="00B85A4E"/>
    <w:rsid w:val="00B9472B"/>
    <w:rsid w:val="00BA78F9"/>
    <w:rsid w:val="00BC69D5"/>
    <w:rsid w:val="00BD49E6"/>
    <w:rsid w:val="00BE522E"/>
    <w:rsid w:val="00C121B5"/>
    <w:rsid w:val="00CA06E9"/>
    <w:rsid w:val="00CC228B"/>
    <w:rsid w:val="00CD1AD2"/>
    <w:rsid w:val="00CD287F"/>
    <w:rsid w:val="00CD4651"/>
    <w:rsid w:val="00CE7D31"/>
    <w:rsid w:val="00CF54B6"/>
    <w:rsid w:val="00D15787"/>
    <w:rsid w:val="00D27C14"/>
    <w:rsid w:val="00D33949"/>
    <w:rsid w:val="00D33D7C"/>
    <w:rsid w:val="00D4292A"/>
    <w:rsid w:val="00D55633"/>
    <w:rsid w:val="00D57174"/>
    <w:rsid w:val="00DB3ADA"/>
    <w:rsid w:val="00DB3E19"/>
    <w:rsid w:val="00DB6C7F"/>
    <w:rsid w:val="00DC2E60"/>
    <w:rsid w:val="00DD20F2"/>
    <w:rsid w:val="00DD2EA9"/>
    <w:rsid w:val="00DD373E"/>
    <w:rsid w:val="00DD37FD"/>
    <w:rsid w:val="00DD3BD5"/>
    <w:rsid w:val="00DE060E"/>
    <w:rsid w:val="00DE0FE5"/>
    <w:rsid w:val="00DE260E"/>
    <w:rsid w:val="00E30E2F"/>
    <w:rsid w:val="00E350F2"/>
    <w:rsid w:val="00EA7372"/>
    <w:rsid w:val="00EC1E2B"/>
    <w:rsid w:val="00EC5814"/>
    <w:rsid w:val="00ED6902"/>
    <w:rsid w:val="00EE5C1E"/>
    <w:rsid w:val="00EE6F46"/>
    <w:rsid w:val="00F10192"/>
    <w:rsid w:val="00F13774"/>
    <w:rsid w:val="00F14638"/>
    <w:rsid w:val="00F24262"/>
    <w:rsid w:val="00F56EDC"/>
    <w:rsid w:val="00F61D86"/>
    <w:rsid w:val="00F6286E"/>
    <w:rsid w:val="00F6419B"/>
    <w:rsid w:val="00F76DC0"/>
    <w:rsid w:val="00F77E78"/>
    <w:rsid w:val="00F80C10"/>
    <w:rsid w:val="00FA358C"/>
    <w:rsid w:val="00FB060C"/>
    <w:rsid w:val="00FB07A8"/>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D21653F8-03E7-47BF-8CFD-9687B26F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7C658-5B9E-4A35-9A92-643577EB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Pages>
  <Words>11978</Words>
  <Characters>68281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29</cp:revision>
  <dcterms:created xsi:type="dcterms:W3CDTF">2016-01-21T13:58:00Z</dcterms:created>
  <dcterms:modified xsi:type="dcterms:W3CDTF">2016-01-21T19:40:00Z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id="GHzKuCD8"/&gt;&lt;style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