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BA2" w:rsidRPr="00DD6BFB" w:rsidRDefault="00DC5BA2" w:rsidP="002A204C">
      <w:pPr>
        <w:spacing w:after="0" w:line="480" w:lineRule="auto"/>
        <w:contextualSpacing/>
        <w:jc w:val="both"/>
        <w:rPr>
          <w:rFonts w:ascii="Times New Roman" w:hAnsi="Times New Roman" w:cs="Times New Roman"/>
          <w:b/>
          <w:sz w:val="24"/>
          <w:szCs w:val="24"/>
        </w:rPr>
      </w:pPr>
      <w:r w:rsidRPr="00DD6BFB">
        <w:rPr>
          <w:rFonts w:ascii="Times New Roman" w:hAnsi="Times New Roman" w:cs="Times New Roman"/>
          <w:b/>
          <w:sz w:val="24"/>
          <w:szCs w:val="24"/>
        </w:rPr>
        <w:t>How well can autocorrelated recruitment be estimated for individual stocks, and how does it affect stock forecasting?</w:t>
      </w:r>
    </w:p>
    <w:p w:rsidR="0023493E" w:rsidRPr="00DD6BFB" w:rsidRDefault="0023493E" w:rsidP="002A204C">
      <w:pPr>
        <w:spacing w:after="0" w:line="480" w:lineRule="auto"/>
        <w:contextualSpacing/>
        <w:jc w:val="both"/>
        <w:rPr>
          <w:rFonts w:ascii="Times New Roman" w:hAnsi="Times New Roman" w:cs="Times New Roman"/>
          <w:b/>
          <w:sz w:val="24"/>
          <w:szCs w:val="24"/>
        </w:rPr>
      </w:pPr>
    </w:p>
    <w:p w:rsidR="0023493E" w:rsidRPr="00DD6BFB" w:rsidRDefault="0023493E" w:rsidP="002A204C">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E Councill</w:t>
      </w:r>
      <w:r w:rsidR="009B722F" w:rsidRPr="00DD6BFB">
        <w:rPr>
          <w:rFonts w:ascii="Times New Roman" w:hAnsi="Times New Roman" w:cs="Times New Roman"/>
          <w:sz w:val="24"/>
          <w:szCs w:val="24"/>
          <w:vertAlign w:val="superscript"/>
        </w:rPr>
        <w:t>1</w:t>
      </w:r>
      <w:proofErr w:type="gramStart"/>
      <w:r w:rsidR="009B722F" w:rsidRPr="00DD6BFB">
        <w:rPr>
          <w:rFonts w:ascii="Times New Roman" w:hAnsi="Times New Roman" w:cs="Times New Roman"/>
          <w:sz w:val="24"/>
          <w:szCs w:val="24"/>
          <w:vertAlign w:val="superscript"/>
        </w:rPr>
        <w:t>,2</w:t>
      </w:r>
      <w:proofErr w:type="gramEnd"/>
      <w:r w:rsidR="009B722F" w:rsidRPr="00DD6BFB">
        <w:rPr>
          <w:rFonts w:ascii="Times New Roman" w:hAnsi="Times New Roman" w:cs="Times New Roman"/>
          <w:sz w:val="24"/>
          <w:szCs w:val="24"/>
          <w:vertAlign w:val="superscript"/>
        </w:rPr>
        <w:t>*</w:t>
      </w:r>
      <w:r w:rsidRPr="00DD6BFB">
        <w:rPr>
          <w:rFonts w:ascii="Times New Roman" w:hAnsi="Times New Roman" w:cs="Times New Roman"/>
          <w:sz w:val="24"/>
          <w:szCs w:val="24"/>
        </w:rPr>
        <w:t xml:space="preserve">, </w:t>
      </w:r>
      <w:r w:rsidR="007C6811" w:rsidRPr="007C6811">
        <w:rPr>
          <w:rFonts w:ascii="Times New Roman" w:hAnsi="Times New Roman" w:cs="Times New Roman"/>
          <w:sz w:val="24"/>
          <w:szCs w:val="24"/>
        </w:rPr>
        <w:t xml:space="preserve"> </w:t>
      </w:r>
      <w:r w:rsidR="007C6811" w:rsidRPr="00DD6BFB">
        <w:rPr>
          <w:rFonts w:ascii="Times New Roman" w:hAnsi="Times New Roman" w:cs="Times New Roman"/>
          <w:sz w:val="24"/>
          <w:szCs w:val="24"/>
        </w:rPr>
        <w:t>K Johnson</w:t>
      </w:r>
      <w:r w:rsidR="007C6811" w:rsidRPr="00DD6BFB">
        <w:rPr>
          <w:rFonts w:ascii="Times New Roman" w:hAnsi="Times New Roman" w:cs="Times New Roman"/>
          <w:sz w:val="24"/>
          <w:szCs w:val="24"/>
          <w:vertAlign w:val="superscript"/>
        </w:rPr>
        <w:t>2</w:t>
      </w:r>
      <w:r w:rsidR="007C6811">
        <w:rPr>
          <w:rFonts w:ascii="Times New Roman" w:hAnsi="Times New Roman" w:cs="Times New Roman"/>
          <w:sz w:val="24"/>
          <w:szCs w:val="24"/>
        </w:rPr>
        <w:t>, J</w:t>
      </w:r>
      <w:r w:rsidRPr="00DD6BFB">
        <w:rPr>
          <w:rFonts w:ascii="Times New Roman" w:hAnsi="Times New Roman" w:cs="Times New Roman"/>
          <w:sz w:val="24"/>
          <w:szCs w:val="24"/>
        </w:rPr>
        <w:t xml:space="preserve"> Thorson</w:t>
      </w:r>
      <w:r w:rsidR="009B722F" w:rsidRPr="00DD6BFB">
        <w:rPr>
          <w:rFonts w:ascii="Times New Roman" w:hAnsi="Times New Roman" w:cs="Times New Roman"/>
          <w:sz w:val="24"/>
          <w:szCs w:val="24"/>
          <w:vertAlign w:val="superscript"/>
        </w:rPr>
        <w:t>1</w:t>
      </w:r>
      <w:r w:rsidRPr="00DD6BFB">
        <w:rPr>
          <w:rFonts w:ascii="Times New Roman" w:hAnsi="Times New Roman" w:cs="Times New Roman"/>
          <w:sz w:val="24"/>
          <w:szCs w:val="24"/>
        </w:rPr>
        <w:t>, L Brooks</w:t>
      </w:r>
      <w:r w:rsidR="009B722F"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 Methot</w:t>
      </w:r>
      <w:r w:rsidR="009B722F" w:rsidRPr="00DD6BFB">
        <w:rPr>
          <w:rFonts w:ascii="Times New Roman" w:hAnsi="Times New Roman" w:cs="Times New Roman"/>
          <w:sz w:val="24"/>
          <w:szCs w:val="24"/>
          <w:vertAlign w:val="superscript"/>
        </w:rPr>
        <w:t>1</w:t>
      </w:r>
      <w:r w:rsidRPr="00DD6BFB">
        <w:rPr>
          <w:rFonts w:ascii="Times New Roman" w:hAnsi="Times New Roman" w:cs="Times New Roman"/>
          <w:sz w:val="24"/>
          <w:szCs w:val="24"/>
        </w:rPr>
        <w:t>, A Punt</w:t>
      </w:r>
      <w:r w:rsidR="009B722F" w:rsidRPr="00DD6BFB">
        <w:rPr>
          <w:rFonts w:ascii="Times New Roman" w:hAnsi="Times New Roman" w:cs="Times New Roman"/>
          <w:sz w:val="24"/>
          <w:szCs w:val="24"/>
          <w:vertAlign w:val="superscript"/>
        </w:rPr>
        <w:t>2</w:t>
      </w:r>
    </w:p>
    <w:p w:rsidR="009B722F" w:rsidRPr="00DD6BFB" w:rsidRDefault="009B722F" w:rsidP="002A204C">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vertAlign w:val="superscript"/>
        </w:rPr>
        <w:t>1</w:t>
      </w:r>
      <w:r w:rsidRPr="00DD6BFB">
        <w:rPr>
          <w:rFonts w:ascii="Times New Roman" w:hAnsi="Times New Roman" w:cs="Times New Roman"/>
          <w:sz w:val="24"/>
          <w:szCs w:val="24"/>
        </w:rPr>
        <w:t xml:space="preserve">Fisheries Resource Assessment and Monitoring Division, Northwest Fisheries Science Center, National Marine Fisheries Service, National Oceanic and Atmospheric Administration, 2725 </w:t>
      </w:r>
      <w:proofErr w:type="spellStart"/>
      <w:r w:rsidRPr="00DD6BFB">
        <w:rPr>
          <w:rFonts w:ascii="Times New Roman" w:hAnsi="Times New Roman" w:cs="Times New Roman"/>
          <w:sz w:val="24"/>
          <w:szCs w:val="24"/>
        </w:rPr>
        <w:t>Montlake</w:t>
      </w:r>
      <w:proofErr w:type="spellEnd"/>
      <w:r w:rsidRPr="00DD6BFB">
        <w:rPr>
          <w:rFonts w:ascii="Times New Roman" w:hAnsi="Times New Roman" w:cs="Times New Roman"/>
          <w:sz w:val="24"/>
          <w:szCs w:val="24"/>
        </w:rPr>
        <w:t xml:space="preserve"> Blvd. East, Seattle, WA 98112, USA</w:t>
      </w:r>
    </w:p>
    <w:p w:rsidR="009B722F" w:rsidRPr="00DD6BFB" w:rsidRDefault="009B722F" w:rsidP="002A204C">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vertAlign w:val="superscript"/>
        </w:rPr>
        <w:t>2</w:t>
      </w:r>
      <w:r w:rsidRPr="00DD6BFB">
        <w:rPr>
          <w:rFonts w:ascii="Times New Roman" w:hAnsi="Times New Roman" w:cs="Times New Roman"/>
          <w:sz w:val="24"/>
          <w:szCs w:val="24"/>
        </w:rPr>
        <w:t>School of Aquatic and Fishery Sciences, University of Washington, Box 355020, Seattle, WA 98195-5020, USA</w:t>
      </w:r>
    </w:p>
    <w:p w:rsidR="009B722F" w:rsidRPr="00DD6BFB" w:rsidRDefault="009B722F" w:rsidP="002A204C">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Northeast  Fisheries  Science  Center,  166  Water  Street,  Woods  Hole,  MA  02543,  USA</w:t>
      </w:r>
    </w:p>
    <w:p w:rsidR="009B722F" w:rsidRPr="00DD6BFB" w:rsidRDefault="009B722F" w:rsidP="002A204C">
      <w:pPr>
        <w:spacing w:after="0" w:line="480" w:lineRule="auto"/>
        <w:contextualSpacing/>
        <w:jc w:val="both"/>
        <w:rPr>
          <w:rFonts w:ascii="Times New Roman" w:hAnsi="Times New Roman" w:cs="Times New Roman"/>
          <w:sz w:val="24"/>
          <w:szCs w:val="24"/>
        </w:rPr>
      </w:pPr>
    </w:p>
    <w:p w:rsidR="00413E79" w:rsidRPr="00DD6BFB" w:rsidRDefault="009B722F" w:rsidP="002A204C">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vertAlign w:val="superscript"/>
        </w:rPr>
        <w:t>*</w:t>
      </w:r>
      <w:r w:rsidRPr="00DD6BFB">
        <w:rPr>
          <w:rFonts w:ascii="Times New Roman" w:hAnsi="Times New Roman" w:cs="Times New Roman"/>
          <w:sz w:val="24"/>
          <w:szCs w:val="24"/>
        </w:rPr>
        <w:t xml:space="preserve">Corresponding author: </w:t>
      </w:r>
      <w:proofErr w:type="spellStart"/>
      <w:r w:rsidRPr="00DD6BFB">
        <w:rPr>
          <w:rFonts w:ascii="Times New Roman" w:hAnsi="Times New Roman" w:cs="Times New Roman"/>
          <w:sz w:val="24"/>
          <w:szCs w:val="24"/>
        </w:rPr>
        <w:t>tel</w:t>
      </w:r>
      <w:proofErr w:type="spellEnd"/>
      <w:r w:rsidRPr="00DD6BFB">
        <w:rPr>
          <w:rFonts w:ascii="Times New Roman" w:hAnsi="Times New Roman" w:cs="Times New Roman"/>
          <w:sz w:val="24"/>
          <w:szCs w:val="24"/>
        </w:rPr>
        <w:t xml:space="preserve">: +1 206 </w:t>
      </w:r>
      <w:r w:rsidR="00DD6BFB">
        <w:rPr>
          <w:rFonts w:ascii="Times New Roman" w:hAnsi="Times New Roman" w:cs="Times New Roman"/>
          <w:sz w:val="24"/>
          <w:szCs w:val="24"/>
        </w:rPr>
        <w:t>860</w:t>
      </w:r>
      <w:r w:rsidRPr="00DD6BFB">
        <w:rPr>
          <w:rFonts w:ascii="Times New Roman" w:hAnsi="Times New Roman" w:cs="Times New Roman"/>
          <w:sz w:val="24"/>
          <w:szCs w:val="24"/>
        </w:rPr>
        <w:t xml:space="preserve"> </w:t>
      </w:r>
      <w:r w:rsidR="00DD6BFB">
        <w:rPr>
          <w:rFonts w:ascii="Times New Roman" w:hAnsi="Times New Roman" w:cs="Times New Roman"/>
          <w:sz w:val="24"/>
          <w:szCs w:val="24"/>
        </w:rPr>
        <w:t>2425</w:t>
      </w:r>
      <w:r w:rsidRPr="00DD6BFB">
        <w:rPr>
          <w:rFonts w:ascii="Times New Roman" w:hAnsi="Times New Roman" w:cs="Times New Roman"/>
          <w:sz w:val="24"/>
          <w:szCs w:val="24"/>
        </w:rPr>
        <w:t xml:space="preserve">; fax: +1 </w:t>
      </w:r>
      <w:proofErr w:type="gramStart"/>
      <w:r w:rsidRPr="00DD6BFB">
        <w:rPr>
          <w:rFonts w:ascii="Times New Roman" w:hAnsi="Times New Roman" w:cs="Times New Roman"/>
          <w:sz w:val="24"/>
          <w:szCs w:val="24"/>
        </w:rPr>
        <w:t xml:space="preserve">206 </w:t>
      </w:r>
      <w:commentRangeStart w:id="0"/>
      <w:r w:rsidRPr="00DD6BFB">
        <w:rPr>
          <w:rFonts w:ascii="Times New Roman" w:hAnsi="Times New Roman" w:cs="Times New Roman"/>
          <w:sz w:val="24"/>
          <w:szCs w:val="24"/>
        </w:rPr>
        <w:t>???</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w:t>
      </w:r>
      <w:commentRangeEnd w:id="0"/>
      <w:r w:rsidR="00B96460">
        <w:rPr>
          <w:rStyle w:val="CommentReference"/>
        </w:rPr>
        <w:commentReference w:id="0"/>
      </w:r>
      <w:r w:rsidRPr="00DD6BFB">
        <w:rPr>
          <w:rFonts w:ascii="Times New Roman" w:hAnsi="Times New Roman" w:cs="Times New Roman"/>
          <w:sz w:val="24"/>
          <w:szCs w:val="24"/>
        </w:rPr>
        <w:t>;</w:t>
      </w:r>
      <w:proofErr w:type="gramEnd"/>
      <w:r w:rsidRPr="00DD6BFB">
        <w:rPr>
          <w:rFonts w:ascii="Times New Roman" w:hAnsi="Times New Roman" w:cs="Times New Roman"/>
          <w:sz w:val="24"/>
          <w:szCs w:val="24"/>
        </w:rPr>
        <w:t xml:space="preserve"> email: </w:t>
      </w:r>
      <w:r w:rsidR="00DD6BFB">
        <w:rPr>
          <w:rFonts w:ascii="Times New Roman" w:hAnsi="Times New Roman" w:cs="Times New Roman"/>
          <w:sz w:val="24"/>
          <w:szCs w:val="24"/>
        </w:rPr>
        <w:t>Elizabeth.councill</w:t>
      </w:r>
      <w:r w:rsidRPr="00DD6BFB">
        <w:rPr>
          <w:rFonts w:ascii="Times New Roman" w:hAnsi="Times New Roman" w:cs="Times New Roman"/>
          <w:sz w:val="24"/>
          <w:szCs w:val="24"/>
        </w:rPr>
        <w:t>@noaa.gov</w:t>
      </w:r>
      <w:r w:rsidRPr="00DD6BFB">
        <w:rPr>
          <w:rFonts w:ascii="Times New Roman" w:hAnsi="Times New Roman" w:cs="Times New Roman"/>
          <w:sz w:val="24"/>
          <w:szCs w:val="24"/>
        </w:rPr>
        <w:br/>
      </w:r>
      <w:r w:rsidR="00413E79" w:rsidRPr="00DD6BFB">
        <w:rPr>
          <w:rFonts w:ascii="Times New Roman" w:hAnsi="Times New Roman" w:cs="Times New Roman"/>
          <w:sz w:val="24"/>
          <w:szCs w:val="24"/>
        </w:rPr>
        <w:br w:type="page"/>
      </w:r>
    </w:p>
    <w:p w:rsidR="006B258A" w:rsidRPr="00DD6BFB" w:rsidRDefault="006B258A" w:rsidP="002A204C">
      <w:pPr>
        <w:jc w:val="both"/>
        <w:rPr>
          <w:rFonts w:ascii="Times New Roman" w:hAnsi="Times New Roman" w:cs="Times New Roman"/>
          <w:b/>
          <w:sz w:val="24"/>
          <w:szCs w:val="24"/>
        </w:rPr>
      </w:pPr>
      <w:r w:rsidRPr="00DD6BFB">
        <w:rPr>
          <w:rFonts w:ascii="Times New Roman" w:hAnsi="Times New Roman" w:cs="Times New Roman"/>
          <w:b/>
          <w:sz w:val="24"/>
          <w:szCs w:val="24"/>
        </w:rPr>
        <w:lastRenderedPageBreak/>
        <w:t>Abstract</w:t>
      </w:r>
    </w:p>
    <w:p w:rsidR="003C6641" w:rsidRDefault="00EE4E2A" w:rsidP="002A204C">
      <w:pPr>
        <w:jc w:val="both"/>
        <w:rPr>
          <w:rFonts w:ascii="Times New Roman" w:hAnsi="Times New Roman" w:cs="Times New Roman"/>
          <w:sz w:val="24"/>
          <w:szCs w:val="24"/>
        </w:rPr>
      </w:pPr>
      <w:r>
        <w:rPr>
          <w:rFonts w:ascii="Times New Roman" w:hAnsi="Times New Roman" w:cs="Times New Roman"/>
          <w:sz w:val="24"/>
          <w:szCs w:val="24"/>
        </w:rPr>
        <w:t xml:space="preserve">Patterns of autocorrelation, AR, </w:t>
      </w:r>
      <w:r w:rsidRPr="00EE4E2A">
        <w:rPr>
          <w:rFonts w:ascii="Times New Roman" w:hAnsi="Times New Roman" w:cs="Times New Roman"/>
          <w:sz w:val="24"/>
          <w:szCs w:val="24"/>
        </w:rPr>
        <w:t xml:space="preserve">in recruitment deviations, often identified by periods of time where recruitment deviations are positive or negative for several years in a row, can appear due to numerous factors including regime shifts and periodicity in environmental drivers affecting recruit survivorship. The ability of stock assessments to accurately characterize autocorrelation and its </w:t>
      </w:r>
      <w:r>
        <w:rPr>
          <w:rFonts w:ascii="Times New Roman" w:hAnsi="Times New Roman" w:cs="Times New Roman"/>
          <w:sz w:val="24"/>
          <w:szCs w:val="24"/>
        </w:rPr>
        <w:t>e</w:t>
      </w:r>
      <w:r w:rsidRPr="00EE4E2A">
        <w:rPr>
          <w:rFonts w:ascii="Times New Roman" w:hAnsi="Times New Roman" w:cs="Times New Roman"/>
          <w:sz w:val="24"/>
          <w:szCs w:val="24"/>
        </w:rPr>
        <w:t xml:space="preserve">ffect on </w:t>
      </w:r>
      <w:r>
        <w:rPr>
          <w:rFonts w:ascii="Times New Roman" w:hAnsi="Times New Roman" w:cs="Times New Roman"/>
          <w:sz w:val="24"/>
          <w:szCs w:val="24"/>
        </w:rPr>
        <w:t>the quality of forecasts of spawning biomass</w:t>
      </w:r>
      <w:del w:id="1" w:author="Kelli Johnson" w:date="2015-09-04T21:26:00Z">
        <w:r w:rsidDel="00B96460">
          <w:rPr>
            <w:rFonts w:ascii="Times New Roman" w:hAnsi="Times New Roman" w:cs="Times New Roman"/>
            <w:sz w:val="24"/>
            <w:szCs w:val="24"/>
          </w:rPr>
          <w:delText>, SPB,</w:delText>
        </w:r>
      </w:del>
      <w:r w:rsidRPr="00EE4E2A">
        <w:rPr>
          <w:rFonts w:ascii="Times New Roman" w:hAnsi="Times New Roman" w:cs="Times New Roman"/>
          <w:sz w:val="24"/>
          <w:szCs w:val="24"/>
        </w:rPr>
        <w:t xml:space="preserve"> generally remains unknown. Monte Carlo simulations were used to tes</w:t>
      </w:r>
      <w:r w:rsidR="00944905">
        <w:rPr>
          <w:rFonts w:ascii="Times New Roman" w:hAnsi="Times New Roman" w:cs="Times New Roman"/>
          <w:sz w:val="24"/>
          <w:szCs w:val="24"/>
        </w:rPr>
        <w:t>t how well Stock Synthesis, SS</w:t>
      </w:r>
      <w:r w:rsidRPr="00EE4E2A">
        <w:rPr>
          <w:rFonts w:ascii="Times New Roman" w:hAnsi="Times New Roman" w:cs="Times New Roman"/>
          <w:sz w:val="24"/>
          <w:szCs w:val="24"/>
        </w:rPr>
        <w:t xml:space="preserve">, an integrated age-structured stock assessment software package used extensively in the management of fish stocks, estimates AR in the presence of a range of autocorrelated recruitment deviations. The precision and accuracy of quantities of interest to management and the ability of the stock assessment framework to forecast the true dynamics of the system were compared for scenarios where AR was fixed at zero, </w:t>
      </w:r>
      <w:r w:rsidR="00944905">
        <w:rPr>
          <w:rFonts w:ascii="Times New Roman" w:hAnsi="Times New Roman" w:cs="Times New Roman"/>
          <w:sz w:val="24"/>
          <w:szCs w:val="24"/>
        </w:rPr>
        <w:t xml:space="preserve">fixed at their </w:t>
      </w:r>
      <w:del w:id="2" w:author="Kelli Johnson" w:date="2015-09-04T21:25:00Z">
        <w:r w:rsidR="00944905" w:rsidDel="00B96460">
          <w:rPr>
            <w:rFonts w:ascii="Times New Roman" w:hAnsi="Times New Roman" w:cs="Times New Roman"/>
            <w:sz w:val="24"/>
            <w:szCs w:val="24"/>
          </w:rPr>
          <w:delText xml:space="preserve">assumed </w:delText>
        </w:r>
      </w:del>
      <w:r w:rsidR="00944905">
        <w:rPr>
          <w:rFonts w:ascii="Times New Roman" w:hAnsi="Times New Roman" w:cs="Times New Roman"/>
          <w:sz w:val="24"/>
          <w:szCs w:val="24"/>
        </w:rPr>
        <w:t xml:space="preserve">true value, </w:t>
      </w:r>
      <w:r w:rsidRPr="00EE4E2A">
        <w:rPr>
          <w:rFonts w:ascii="Times New Roman" w:hAnsi="Times New Roman" w:cs="Times New Roman"/>
          <w:sz w:val="24"/>
          <w:szCs w:val="24"/>
        </w:rPr>
        <w:t xml:space="preserve">internally estimated, and input as a fixed value determined from an external estimation procedure. </w:t>
      </w:r>
      <w:r w:rsidR="00944905">
        <w:rPr>
          <w:rFonts w:ascii="Times New Roman" w:hAnsi="Times New Roman" w:cs="Times New Roman"/>
          <w:sz w:val="24"/>
          <w:szCs w:val="24"/>
        </w:rPr>
        <w:t>Estimates of AR produced by SS</w:t>
      </w:r>
      <w:r w:rsidRPr="00EE4E2A">
        <w:rPr>
          <w:rFonts w:ascii="Times New Roman" w:hAnsi="Times New Roman" w:cs="Times New Roman"/>
          <w:sz w:val="24"/>
          <w:szCs w:val="24"/>
        </w:rPr>
        <w:t xml:space="preserve"> internally were biased toward zero when AR was </w:t>
      </w:r>
      <w:r w:rsidR="00944905">
        <w:rPr>
          <w:rFonts w:ascii="Times New Roman" w:hAnsi="Times New Roman" w:cs="Times New Roman"/>
          <w:sz w:val="24"/>
          <w:szCs w:val="24"/>
        </w:rPr>
        <w:t>larger than zero</w:t>
      </w:r>
      <w:r w:rsidRPr="00EE4E2A">
        <w:rPr>
          <w:rFonts w:ascii="Times New Roman" w:hAnsi="Times New Roman" w:cs="Times New Roman"/>
          <w:sz w:val="24"/>
          <w:szCs w:val="24"/>
        </w:rPr>
        <w:t xml:space="preserve"> but were unbiased when the </w:t>
      </w:r>
      <w:del w:id="3" w:author="Kelli Johnson" w:date="2015-09-04T21:26:00Z">
        <w:r w:rsidRPr="00EE4E2A" w:rsidDel="00B96460">
          <w:rPr>
            <w:rFonts w:ascii="Times New Roman" w:hAnsi="Times New Roman" w:cs="Times New Roman"/>
            <w:sz w:val="24"/>
            <w:szCs w:val="24"/>
          </w:rPr>
          <w:delText xml:space="preserve">“true” value of </w:delText>
        </w:r>
      </w:del>
      <w:r w:rsidRPr="00EE4E2A">
        <w:rPr>
          <w:rFonts w:ascii="Times New Roman" w:hAnsi="Times New Roman" w:cs="Times New Roman"/>
          <w:sz w:val="24"/>
          <w:szCs w:val="24"/>
        </w:rPr>
        <w:t xml:space="preserve">AR was </w:t>
      </w:r>
      <w:r w:rsidR="00944905">
        <w:rPr>
          <w:rFonts w:ascii="Times New Roman" w:hAnsi="Times New Roman" w:cs="Times New Roman"/>
          <w:sz w:val="24"/>
          <w:szCs w:val="24"/>
        </w:rPr>
        <w:t xml:space="preserve">less than or </w:t>
      </w:r>
      <w:r w:rsidRPr="00EE4E2A">
        <w:rPr>
          <w:rFonts w:ascii="Times New Roman" w:hAnsi="Times New Roman" w:cs="Times New Roman"/>
          <w:sz w:val="24"/>
          <w:szCs w:val="24"/>
        </w:rPr>
        <w:t xml:space="preserve">equal to zero. However, a reasonably </w:t>
      </w:r>
      <w:r w:rsidR="00944905">
        <w:rPr>
          <w:rFonts w:ascii="Times New Roman" w:hAnsi="Times New Roman" w:cs="Times New Roman"/>
          <w:sz w:val="24"/>
          <w:szCs w:val="24"/>
        </w:rPr>
        <w:t>unbiased</w:t>
      </w:r>
      <w:r w:rsidRPr="00EE4E2A">
        <w:rPr>
          <w:rFonts w:ascii="Times New Roman" w:hAnsi="Times New Roman" w:cs="Times New Roman"/>
          <w:sz w:val="24"/>
          <w:szCs w:val="24"/>
        </w:rPr>
        <w:t xml:space="preserve"> estimate of</w:t>
      </w:r>
      <w:r w:rsidR="00944905">
        <w:rPr>
          <w:rFonts w:ascii="Times New Roman" w:hAnsi="Times New Roman" w:cs="Times New Roman"/>
          <w:sz w:val="24"/>
          <w:szCs w:val="24"/>
        </w:rPr>
        <w:t xml:space="preserve"> AR was obtained by estimating it</w:t>
      </w:r>
      <w:r w:rsidRPr="00EE4E2A">
        <w:rPr>
          <w:rFonts w:ascii="Times New Roman" w:hAnsi="Times New Roman" w:cs="Times New Roman"/>
          <w:sz w:val="24"/>
          <w:szCs w:val="24"/>
        </w:rPr>
        <w:t xml:space="preserve"> directly from the recruitment deviations produced by SS</w:t>
      </w:r>
      <w:r w:rsidR="00944905">
        <w:rPr>
          <w:rFonts w:ascii="Times New Roman" w:hAnsi="Times New Roman" w:cs="Times New Roman"/>
          <w:sz w:val="24"/>
          <w:szCs w:val="24"/>
        </w:rPr>
        <w:t>’s internal estimation procedure</w:t>
      </w:r>
      <w:r w:rsidRPr="00EE4E2A">
        <w:rPr>
          <w:rFonts w:ascii="Times New Roman" w:hAnsi="Times New Roman" w:cs="Times New Roman"/>
          <w:sz w:val="24"/>
          <w:szCs w:val="24"/>
        </w:rPr>
        <w:t xml:space="preserve">. Additionally, estimates of </w:t>
      </w:r>
      <w:ins w:id="4" w:author="Kelli Johnson" w:date="2015-09-04T21:26:00Z">
        <w:r w:rsidR="00B96460">
          <w:rPr>
            <w:rFonts w:ascii="Times New Roman" w:hAnsi="Times New Roman" w:cs="Times New Roman"/>
            <w:sz w:val="24"/>
            <w:szCs w:val="24"/>
          </w:rPr>
          <w:t>spawning biomass</w:t>
        </w:r>
      </w:ins>
      <w:del w:id="5" w:author="Kelli Johnson" w:date="2015-09-04T21:26:00Z">
        <w:r w:rsidRPr="00EE4E2A" w:rsidDel="00B96460">
          <w:rPr>
            <w:rFonts w:ascii="Times New Roman" w:hAnsi="Times New Roman" w:cs="Times New Roman"/>
            <w:sz w:val="24"/>
            <w:szCs w:val="24"/>
          </w:rPr>
          <w:delText>S</w:delText>
        </w:r>
        <w:r w:rsidR="00944905" w:rsidDel="00B96460">
          <w:rPr>
            <w:rFonts w:ascii="Times New Roman" w:hAnsi="Times New Roman" w:cs="Times New Roman"/>
            <w:sz w:val="24"/>
            <w:szCs w:val="24"/>
          </w:rPr>
          <w:delText>PB</w:delText>
        </w:r>
      </w:del>
      <w:r w:rsidRPr="00EE4E2A">
        <w:rPr>
          <w:rFonts w:ascii="Times New Roman" w:hAnsi="Times New Roman" w:cs="Times New Roman"/>
          <w:sz w:val="24"/>
          <w:szCs w:val="24"/>
        </w:rPr>
        <w:t xml:space="preserve"> during the forecast period were more uncertain when AR was high. </w:t>
      </w:r>
      <w:commentRangeStart w:id="6"/>
      <w:r w:rsidR="00944905">
        <w:rPr>
          <w:rFonts w:ascii="Times New Roman" w:hAnsi="Times New Roman" w:cs="Times New Roman"/>
          <w:sz w:val="24"/>
          <w:szCs w:val="24"/>
        </w:rPr>
        <w:t>Our results s</w:t>
      </w:r>
      <w:r w:rsidRPr="00EE4E2A">
        <w:rPr>
          <w:rFonts w:ascii="Times New Roman" w:hAnsi="Times New Roman" w:cs="Times New Roman"/>
          <w:sz w:val="24"/>
          <w:szCs w:val="24"/>
        </w:rPr>
        <w:t xml:space="preserve">uggest that users first estimate AR internally within the stock assessment framework, </w:t>
      </w:r>
      <w:proofErr w:type="gramStart"/>
      <w:r w:rsidRPr="00EE4E2A">
        <w:rPr>
          <w:rFonts w:ascii="Times New Roman" w:hAnsi="Times New Roman" w:cs="Times New Roman"/>
          <w:sz w:val="24"/>
          <w:szCs w:val="24"/>
        </w:rPr>
        <w:t>then</w:t>
      </w:r>
      <w:proofErr w:type="gramEnd"/>
      <w:r w:rsidRPr="00EE4E2A">
        <w:rPr>
          <w:rFonts w:ascii="Times New Roman" w:hAnsi="Times New Roman" w:cs="Times New Roman"/>
          <w:sz w:val="24"/>
          <w:szCs w:val="24"/>
        </w:rPr>
        <w:t xml:space="preserve"> externally calculate AR from the estimated recruitment deviations, especially in cases when the internally-estimated value is </w:t>
      </w:r>
      <w:r w:rsidR="00944905">
        <w:rPr>
          <w:rFonts w:ascii="Times New Roman" w:hAnsi="Times New Roman" w:cs="Times New Roman"/>
          <w:sz w:val="24"/>
          <w:szCs w:val="24"/>
        </w:rPr>
        <w:t xml:space="preserve">positive and </w:t>
      </w:r>
      <w:r w:rsidRPr="00EE4E2A">
        <w:rPr>
          <w:rFonts w:ascii="Times New Roman" w:hAnsi="Times New Roman" w:cs="Times New Roman"/>
          <w:sz w:val="24"/>
          <w:szCs w:val="24"/>
        </w:rPr>
        <w:t xml:space="preserve">nonzero. </w:t>
      </w:r>
      <w:commentRangeEnd w:id="6"/>
      <w:r w:rsidR="00B96460">
        <w:rPr>
          <w:rStyle w:val="CommentReference"/>
        </w:rPr>
        <w:commentReference w:id="6"/>
      </w:r>
      <w:r w:rsidRPr="00EE4E2A">
        <w:rPr>
          <w:rFonts w:ascii="Times New Roman" w:hAnsi="Times New Roman" w:cs="Times New Roman"/>
          <w:sz w:val="24"/>
          <w:szCs w:val="24"/>
        </w:rPr>
        <w:t>Results using this method produce estimates of AR that are unbiased except in cases in which the true value of AR is large (e.g. AR &gt; 0.</w:t>
      </w:r>
      <w:r w:rsidR="00944905" w:rsidRPr="00EE4E2A">
        <w:rPr>
          <w:rFonts w:ascii="Times New Roman" w:hAnsi="Times New Roman" w:cs="Times New Roman"/>
          <w:sz w:val="24"/>
          <w:szCs w:val="24"/>
        </w:rPr>
        <w:t xml:space="preserve"> </w:t>
      </w:r>
      <w:r w:rsidRPr="00EE4E2A">
        <w:rPr>
          <w:rFonts w:ascii="Times New Roman" w:hAnsi="Times New Roman" w:cs="Times New Roman"/>
          <w:sz w:val="24"/>
          <w:szCs w:val="24"/>
        </w:rPr>
        <w:t>5).</w:t>
      </w:r>
    </w:p>
    <w:p w:rsidR="006B258A" w:rsidRPr="00DD6BFB" w:rsidRDefault="006B258A" w:rsidP="002A204C">
      <w:pPr>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3E063C" w:rsidRPr="00DD6BFB" w:rsidRDefault="00F44C12" w:rsidP="002A204C">
      <w:pPr>
        <w:spacing w:after="0" w:line="480" w:lineRule="auto"/>
        <w:contextualSpacing/>
        <w:jc w:val="both"/>
        <w:rPr>
          <w:rFonts w:ascii="Times New Roman" w:hAnsi="Times New Roman" w:cs="Times New Roman"/>
          <w:b/>
          <w:sz w:val="24"/>
          <w:szCs w:val="24"/>
        </w:rPr>
      </w:pPr>
      <w:r w:rsidRPr="00DD6BFB">
        <w:rPr>
          <w:rFonts w:ascii="Times New Roman" w:hAnsi="Times New Roman" w:cs="Times New Roman"/>
          <w:b/>
          <w:sz w:val="24"/>
          <w:szCs w:val="24"/>
        </w:rPr>
        <w:lastRenderedPageBreak/>
        <w:t>Introduction</w:t>
      </w:r>
      <w:r w:rsidR="00E247AD" w:rsidRPr="00DD6BFB">
        <w:rPr>
          <w:rFonts w:ascii="Times New Roman" w:hAnsi="Times New Roman" w:cs="Times New Roman"/>
          <w:b/>
          <w:sz w:val="24"/>
          <w:szCs w:val="24"/>
        </w:rPr>
        <w:t xml:space="preserve"> </w:t>
      </w:r>
    </w:p>
    <w:p w:rsidR="00F44C12" w:rsidRPr="00DD6BFB" w:rsidRDefault="00F44C12" w:rsidP="002A204C">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 xml:space="preserve">Under the </w:t>
      </w:r>
      <w:r w:rsidR="009B722F" w:rsidRPr="00DD6BFB">
        <w:rPr>
          <w:rFonts w:ascii="Times New Roman" w:hAnsi="Times New Roman" w:cs="Times New Roman"/>
          <w:sz w:val="24"/>
          <w:szCs w:val="24"/>
        </w:rPr>
        <w:t xml:space="preserve">U.S. </w:t>
      </w:r>
      <w:r w:rsidRPr="00DD6BFB">
        <w:rPr>
          <w:rFonts w:ascii="Times New Roman" w:hAnsi="Times New Roman" w:cs="Times New Roman"/>
          <w:sz w:val="24"/>
          <w:szCs w:val="24"/>
        </w:rPr>
        <w:t xml:space="preserve">Magnuson-Stevens </w:t>
      </w:r>
      <w:r w:rsidR="009B722F" w:rsidRPr="00DD6BFB">
        <w:rPr>
          <w:rFonts w:ascii="Times New Roman" w:hAnsi="Times New Roman" w:cs="Times New Roman"/>
          <w:sz w:val="24"/>
          <w:szCs w:val="24"/>
        </w:rPr>
        <w:t xml:space="preserve">Fishery Conservation and Management </w:t>
      </w:r>
      <w:r w:rsidRPr="00DD6BFB">
        <w:rPr>
          <w:rFonts w:ascii="Times New Roman" w:hAnsi="Times New Roman" w:cs="Times New Roman"/>
          <w:sz w:val="24"/>
          <w:szCs w:val="24"/>
        </w:rPr>
        <w:t>Act (MSA</w:t>
      </w:r>
      <w:r w:rsidR="009B722F" w:rsidRPr="00DD6BFB">
        <w:rPr>
          <w:rFonts w:ascii="Times New Roman" w:hAnsi="Times New Roman" w:cs="Times New Roman"/>
          <w:sz w:val="24"/>
          <w:szCs w:val="24"/>
        </w:rPr>
        <w:t>; U.S. Public Law 104-297</w:t>
      </w:r>
      <w:r w:rsidRPr="00DD6BFB">
        <w:rPr>
          <w:rFonts w:ascii="Times New Roman" w:hAnsi="Times New Roman" w:cs="Times New Roman"/>
          <w:sz w:val="24"/>
          <w:szCs w:val="24"/>
        </w:rPr>
        <w:t xml:space="preserve">), overfished stocks in the U.S. must have a plan that is more likely than not to succeed in rebuilding the stock </w:t>
      </w:r>
      <w:r w:rsidR="00CD7F94" w:rsidRPr="00DD6BFB">
        <w:rPr>
          <w:rFonts w:ascii="Times New Roman" w:hAnsi="Times New Roman" w:cs="Times New Roman"/>
          <w:sz w:val="24"/>
          <w:szCs w:val="24"/>
        </w:rPr>
        <w:t>to biomasses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00CD7F94" w:rsidRPr="00DD6BFB">
        <w:rPr>
          <w:rFonts w:ascii="Times New Roman" w:hAnsi="Times New Roman" w:cs="Times New Roman"/>
          <w:sz w:val="24"/>
          <w:szCs w:val="24"/>
        </w:rPr>
        <w:t xml:space="preserve">) </w:t>
      </w:r>
      <w:r w:rsidRPr="00DD6BFB">
        <w:rPr>
          <w:rFonts w:ascii="Times New Roman" w:hAnsi="Times New Roman" w:cs="Times New Roman"/>
          <w:sz w:val="24"/>
          <w:szCs w:val="24"/>
        </w:rPr>
        <w:t xml:space="preserve">within 10 years or 1 generation plus the time for rebuilding given no fishing.  </w:t>
      </w:r>
      <w:r w:rsidR="00E247AD" w:rsidRPr="00DD6BFB">
        <w:rPr>
          <w:rFonts w:ascii="Times New Roman" w:hAnsi="Times New Roman" w:cs="Times New Roman"/>
          <w:sz w:val="24"/>
          <w:szCs w:val="24"/>
        </w:rPr>
        <w:t>Additionally, the National Marine Fisheries Service (</w:t>
      </w:r>
      <w:r w:rsidRPr="00DD6BFB">
        <w:rPr>
          <w:rFonts w:ascii="Times New Roman" w:hAnsi="Times New Roman" w:cs="Times New Roman"/>
          <w:sz w:val="24"/>
          <w:szCs w:val="24"/>
        </w:rPr>
        <w:t>NMFS</w:t>
      </w:r>
      <w:r w:rsidR="00E247AD" w:rsidRPr="00DD6BFB">
        <w:rPr>
          <w:rFonts w:ascii="Times New Roman" w:hAnsi="Times New Roman" w:cs="Times New Roman"/>
          <w:sz w:val="24"/>
          <w:szCs w:val="24"/>
        </w:rPr>
        <w:t>)</w:t>
      </w:r>
      <w:r w:rsidRPr="00DD6BFB">
        <w:rPr>
          <w:rFonts w:ascii="Times New Roman" w:hAnsi="Times New Roman" w:cs="Times New Roman"/>
          <w:sz w:val="24"/>
          <w:szCs w:val="24"/>
        </w:rPr>
        <w:t xml:space="preserve"> must identify target and limit reference points for all stocks </w:t>
      </w:r>
      <w:r w:rsidR="002A3127" w:rsidRPr="00DD6BFB">
        <w:rPr>
          <w:rFonts w:ascii="Times New Roman" w:hAnsi="Times New Roman" w:cs="Times New Roman"/>
          <w:sz w:val="24"/>
          <w:szCs w:val="24"/>
        </w:rPr>
        <w:t xml:space="preserve">included </w:t>
      </w:r>
      <w:r w:rsidRPr="00DD6BFB">
        <w:rPr>
          <w:rFonts w:ascii="Times New Roman" w:hAnsi="Times New Roman" w:cs="Times New Roman"/>
          <w:sz w:val="24"/>
          <w:szCs w:val="24"/>
        </w:rPr>
        <w:t>in fisher</w:t>
      </w:r>
      <w:r w:rsidR="002A3127" w:rsidRPr="00DD6BFB">
        <w:rPr>
          <w:rFonts w:ascii="Times New Roman" w:hAnsi="Times New Roman" w:cs="Times New Roman"/>
          <w:sz w:val="24"/>
          <w:szCs w:val="24"/>
        </w:rPr>
        <w:t>y</w:t>
      </w:r>
      <w:r w:rsidRPr="00DD6BFB">
        <w:rPr>
          <w:rFonts w:ascii="Times New Roman" w:hAnsi="Times New Roman" w:cs="Times New Roman"/>
          <w:sz w:val="24"/>
          <w:szCs w:val="24"/>
        </w:rPr>
        <w:t xml:space="preserve"> management plans, </w:t>
      </w:r>
      <w:r w:rsidR="002A3127" w:rsidRPr="00DD6BFB">
        <w:rPr>
          <w:rFonts w:ascii="Times New Roman" w:hAnsi="Times New Roman" w:cs="Times New Roman"/>
          <w:sz w:val="24"/>
          <w:szCs w:val="24"/>
        </w:rPr>
        <w:t>where reference points</w:t>
      </w:r>
      <w:r w:rsidRPr="00DD6BFB">
        <w:rPr>
          <w:rFonts w:ascii="Times New Roman" w:hAnsi="Times New Roman" w:cs="Times New Roman"/>
          <w:sz w:val="24"/>
          <w:szCs w:val="24"/>
        </w:rPr>
        <w:t xml:space="preserve"> are defined probabilistically based on stock dynamics.  Reference points and rebuilding forecasts are </w:t>
      </w:r>
      <w:r w:rsidR="006B258A" w:rsidRPr="00DD6BFB">
        <w:rPr>
          <w:rFonts w:ascii="Times New Roman" w:hAnsi="Times New Roman" w:cs="Times New Roman"/>
          <w:sz w:val="24"/>
          <w:szCs w:val="24"/>
        </w:rPr>
        <w:t xml:space="preserve">often </w:t>
      </w:r>
      <w:r w:rsidRPr="00DD6BFB">
        <w:rPr>
          <w:rFonts w:ascii="Times New Roman" w:hAnsi="Times New Roman" w:cs="Times New Roman"/>
          <w:sz w:val="24"/>
          <w:szCs w:val="24"/>
        </w:rPr>
        <w:t xml:space="preserve">estimated </w:t>
      </w:r>
      <w:r w:rsidR="002A3127" w:rsidRPr="00DD6BFB">
        <w:rPr>
          <w:rFonts w:ascii="Times New Roman" w:hAnsi="Times New Roman" w:cs="Times New Roman"/>
          <w:sz w:val="24"/>
          <w:szCs w:val="24"/>
        </w:rPr>
        <w:t>using</w:t>
      </w:r>
      <w:r w:rsidRPr="00DD6BFB">
        <w:rPr>
          <w:rFonts w:ascii="Times New Roman" w:hAnsi="Times New Roman" w:cs="Times New Roman"/>
          <w:sz w:val="24"/>
          <w:szCs w:val="24"/>
        </w:rPr>
        <w:t xml:space="preserve"> a</w:t>
      </w:r>
      <w:r w:rsidR="006B258A" w:rsidRPr="00DD6BFB">
        <w:rPr>
          <w:rFonts w:ascii="Times New Roman" w:hAnsi="Times New Roman" w:cs="Times New Roman"/>
          <w:sz w:val="24"/>
          <w:szCs w:val="24"/>
        </w:rPr>
        <w:t>n age-, size-, or stage-structured</w:t>
      </w:r>
      <w:r w:rsidRPr="00DD6BFB">
        <w:rPr>
          <w:rFonts w:ascii="Times New Roman" w:hAnsi="Times New Roman" w:cs="Times New Roman"/>
          <w:sz w:val="24"/>
          <w:szCs w:val="24"/>
        </w:rPr>
        <w:t xml:space="preserve"> population dynamics model that treats fluctuations in recruitment as a random process around a mean or </w:t>
      </w:r>
      <w:r w:rsidR="00E247AD" w:rsidRPr="00DD6BFB">
        <w:rPr>
          <w:rFonts w:ascii="Times New Roman" w:hAnsi="Times New Roman" w:cs="Times New Roman"/>
          <w:sz w:val="24"/>
          <w:szCs w:val="24"/>
        </w:rPr>
        <w:t>pre-specified</w:t>
      </w:r>
      <w:r w:rsidRPr="00DD6BFB">
        <w:rPr>
          <w:rFonts w:ascii="Times New Roman" w:hAnsi="Times New Roman" w:cs="Times New Roman"/>
          <w:sz w:val="24"/>
          <w:szCs w:val="24"/>
        </w:rPr>
        <w:t xml:space="preserve"> </w:t>
      </w:r>
      <w:proofErr w:type="spellStart"/>
      <w:r w:rsidRPr="00DD6BFB">
        <w:rPr>
          <w:rFonts w:ascii="Times New Roman" w:hAnsi="Times New Roman" w:cs="Times New Roman"/>
          <w:sz w:val="24"/>
          <w:szCs w:val="24"/>
        </w:rPr>
        <w:t>spawner</w:t>
      </w:r>
      <w:proofErr w:type="spellEnd"/>
      <w:r w:rsidRPr="00DD6BFB">
        <w:rPr>
          <w:rFonts w:ascii="Times New Roman" w:hAnsi="Times New Roman" w:cs="Times New Roman"/>
          <w:sz w:val="24"/>
          <w:szCs w:val="24"/>
        </w:rPr>
        <w:t xml:space="preserve">-recruitment relationship.  </w:t>
      </w:r>
      <w:r w:rsidR="006E7BFF" w:rsidRPr="00DD6BFB">
        <w:rPr>
          <w:rFonts w:ascii="Times New Roman" w:hAnsi="Times New Roman" w:cs="Times New Roman"/>
          <w:sz w:val="24"/>
          <w:szCs w:val="24"/>
        </w:rPr>
        <w:t>Often, reference points are not estimable and thus prox</w:t>
      </w:r>
      <w:r w:rsidR="00CD7F94" w:rsidRPr="00DD6BFB">
        <w:rPr>
          <w:rFonts w:ascii="Times New Roman" w:hAnsi="Times New Roman" w:cs="Times New Roman"/>
          <w:sz w:val="24"/>
          <w:szCs w:val="24"/>
        </w:rPr>
        <w:t>ies</w:t>
      </w:r>
      <w:r w:rsidR="006E7BFF" w:rsidRPr="00DD6BFB">
        <w:rPr>
          <w:rFonts w:ascii="Times New Roman" w:hAnsi="Times New Roman" w:cs="Times New Roman"/>
          <w:sz w:val="24"/>
          <w:szCs w:val="24"/>
        </w:rPr>
        <w:t xml:space="preserve"> must be identified. Unfortunately, proxies</w:t>
      </w:r>
      <w:r w:rsidRPr="00DD6BFB">
        <w:rPr>
          <w:rFonts w:ascii="Times New Roman" w:hAnsi="Times New Roman" w:cs="Times New Roman"/>
          <w:sz w:val="24"/>
          <w:szCs w:val="24"/>
        </w:rPr>
        <w:t xml:space="preserve"> make a similar assumption that </w:t>
      </w:r>
      <w:r w:rsidR="00F8193D" w:rsidRPr="00DD6BFB">
        <w:rPr>
          <w:rFonts w:ascii="Times New Roman" w:hAnsi="Times New Roman" w:cs="Times New Roman"/>
          <w:sz w:val="24"/>
          <w:szCs w:val="24"/>
        </w:rPr>
        <w:t xml:space="preserve">yearly estimates of </w:t>
      </w:r>
      <w:r w:rsidRPr="00DD6BFB">
        <w:rPr>
          <w:rFonts w:ascii="Times New Roman" w:hAnsi="Times New Roman" w:cs="Times New Roman"/>
          <w:sz w:val="24"/>
          <w:szCs w:val="24"/>
        </w:rPr>
        <w:t xml:space="preserve">recruitment </w:t>
      </w:r>
      <w:r w:rsidR="00F8193D" w:rsidRPr="00DD6BFB">
        <w:rPr>
          <w:rFonts w:ascii="Times New Roman" w:hAnsi="Times New Roman" w:cs="Times New Roman"/>
          <w:sz w:val="24"/>
          <w:szCs w:val="24"/>
        </w:rPr>
        <w:t>are</w:t>
      </w:r>
      <w:r w:rsidRPr="00DD6BFB">
        <w:rPr>
          <w:rFonts w:ascii="Times New Roman" w:hAnsi="Times New Roman" w:cs="Times New Roman"/>
          <w:sz w:val="24"/>
          <w:szCs w:val="24"/>
        </w:rPr>
        <w:t xml:space="preserve"> statistically</w:t>
      </w:r>
      <w:r w:rsidR="005444A9" w:rsidRPr="00DD6BFB">
        <w:rPr>
          <w:rFonts w:ascii="Times New Roman" w:hAnsi="Times New Roman" w:cs="Times New Roman"/>
          <w:sz w:val="24"/>
          <w:szCs w:val="24"/>
        </w:rPr>
        <w:t>-</w:t>
      </w:r>
      <w:r w:rsidRPr="00DD6BFB">
        <w:rPr>
          <w:rFonts w:ascii="Times New Roman" w:hAnsi="Times New Roman" w:cs="Times New Roman"/>
          <w:sz w:val="24"/>
          <w:szCs w:val="24"/>
        </w:rPr>
        <w:t xml:space="preserve">independent, and fluctuate around a </w:t>
      </w:r>
      <w:r w:rsidR="00F8193D" w:rsidRPr="00DD6BFB">
        <w:rPr>
          <w:rFonts w:ascii="Times New Roman" w:hAnsi="Times New Roman" w:cs="Times New Roman"/>
          <w:sz w:val="24"/>
          <w:szCs w:val="24"/>
        </w:rPr>
        <w:t xml:space="preserve">time-invariant </w:t>
      </w:r>
      <w:r w:rsidR="00CD7B8D">
        <w:rPr>
          <w:rFonts w:ascii="Times New Roman" w:hAnsi="Times New Roman" w:cs="Times New Roman"/>
          <w:sz w:val="24"/>
          <w:szCs w:val="24"/>
        </w:rPr>
        <w:t>process.</w:t>
      </w:r>
    </w:p>
    <w:p w:rsidR="00F44C12" w:rsidRPr="00DD6BFB" w:rsidRDefault="00F44C12" w:rsidP="002A204C">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ab/>
        <w:t>However, recent studies illustrate the prevalence of regime shifts in the underlying stock-recruit relationship (</w:t>
      </w:r>
      <w:proofErr w:type="spellStart"/>
      <w:r w:rsidRPr="00DD6BFB">
        <w:rPr>
          <w:rFonts w:ascii="Times New Roman" w:hAnsi="Times New Roman" w:cs="Times New Roman"/>
          <w:sz w:val="24"/>
          <w:szCs w:val="24"/>
        </w:rPr>
        <w:t>Vert</w:t>
      </w:r>
      <w:proofErr w:type="spellEnd"/>
      <w:r w:rsidRPr="00DD6BFB">
        <w:rPr>
          <w:rFonts w:ascii="Times New Roman" w:hAnsi="Times New Roman" w:cs="Times New Roman"/>
          <w:sz w:val="24"/>
          <w:szCs w:val="24"/>
        </w:rPr>
        <w:t xml:space="preserve">-pre et al. 2013).  </w:t>
      </w:r>
      <w:r w:rsidR="0049226D" w:rsidRPr="00DD6BFB">
        <w:rPr>
          <w:rFonts w:ascii="Times New Roman" w:hAnsi="Times New Roman" w:cs="Times New Roman"/>
          <w:sz w:val="24"/>
          <w:szCs w:val="24"/>
        </w:rPr>
        <w:t xml:space="preserve">From a management perspective, issues surrounding regimes are more related to forecasting than their existence. </w:t>
      </w:r>
      <w:r w:rsidRPr="00DD6BFB">
        <w:rPr>
          <w:rFonts w:ascii="Times New Roman" w:hAnsi="Times New Roman" w:cs="Times New Roman"/>
          <w:sz w:val="24"/>
          <w:szCs w:val="24"/>
        </w:rPr>
        <w:t xml:space="preserve">Ideally, researchers </w:t>
      </w:r>
      <w:r w:rsidR="00F478E2">
        <w:rPr>
          <w:rFonts w:ascii="Times New Roman" w:hAnsi="Times New Roman" w:cs="Times New Roman"/>
          <w:sz w:val="24"/>
          <w:szCs w:val="24"/>
        </w:rPr>
        <w:t>can</w:t>
      </w:r>
      <w:r w:rsidRPr="00DD6BFB">
        <w:rPr>
          <w:rFonts w:ascii="Times New Roman" w:hAnsi="Times New Roman" w:cs="Times New Roman"/>
          <w:sz w:val="24"/>
          <w:szCs w:val="24"/>
        </w:rPr>
        <w:t xml:space="preserve"> identify measureable environmental factors that are correlated with recruitment variability or regime shifts, and which can be forecast into the future.  </w:t>
      </w:r>
      <w:r w:rsidR="00097ED3" w:rsidRPr="00DD6BFB">
        <w:rPr>
          <w:rFonts w:ascii="Times New Roman" w:hAnsi="Times New Roman" w:cs="Times New Roman"/>
          <w:sz w:val="24"/>
          <w:szCs w:val="24"/>
        </w:rPr>
        <w:t>Consequently</w:t>
      </w:r>
      <w:r w:rsidRPr="00DD6BFB">
        <w:rPr>
          <w:rFonts w:ascii="Times New Roman" w:hAnsi="Times New Roman" w:cs="Times New Roman"/>
          <w:sz w:val="24"/>
          <w:szCs w:val="24"/>
        </w:rPr>
        <w:t xml:space="preserve">, the environmental factor can </w:t>
      </w:r>
      <w:r w:rsidR="00097ED3" w:rsidRPr="00DD6BFB">
        <w:rPr>
          <w:rFonts w:ascii="Times New Roman" w:hAnsi="Times New Roman" w:cs="Times New Roman"/>
          <w:sz w:val="24"/>
          <w:szCs w:val="24"/>
        </w:rPr>
        <w:t>facilitate the appropriate characterization of future recruitment variability</w:t>
      </w:r>
      <w:r w:rsidRPr="00DD6BFB">
        <w:rPr>
          <w:rFonts w:ascii="Times New Roman" w:hAnsi="Times New Roman" w:cs="Times New Roman"/>
          <w:sz w:val="24"/>
          <w:szCs w:val="24"/>
        </w:rPr>
        <w:t xml:space="preserve">, thus influencing rebuilding forecasts </w:t>
      </w:r>
      <w:r w:rsidR="00097ED3" w:rsidRPr="00DD6BFB">
        <w:rPr>
          <w:rFonts w:ascii="Times New Roman" w:hAnsi="Times New Roman" w:cs="Times New Roman"/>
          <w:sz w:val="24"/>
          <w:szCs w:val="24"/>
        </w:rPr>
        <w:t xml:space="preserve">(Holt and Punt 2009, Punt 2011) </w:t>
      </w:r>
      <w:r w:rsidRPr="00DD6BFB">
        <w:rPr>
          <w:rFonts w:ascii="Times New Roman" w:hAnsi="Times New Roman" w:cs="Times New Roman"/>
          <w:sz w:val="24"/>
          <w:szCs w:val="24"/>
        </w:rPr>
        <w:t>and reference point determination (</w:t>
      </w:r>
      <w:commentRangeStart w:id="8"/>
      <w:commentRangeStart w:id="9"/>
      <w:proofErr w:type="spellStart"/>
      <w:r w:rsidRPr="00DD6BFB">
        <w:rPr>
          <w:rFonts w:ascii="Times New Roman" w:hAnsi="Times New Roman" w:cs="Times New Roman"/>
          <w:sz w:val="24"/>
          <w:szCs w:val="24"/>
        </w:rPr>
        <w:t>Schirripa</w:t>
      </w:r>
      <w:proofErr w:type="spellEnd"/>
      <w:r w:rsidRPr="00DD6BFB">
        <w:rPr>
          <w:rFonts w:ascii="Times New Roman" w:hAnsi="Times New Roman" w:cs="Times New Roman"/>
          <w:sz w:val="24"/>
          <w:szCs w:val="24"/>
        </w:rPr>
        <w:t xml:space="preserve"> et al. 2009</w:t>
      </w:r>
      <w:commentRangeEnd w:id="8"/>
      <w:r w:rsidR="00843514" w:rsidRPr="00DD6BFB">
        <w:rPr>
          <w:rStyle w:val="CommentReference"/>
          <w:rFonts w:ascii="Times New Roman" w:hAnsi="Times New Roman" w:cs="Times New Roman"/>
          <w:sz w:val="24"/>
          <w:szCs w:val="24"/>
        </w:rPr>
        <w:commentReference w:id="8"/>
      </w:r>
      <w:commentRangeEnd w:id="9"/>
      <w:r w:rsidR="00F478E2">
        <w:rPr>
          <w:rStyle w:val="CommentReference"/>
        </w:rPr>
        <w:commentReference w:id="9"/>
      </w:r>
      <w:r w:rsidRPr="00DD6BFB">
        <w:rPr>
          <w:rFonts w:ascii="Times New Roman" w:hAnsi="Times New Roman" w:cs="Times New Roman"/>
          <w:sz w:val="24"/>
          <w:szCs w:val="24"/>
        </w:rPr>
        <w:t>).  Alternatively, population forecasts can be ‘state-of-nature-dependent’ such that multiple scenarios are presented, each of which is dependent upon a hypothetical scenario for future recruitment (</w:t>
      </w:r>
      <w:r w:rsidR="007B26BB" w:rsidRPr="00DD6BFB">
        <w:rPr>
          <w:rFonts w:ascii="Times New Roman" w:hAnsi="Times New Roman" w:cs="Times New Roman"/>
          <w:sz w:val="24"/>
          <w:szCs w:val="24"/>
        </w:rPr>
        <w:t>e.g.,</w:t>
      </w:r>
      <w:r w:rsidRPr="00DD6BFB">
        <w:rPr>
          <w:rFonts w:ascii="Times New Roman" w:hAnsi="Times New Roman" w:cs="Times New Roman"/>
          <w:sz w:val="24"/>
          <w:szCs w:val="24"/>
        </w:rPr>
        <w:t xml:space="preserve"> high, average, and low productivity scenarios).</w:t>
      </w:r>
    </w:p>
    <w:p w:rsidR="00F44C12" w:rsidRPr="00DD6BFB" w:rsidRDefault="00F44C12" w:rsidP="002A204C">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lastRenderedPageBreak/>
        <w:tab/>
        <w:t xml:space="preserve">Regime shifts </w:t>
      </w:r>
      <w:r w:rsidR="00733755" w:rsidRPr="00DD6BFB">
        <w:rPr>
          <w:rFonts w:ascii="Times New Roman" w:hAnsi="Times New Roman" w:cs="Times New Roman"/>
          <w:sz w:val="24"/>
          <w:szCs w:val="24"/>
        </w:rPr>
        <w:t>can</w:t>
      </w:r>
      <w:r w:rsidRPr="00DD6BFB">
        <w:rPr>
          <w:rFonts w:ascii="Times New Roman" w:hAnsi="Times New Roman" w:cs="Times New Roman"/>
          <w:sz w:val="24"/>
          <w:szCs w:val="24"/>
        </w:rPr>
        <w:t xml:space="preserve"> appear as autocorrelated recruitment (i.e., where recruitment deviations are greater or less than zero for many years in </w:t>
      </w:r>
      <w:r w:rsidR="007B26BB" w:rsidRPr="00DD6BFB">
        <w:rPr>
          <w:rFonts w:ascii="Times New Roman" w:hAnsi="Times New Roman" w:cs="Times New Roman"/>
          <w:sz w:val="24"/>
          <w:szCs w:val="24"/>
        </w:rPr>
        <w:t xml:space="preserve">a </w:t>
      </w:r>
      <w:r w:rsidRPr="00DD6BFB">
        <w:rPr>
          <w:rFonts w:ascii="Times New Roman" w:hAnsi="Times New Roman" w:cs="Times New Roman"/>
          <w:sz w:val="24"/>
          <w:szCs w:val="24"/>
        </w:rPr>
        <w:t xml:space="preserve">sequence) when interpreted using a model that assumes constant average recruitment or a constant </w:t>
      </w:r>
      <w:proofErr w:type="spellStart"/>
      <w:r w:rsidRPr="00DD6BFB">
        <w:rPr>
          <w:rFonts w:ascii="Times New Roman" w:hAnsi="Times New Roman" w:cs="Times New Roman"/>
          <w:sz w:val="24"/>
          <w:szCs w:val="24"/>
        </w:rPr>
        <w:t>spawner</w:t>
      </w:r>
      <w:proofErr w:type="spellEnd"/>
      <w:r w:rsidRPr="00DD6BFB">
        <w:rPr>
          <w:rFonts w:ascii="Times New Roman" w:hAnsi="Times New Roman" w:cs="Times New Roman"/>
          <w:sz w:val="24"/>
          <w:szCs w:val="24"/>
        </w:rPr>
        <w:t xml:space="preserve">-recruit relationship.  Where measurable environmental factors </w:t>
      </w:r>
      <w:r w:rsidR="00947162" w:rsidRPr="00DD6BFB">
        <w:rPr>
          <w:rFonts w:ascii="Times New Roman" w:hAnsi="Times New Roman" w:cs="Times New Roman"/>
          <w:sz w:val="24"/>
          <w:szCs w:val="24"/>
        </w:rPr>
        <w:t>remain</w:t>
      </w:r>
      <w:r w:rsidRPr="00DD6BFB">
        <w:rPr>
          <w:rFonts w:ascii="Times New Roman" w:hAnsi="Times New Roman" w:cs="Times New Roman"/>
          <w:sz w:val="24"/>
          <w:szCs w:val="24"/>
        </w:rPr>
        <w:t xml:space="preserve"> </w:t>
      </w:r>
      <w:r w:rsidR="00947162" w:rsidRPr="00DD6BFB">
        <w:rPr>
          <w:rFonts w:ascii="Times New Roman" w:hAnsi="Times New Roman" w:cs="Times New Roman"/>
          <w:sz w:val="24"/>
          <w:szCs w:val="24"/>
        </w:rPr>
        <w:t>un</w:t>
      </w:r>
      <w:r w:rsidRPr="00DD6BFB">
        <w:rPr>
          <w:rFonts w:ascii="Times New Roman" w:hAnsi="Times New Roman" w:cs="Times New Roman"/>
          <w:sz w:val="24"/>
          <w:szCs w:val="24"/>
        </w:rPr>
        <w:t xml:space="preserve">identified, modeling regime shifts and environmental influences as ‘autocorrelated recruitment’ (and given a fixed level of recruitment variance) </w:t>
      </w:r>
      <w:r w:rsidR="006B258A" w:rsidRPr="00DD6BFB">
        <w:rPr>
          <w:rFonts w:ascii="Times New Roman" w:hAnsi="Times New Roman" w:cs="Times New Roman"/>
          <w:sz w:val="24"/>
          <w:szCs w:val="24"/>
        </w:rPr>
        <w:t xml:space="preserve">will likely </w:t>
      </w:r>
      <w:r w:rsidRPr="00DD6BFB">
        <w:rPr>
          <w:rFonts w:ascii="Times New Roman" w:hAnsi="Times New Roman" w:cs="Times New Roman"/>
          <w:sz w:val="24"/>
          <w:szCs w:val="24"/>
        </w:rPr>
        <w:t xml:space="preserve">result in wider forecasting intervals compared with assuming recruitment </w:t>
      </w:r>
      <w:r w:rsidR="00947162" w:rsidRPr="00DD6BFB">
        <w:rPr>
          <w:rFonts w:ascii="Times New Roman" w:hAnsi="Times New Roman" w:cs="Times New Roman"/>
          <w:sz w:val="24"/>
          <w:szCs w:val="24"/>
        </w:rPr>
        <w:t>follow</w:t>
      </w:r>
      <w:r w:rsidRPr="00DD6BFB">
        <w:rPr>
          <w:rFonts w:ascii="Times New Roman" w:hAnsi="Times New Roman" w:cs="Times New Roman"/>
          <w:sz w:val="24"/>
          <w:szCs w:val="24"/>
        </w:rPr>
        <w:t>s a white-noise process.  This wider forecast interval may</w:t>
      </w:r>
      <w:r w:rsidR="005444A9" w:rsidRPr="00DD6BFB">
        <w:rPr>
          <w:rFonts w:ascii="Times New Roman" w:hAnsi="Times New Roman" w:cs="Times New Roman"/>
          <w:sz w:val="24"/>
          <w:szCs w:val="24"/>
        </w:rPr>
        <w:t>,</w:t>
      </w:r>
      <w:r w:rsidRPr="00DD6BFB">
        <w:rPr>
          <w:rFonts w:ascii="Times New Roman" w:hAnsi="Times New Roman" w:cs="Times New Roman"/>
          <w:sz w:val="24"/>
          <w:szCs w:val="24"/>
        </w:rPr>
        <w:t xml:space="preserve"> in some cases</w:t>
      </w:r>
      <w:r w:rsidR="005444A9" w:rsidRPr="00DD6BFB">
        <w:rPr>
          <w:rFonts w:ascii="Times New Roman" w:hAnsi="Times New Roman" w:cs="Times New Roman"/>
          <w:sz w:val="24"/>
          <w:szCs w:val="24"/>
        </w:rPr>
        <w:t>,</w:t>
      </w:r>
      <w:r w:rsidRPr="00DD6BFB">
        <w:rPr>
          <w:rFonts w:ascii="Times New Roman" w:hAnsi="Times New Roman" w:cs="Times New Roman"/>
          <w:sz w:val="24"/>
          <w:szCs w:val="24"/>
        </w:rPr>
        <w:t xml:space="preserve"> have better statistical coverage (i.e.</w:t>
      </w:r>
      <w:r w:rsidR="00947162" w:rsidRPr="00DD6BFB">
        <w:rPr>
          <w:rFonts w:ascii="Times New Roman" w:hAnsi="Times New Roman" w:cs="Times New Roman"/>
          <w:sz w:val="24"/>
          <w:szCs w:val="24"/>
        </w:rPr>
        <w:t>,</w:t>
      </w:r>
      <w:r w:rsidRPr="00DD6BFB">
        <w:rPr>
          <w:rFonts w:ascii="Times New Roman" w:hAnsi="Times New Roman" w:cs="Times New Roman"/>
          <w:sz w:val="24"/>
          <w:szCs w:val="24"/>
        </w:rPr>
        <w:t xml:space="preserve"> a 75% forecast interval may include the true value 75% of the time).  Well-calibrated statistical coverage is a pre-requisite </w:t>
      </w:r>
      <w:r w:rsidR="00947162" w:rsidRPr="00DD6BFB">
        <w:rPr>
          <w:rFonts w:ascii="Times New Roman" w:hAnsi="Times New Roman" w:cs="Times New Roman"/>
          <w:sz w:val="24"/>
          <w:szCs w:val="24"/>
        </w:rPr>
        <w:t>of</w:t>
      </w:r>
      <w:r w:rsidRPr="00DD6BFB">
        <w:rPr>
          <w:rFonts w:ascii="Times New Roman" w:hAnsi="Times New Roman" w:cs="Times New Roman"/>
          <w:sz w:val="24"/>
          <w:szCs w:val="24"/>
        </w:rPr>
        <w:t xml:space="preserve"> probabilistic methods </w:t>
      </w:r>
      <w:r w:rsidR="00947162" w:rsidRPr="00DD6BFB">
        <w:rPr>
          <w:rFonts w:ascii="Times New Roman" w:hAnsi="Times New Roman" w:cs="Times New Roman"/>
          <w:sz w:val="24"/>
          <w:szCs w:val="24"/>
        </w:rPr>
        <w:t xml:space="preserve">used </w:t>
      </w:r>
      <w:r w:rsidRPr="00DD6BFB">
        <w:rPr>
          <w:rFonts w:ascii="Times New Roman" w:hAnsi="Times New Roman" w:cs="Times New Roman"/>
          <w:sz w:val="24"/>
          <w:szCs w:val="24"/>
        </w:rPr>
        <w:t>for forecasting and reference point determination (</w:t>
      </w:r>
      <w:proofErr w:type="spellStart"/>
      <w:r w:rsidRPr="00DD6BFB">
        <w:rPr>
          <w:rFonts w:ascii="Times New Roman" w:hAnsi="Times New Roman" w:cs="Times New Roman"/>
          <w:sz w:val="24"/>
          <w:szCs w:val="24"/>
        </w:rPr>
        <w:t>Shertzer</w:t>
      </w:r>
      <w:proofErr w:type="spellEnd"/>
      <w:r w:rsidRPr="00DD6BFB">
        <w:rPr>
          <w:rFonts w:ascii="Times New Roman" w:hAnsi="Times New Roman" w:cs="Times New Roman"/>
          <w:sz w:val="24"/>
          <w:szCs w:val="24"/>
        </w:rPr>
        <w:t xml:space="preserve"> et al. 2008), and recruitment autocorrelation will also influence commonly</w:t>
      </w:r>
      <w:r w:rsidR="00CD7B8D">
        <w:rPr>
          <w:rFonts w:ascii="Times New Roman" w:hAnsi="Times New Roman" w:cs="Times New Roman"/>
          <w:sz w:val="24"/>
          <w:szCs w:val="24"/>
        </w:rPr>
        <w:t>-</w:t>
      </w:r>
      <w:r w:rsidRPr="00DD6BFB">
        <w:rPr>
          <w:rFonts w:ascii="Times New Roman" w:hAnsi="Times New Roman" w:cs="Times New Roman"/>
          <w:sz w:val="24"/>
          <w:szCs w:val="24"/>
        </w:rPr>
        <w:t>used proxies for reference points (Clark 199</w:t>
      </w:r>
      <w:r w:rsidR="00947162" w:rsidRPr="00DD6BFB">
        <w:rPr>
          <w:rFonts w:ascii="Times New Roman" w:hAnsi="Times New Roman" w:cs="Times New Roman"/>
          <w:sz w:val="24"/>
          <w:szCs w:val="24"/>
        </w:rPr>
        <w:t>1</w:t>
      </w:r>
      <w:r w:rsidRPr="00DD6BFB">
        <w:rPr>
          <w:rFonts w:ascii="Times New Roman" w:hAnsi="Times New Roman" w:cs="Times New Roman"/>
          <w:sz w:val="24"/>
          <w:szCs w:val="24"/>
        </w:rPr>
        <w:t xml:space="preserve">).  </w:t>
      </w:r>
    </w:p>
    <w:p w:rsidR="00516E51" w:rsidRPr="00DD6BFB" w:rsidRDefault="00F44C12" w:rsidP="002A204C">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ab/>
        <w:t>As NMFS works to reduce the number of overfished stocks, projection</w:t>
      </w:r>
      <w:r w:rsidR="00B66B7E" w:rsidRPr="00DD6BFB">
        <w:rPr>
          <w:rFonts w:ascii="Times New Roman" w:hAnsi="Times New Roman" w:cs="Times New Roman"/>
          <w:sz w:val="24"/>
          <w:szCs w:val="24"/>
        </w:rPr>
        <w:t xml:space="preserve"> </w:t>
      </w:r>
      <w:r w:rsidRPr="00DD6BFB">
        <w:rPr>
          <w:rFonts w:ascii="Times New Roman" w:hAnsi="Times New Roman" w:cs="Times New Roman"/>
          <w:sz w:val="24"/>
          <w:szCs w:val="24"/>
        </w:rPr>
        <w:t>s</w:t>
      </w:r>
      <w:r w:rsidR="00B66B7E" w:rsidRPr="00DD6BFB">
        <w:rPr>
          <w:rFonts w:ascii="Times New Roman" w:hAnsi="Times New Roman" w:cs="Times New Roman"/>
          <w:sz w:val="24"/>
          <w:szCs w:val="24"/>
        </w:rPr>
        <w:t>uccess</w:t>
      </w:r>
      <w:r w:rsidRPr="00DD6BFB">
        <w:rPr>
          <w:rFonts w:ascii="Times New Roman" w:hAnsi="Times New Roman" w:cs="Times New Roman"/>
          <w:sz w:val="24"/>
          <w:szCs w:val="24"/>
        </w:rPr>
        <w:t xml:space="preserve"> is being examined more critically, and the accuracy of those projections in meeting rebuilding targets could certainly be improved (</w:t>
      </w:r>
      <w:proofErr w:type="spellStart"/>
      <w:r w:rsidRPr="00DD6BFB">
        <w:rPr>
          <w:rFonts w:ascii="Times New Roman" w:hAnsi="Times New Roman" w:cs="Times New Roman"/>
          <w:sz w:val="24"/>
          <w:szCs w:val="24"/>
        </w:rPr>
        <w:t>Neubauer</w:t>
      </w:r>
      <w:proofErr w:type="spellEnd"/>
      <w:r w:rsidRPr="00DD6BFB">
        <w:rPr>
          <w:rFonts w:ascii="Times New Roman" w:hAnsi="Times New Roman" w:cs="Times New Roman"/>
          <w:sz w:val="24"/>
          <w:szCs w:val="24"/>
        </w:rPr>
        <w:t xml:space="preserve"> et al. 2013, NRC 2013).  </w:t>
      </w:r>
      <w:r w:rsidR="00516E51" w:rsidRPr="00DD6BFB">
        <w:rPr>
          <w:rFonts w:ascii="Times New Roman" w:hAnsi="Times New Roman" w:cs="Times New Roman"/>
          <w:sz w:val="24"/>
          <w:szCs w:val="24"/>
        </w:rPr>
        <w:t>Accounting</w:t>
      </w:r>
      <w:r w:rsidR="00CD7B8D">
        <w:rPr>
          <w:rFonts w:ascii="Times New Roman" w:hAnsi="Times New Roman" w:cs="Times New Roman"/>
          <w:sz w:val="24"/>
          <w:szCs w:val="24"/>
        </w:rPr>
        <w:t xml:space="preserve"> for autocorrelated recruitment</w:t>
      </w:r>
      <w:r w:rsidR="00516E51" w:rsidRPr="00DD6BFB">
        <w:rPr>
          <w:rFonts w:ascii="Times New Roman" w:hAnsi="Times New Roman" w:cs="Times New Roman"/>
          <w:sz w:val="24"/>
          <w:szCs w:val="24"/>
        </w:rPr>
        <w:t xml:space="preserve"> and resulting streaks of </w:t>
      </w:r>
      <w:r w:rsidRPr="00DD6BFB">
        <w:rPr>
          <w:rFonts w:ascii="Times New Roman" w:hAnsi="Times New Roman" w:cs="Times New Roman"/>
          <w:sz w:val="24"/>
          <w:szCs w:val="24"/>
        </w:rPr>
        <w:t xml:space="preserve">poor </w:t>
      </w:r>
      <w:r w:rsidR="00516E51" w:rsidRPr="00DD6BFB">
        <w:rPr>
          <w:rFonts w:ascii="Times New Roman" w:hAnsi="Times New Roman" w:cs="Times New Roman"/>
          <w:sz w:val="24"/>
          <w:szCs w:val="24"/>
        </w:rPr>
        <w:t xml:space="preserve">or strong </w:t>
      </w:r>
      <w:r w:rsidR="00CD7B8D">
        <w:rPr>
          <w:rFonts w:ascii="Times New Roman" w:hAnsi="Times New Roman" w:cs="Times New Roman"/>
          <w:sz w:val="24"/>
          <w:szCs w:val="24"/>
        </w:rPr>
        <w:t>recruitment</w:t>
      </w:r>
      <w:r w:rsidRPr="00DD6BFB">
        <w:rPr>
          <w:rFonts w:ascii="Times New Roman" w:hAnsi="Times New Roman" w:cs="Times New Roman"/>
          <w:sz w:val="24"/>
          <w:szCs w:val="24"/>
        </w:rPr>
        <w:t xml:space="preserve"> could help improve the accuracy of forecasting</w:t>
      </w:r>
      <w:r w:rsidR="006B258A" w:rsidRPr="00DD6BFB">
        <w:rPr>
          <w:rFonts w:ascii="Times New Roman" w:hAnsi="Times New Roman" w:cs="Times New Roman"/>
          <w:sz w:val="24"/>
          <w:szCs w:val="24"/>
        </w:rPr>
        <w:t xml:space="preserve">, as well as improve </w:t>
      </w:r>
      <w:r w:rsidR="00B66B7E" w:rsidRPr="00DD6BFB">
        <w:rPr>
          <w:rFonts w:ascii="Times New Roman" w:hAnsi="Times New Roman" w:cs="Times New Roman"/>
          <w:sz w:val="24"/>
          <w:szCs w:val="24"/>
        </w:rPr>
        <w:t xml:space="preserve">the </w:t>
      </w:r>
      <w:r w:rsidR="006B258A" w:rsidRPr="00DD6BFB">
        <w:rPr>
          <w:rFonts w:ascii="Times New Roman" w:hAnsi="Times New Roman" w:cs="Times New Roman"/>
          <w:sz w:val="24"/>
          <w:szCs w:val="24"/>
        </w:rPr>
        <w:t xml:space="preserve">success </w:t>
      </w:r>
      <w:r w:rsidR="00B66B7E" w:rsidRPr="00DD6BFB">
        <w:rPr>
          <w:rFonts w:ascii="Times New Roman" w:hAnsi="Times New Roman" w:cs="Times New Roman"/>
          <w:sz w:val="24"/>
          <w:szCs w:val="24"/>
        </w:rPr>
        <w:t>of</w:t>
      </w:r>
      <w:r w:rsidR="006B258A" w:rsidRPr="00DD6BFB">
        <w:rPr>
          <w:rFonts w:ascii="Times New Roman" w:hAnsi="Times New Roman" w:cs="Times New Roman"/>
          <w:sz w:val="24"/>
          <w:szCs w:val="24"/>
        </w:rPr>
        <w:t xml:space="preserve"> rebuilding stocks within forecasted timelines</w:t>
      </w:r>
      <w:r w:rsidR="00CD7B8D">
        <w:rPr>
          <w:rFonts w:ascii="Times New Roman" w:hAnsi="Times New Roman" w:cs="Times New Roman"/>
          <w:sz w:val="24"/>
          <w:szCs w:val="24"/>
        </w:rPr>
        <w:t>.</w:t>
      </w:r>
    </w:p>
    <w:p w:rsidR="00554CFE" w:rsidRPr="00DD6BFB" w:rsidRDefault="00516E51" w:rsidP="002A204C">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ab/>
      </w:r>
      <w:r w:rsidR="00CD7B8D">
        <w:rPr>
          <w:rFonts w:ascii="Times New Roman" w:hAnsi="Times New Roman" w:cs="Times New Roman"/>
          <w:sz w:val="24"/>
          <w:szCs w:val="24"/>
        </w:rPr>
        <w:t>W</w:t>
      </w:r>
      <w:r w:rsidRPr="00DD6BFB">
        <w:rPr>
          <w:rFonts w:ascii="Times New Roman" w:hAnsi="Times New Roman" w:cs="Times New Roman"/>
          <w:sz w:val="24"/>
          <w:szCs w:val="24"/>
        </w:rPr>
        <w:t xml:space="preserve">e </w:t>
      </w:r>
      <w:r w:rsidR="00E247AD" w:rsidRPr="00DD6BFB">
        <w:rPr>
          <w:rFonts w:ascii="Times New Roman" w:hAnsi="Times New Roman" w:cs="Times New Roman"/>
          <w:sz w:val="24"/>
          <w:szCs w:val="24"/>
        </w:rPr>
        <w:t xml:space="preserve">explore and test </w:t>
      </w:r>
      <w:r w:rsidRPr="00DD6BFB">
        <w:rPr>
          <w:rFonts w:ascii="Times New Roman" w:hAnsi="Times New Roman" w:cs="Times New Roman"/>
          <w:sz w:val="24"/>
          <w:szCs w:val="24"/>
        </w:rPr>
        <w:t xml:space="preserve">the estimation performance of an integrated </w:t>
      </w:r>
      <w:r w:rsidR="00FF58D5" w:rsidRPr="00DD6BFB">
        <w:rPr>
          <w:rFonts w:ascii="Times New Roman" w:hAnsi="Times New Roman" w:cs="Times New Roman"/>
          <w:sz w:val="24"/>
          <w:szCs w:val="24"/>
        </w:rPr>
        <w:t xml:space="preserve">age-structured </w:t>
      </w:r>
      <w:r w:rsidRPr="00DD6BFB">
        <w:rPr>
          <w:rFonts w:ascii="Times New Roman" w:hAnsi="Times New Roman" w:cs="Times New Roman"/>
          <w:sz w:val="24"/>
          <w:szCs w:val="24"/>
        </w:rPr>
        <w:t>assessment model when recruitment is autocorrelated</w:t>
      </w:r>
      <w:r w:rsidR="00E247AD" w:rsidRPr="00DD6BFB">
        <w:rPr>
          <w:rFonts w:ascii="Times New Roman" w:hAnsi="Times New Roman" w:cs="Times New Roman"/>
          <w:sz w:val="24"/>
          <w:szCs w:val="24"/>
        </w:rPr>
        <w:t xml:space="preserve">.  </w:t>
      </w:r>
      <w:r w:rsidRPr="00DD6BFB">
        <w:rPr>
          <w:rFonts w:ascii="Times New Roman" w:hAnsi="Times New Roman" w:cs="Times New Roman"/>
          <w:sz w:val="24"/>
          <w:szCs w:val="24"/>
        </w:rPr>
        <w:t xml:space="preserve">We use a factorial design involving </w:t>
      </w:r>
      <w:r w:rsidR="00FF58D5" w:rsidRPr="00DD6BFB">
        <w:rPr>
          <w:rFonts w:ascii="Times New Roman" w:hAnsi="Times New Roman" w:cs="Times New Roman"/>
          <w:sz w:val="24"/>
          <w:szCs w:val="24"/>
        </w:rPr>
        <w:t xml:space="preserve">five </w:t>
      </w:r>
      <w:r w:rsidRPr="00DD6BFB">
        <w:rPr>
          <w:rFonts w:ascii="Times New Roman" w:hAnsi="Times New Roman" w:cs="Times New Roman"/>
          <w:sz w:val="24"/>
          <w:szCs w:val="24"/>
        </w:rPr>
        <w:t>plausible levels of recruitment autocorrelation, and several alternative configurations for the assessment model (e.g., ignoring autocorrelation, estimating the autocorrelation parameter internally or externally, or fixing the autocorrelation parameter at i</w:t>
      </w:r>
      <w:r w:rsidR="00CD7B8D">
        <w:rPr>
          <w:rFonts w:ascii="Times New Roman" w:hAnsi="Times New Roman" w:cs="Times New Roman"/>
          <w:sz w:val="24"/>
          <w:szCs w:val="24"/>
        </w:rPr>
        <w:t>ts true value).  We explore</w:t>
      </w:r>
      <w:r w:rsidRPr="00DD6BFB">
        <w:rPr>
          <w:rFonts w:ascii="Times New Roman" w:hAnsi="Times New Roman" w:cs="Times New Roman"/>
          <w:sz w:val="24"/>
          <w:szCs w:val="24"/>
        </w:rPr>
        <w:t xml:space="preserve"> m</w:t>
      </w:r>
      <w:r w:rsidR="00E247AD" w:rsidRPr="00DD6BFB">
        <w:rPr>
          <w:rFonts w:ascii="Times New Roman" w:hAnsi="Times New Roman" w:cs="Times New Roman"/>
          <w:sz w:val="24"/>
          <w:szCs w:val="24"/>
        </w:rPr>
        <w:t xml:space="preserve">odel performance </w:t>
      </w:r>
      <w:r w:rsidR="006B258A" w:rsidRPr="00DD6BFB">
        <w:rPr>
          <w:rFonts w:ascii="Times New Roman" w:hAnsi="Times New Roman" w:cs="Times New Roman"/>
          <w:sz w:val="24"/>
          <w:szCs w:val="24"/>
        </w:rPr>
        <w:t>by answering two questions</w:t>
      </w:r>
      <w:r w:rsidR="00CD7B8D">
        <w:rPr>
          <w:rFonts w:ascii="Times New Roman" w:hAnsi="Times New Roman" w:cs="Times New Roman"/>
          <w:sz w:val="24"/>
          <w:szCs w:val="24"/>
        </w:rPr>
        <w:t>:</w:t>
      </w:r>
      <w:r w:rsidRPr="00DD6BFB">
        <w:rPr>
          <w:rFonts w:ascii="Times New Roman" w:hAnsi="Times New Roman" w:cs="Times New Roman"/>
          <w:sz w:val="24"/>
          <w:szCs w:val="24"/>
        </w:rPr>
        <w:t xml:space="preserve"> </w:t>
      </w:r>
      <w:r w:rsidR="00CD7B8D">
        <w:rPr>
          <w:rFonts w:ascii="Times New Roman" w:hAnsi="Times New Roman" w:cs="Times New Roman"/>
          <w:sz w:val="24"/>
          <w:szCs w:val="24"/>
        </w:rPr>
        <w:t xml:space="preserve">how well can </w:t>
      </w:r>
      <w:r w:rsidRPr="00DD6BFB">
        <w:rPr>
          <w:rFonts w:ascii="Times New Roman" w:hAnsi="Times New Roman" w:cs="Times New Roman"/>
          <w:sz w:val="24"/>
          <w:szCs w:val="24"/>
        </w:rPr>
        <w:t>th</w:t>
      </w:r>
      <w:r w:rsidR="006B258A" w:rsidRPr="00DD6BFB">
        <w:rPr>
          <w:rFonts w:ascii="Times New Roman" w:hAnsi="Times New Roman" w:cs="Times New Roman"/>
          <w:sz w:val="24"/>
          <w:szCs w:val="24"/>
        </w:rPr>
        <w:t>e magnitude of autocorrelation</w:t>
      </w:r>
      <w:r w:rsidR="00FF58D5" w:rsidRPr="00DD6BFB">
        <w:rPr>
          <w:rFonts w:ascii="Times New Roman" w:hAnsi="Times New Roman" w:cs="Times New Roman"/>
          <w:sz w:val="24"/>
          <w:szCs w:val="24"/>
        </w:rPr>
        <w:t xml:space="preserve"> be estimated</w:t>
      </w:r>
      <w:r w:rsidR="00CD7B8D">
        <w:rPr>
          <w:rFonts w:ascii="Times New Roman" w:hAnsi="Times New Roman" w:cs="Times New Roman"/>
          <w:sz w:val="24"/>
          <w:szCs w:val="24"/>
        </w:rPr>
        <w:t>;</w:t>
      </w:r>
      <w:r w:rsidR="006B258A" w:rsidRPr="00DD6BFB">
        <w:rPr>
          <w:rFonts w:ascii="Times New Roman" w:hAnsi="Times New Roman" w:cs="Times New Roman"/>
          <w:sz w:val="24"/>
          <w:szCs w:val="24"/>
        </w:rPr>
        <w:t xml:space="preserve"> </w:t>
      </w:r>
      <w:r w:rsidRPr="00DD6BFB">
        <w:rPr>
          <w:rFonts w:ascii="Times New Roman" w:hAnsi="Times New Roman" w:cs="Times New Roman"/>
          <w:sz w:val="24"/>
          <w:szCs w:val="24"/>
        </w:rPr>
        <w:t xml:space="preserve">and </w:t>
      </w:r>
      <w:r w:rsidR="006B258A" w:rsidRPr="00DD6BFB">
        <w:rPr>
          <w:rFonts w:ascii="Times New Roman" w:hAnsi="Times New Roman" w:cs="Times New Roman"/>
          <w:sz w:val="24"/>
          <w:szCs w:val="24"/>
        </w:rPr>
        <w:t xml:space="preserve">does </w:t>
      </w:r>
      <w:r w:rsidRPr="00DD6BFB">
        <w:rPr>
          <w:rFonts w:ascii="Times New Roman" w:hAnsi="Times New Roman" w:cs="Times New Roman"/>
          <w:sz w:val="24"/>
          <w:szCs w:val="24"/>
        </w:rPr>
        <w:t xml:space="preserve">accounting for autocorrelation improve </w:t>
      </w:r>
      <w:r w:rsidR="00E247AD" w:rsidRPr="00DD6BFB">
        <w:rPr>
          <w:rFonts w:ascii="Times New Roman" w:hAnsi="Times New Roman" w:cs="Times New Roman"/>
          <w:sz w:val="24"/>
          <w:szCs w:val="24"/>
        </w:rPr>
        <w:t xml:space="preserve">the accuracy and predictive </w:t>
      </w:r>
      <w:r w:rsidR="00E247AD" w:rsidRPr="00DD6BFB">
        <w:rPr>
          <w:rFonts w:ascii="Times New Roman" w:hAnsi="Times New Roman" w:cs="Times New Roman"/>
          <w:sz w:val="24"/>
          <w:szCs w:val="24"/>
        </w:rPr>
        <w:lastRenderedPageBreak/>
        <w:t xml:space="preserve">coverage of forecasts compared with </w:t>
      </w:r>
      <w:r w:rsidRPr="00DD6BFB">
        <w:rPr>
          <w:rFonts w:ascii="Times New Roman" w:hAnsi="Times New Roman" w:cs="Times New Roman"/>
          <w:sz w:val="24"/>
          <w:szCs w:val="24"/>
        </w:rPr>
        <w:t>ignoring recruitment autocorrelation</w:t>
      </w:r>
      <w:r w:rsidR="006B258A" w:rsidRPr="00DD6BFB">
        <w:rPr>
          <w:rFonts w:ascii="Times New Roman" w:hAnsi="Times New Roman" w:cs="Times New Roman"/>
          <w:sz w:val="24"/>
          <w:szCs w:val="24"/>
        </w:rPr>
        <w:t>?</w:t>
      </w:r>
      <w:r w:rsidR="00E247AD" w:rsidRPr="00DD6BFB">
        <w:rPr>
          <w:rFonts w:ascii="Times New Roman" w:hAnsi="Times New Roman" w:cs="Times New Roman"/>
          <w:sz w:val="24"/>
          <w:szCs w:val="24"/>
        </w:rPr>
        <w:t xml:space="preserve">  </w:t>
      </w:r>
      <w:r w:rsidRPr="00DD6BFB">
        <w:rPr>
          <w:rFonts w:ascii="Times New Roman" w:hAnsi="Times New Roman" w:cs="Times New Roman"/>
          <w:sz w:val="24"/>
          <w:szCs w:val="24"/>
        </w:rPr>
        <w:t xml:space="preserve">We </w:t>
      </w:r>
      <w:r w:rsidR="008D484A" w:rsidRPr="00DD6BFB">
        <w:rPr>
          <w:rFonts w:ascii="Times New Roman" w:hAnsi="Times New Roman" w:cs="Times New Roman"/>
          <w:sz w:val="24"/>
          <w:szCs w:val="24"/>
        </w:rPr>
        <w:t xml:space="preserve">conduct this exploration </w:t>
      </w:r>
      <w:r w:rsidRPr="00DD6BFB">
        <w:rPr>
          <w:rFonts w:ascii="Times New Roman" w:hAnsi="Times New Roman" w:cs="Times New Roman"/>
          <w:sz w:val="24"/>
          <w:szCs w:val="24"/>
        </w:rPr>
        <w:t>using the Stock Synthesis (SS) assessment software</w:t>
      </w:r>
      <w:r w:rsidR="006B258A" w:rsidRPr="00DD6BFB">
        <w:rPr>
          <w:rFonts w:ascii="Times New Roman" w:hAnsi="Times New Roman" w:cs="Times New Roman"/>
          <w:sz w:val="24"/>
          <w:szCs w:val="24"/>
        </w:rPr>
        <w:t xml:space="preserve"> (</w:t>
      </w:r>
      <w:proofErr w:type="spellStart"/>
      <w:r w:rsidR="006B258A" w:rsidRPr="00DD6BFB">
        <w:rPr>
          <w:rFonts w:ascii="Times New Roman" w:hAnsi="Times New Roman" w:cs="Times New Roman"/>
          <w:sz w:val="24"/>
          <w:szCs w:val="24"/>
        </w:rPr>
        <w:t>Methot</w:t>
      </w:r>
      <w:proofErr w:type="spellEnd"/>
      <w:r w:rsidR="006B258A" w:rsidRPr="00DD6BFB">
        <w:rPr>
          <w:rFonts w:ascii="Times New Roman" w:hAnsi="Times New Roman" w:cs="Times New Roman"/>
          <w:sz w:val="24"/>
          <w:szCs w:val="24"/>
        </w:rPr>
        <w:t xml:space="preserve"> and Wetzel 201</w:t>
      </w:r>
      <w:r w:rsidR="00EE6D66" w:rsidRPr="00DD6BFB">
        <w:rPr>
          <w:rFonts w:ascii="Times New Roman" w:hAnsi="Times New Roman" w:cs="Times New Roman"/>
          <w:sz w:val="24"/>
          <w:szCs w:val="24"/>
        </w:rPr>
        <w:t>3</w:t>
      </w:r>
      <w:r w:rsidR="006B258A" w:rsidRPr="00DD6BFB">
        <w:rPr>
          <w:rFonts w:ascii="Times New Roman" w:hAnsi="Times New Roman" w:cs="Times New Roman"/>
          <w:sz w:val="24"/>
          <w:szCs w:val="24"/>
        </w:rPr>
        <w:t>)</w:t>
      </w:r>
      <w:r w:rsidRPr="00DD6BFB">
        <w:rPr>
          <w:rFonts w:ascii="Times New Roman" w:hAnsi="Times New Roman" w:cs="Times New Roman"/>
          <w:sz w:val="24"/>
          <w:szCs w:val="24"/>
        </w:rPr>
        <w:t>, which is widely used in the U.S. and provides a generic implementation of integrated assessment modeling.  S</w:t>
      </w:r>
      <w:r w:rsidR="00FF58D5" w:rsidRPr="00DD6BFB">
        <w:rPr>
          <w:rFonts w:ascii="Times New Roman" w:hAnsi="Times New Roman" w:cs="Times New Roman"/>
          <w:sz w:val="24"/>
          <w:szCs w:val="24"/>
        </w:rPr>
        <w:t>S</w:t>
      </w:r>
      <w:r w:rsidRPr="00DD6BFB">
        <w:rPr>
          <w:rFonts w:ascii="Times New Roman" w:hAnsi="Times New Roman" w:cs="Times New Roman"/>
          <w:sz w:val="24"/>
          <w:szCs w:val="24"/>
        </w:rPr>
        <w:t xml:space="preserve"> estimates recruitment </w:t>
      </w:r>
      <w:r w:rsidR="00CD7B8D">
        <w:rPr>
          <w:rFonts w:ascii="Times New Roman" w:hAnsi="Times New Roman" w:cs="Times New Roman"/>
          <w:sz w:val="24"/>
          <w:szCs w:val="24"/>
        </w:rPr>
        <w:t xml:space="preserve">at the same time as other </w:t>
      </w:r>
      <w:r w:rsidR="006B258A" w:rsidRPr="00DD6BFB">
        <w:rPr>
          <w:rFonts w:ascii="Times New Roman" w:hAnsi="Times New Roman" w:cs="Times New Roman"/>
          <w:sz w:val="24"/>
          <w:szCs w:val="24"/>
        </w:rPr>
        <w:t xml:space="preserve">parameters </w:t>
      </w:r>
      <w:r w:rsidR="00CD7B8D">
        <w:rPr>
          <w:rFonts w:ascii="Times New Roman" w:hAnsi="Times New Roman" w:cs="Times New Roman"/>
          <w:sz w:val="24"/>
          <w:szCs w:val="24"/>
        </w:rPr>
        <w:t>which govern stock</w:t>
      </w:r>
      <w:r w:rsidR="006B258A" w:rsidRPr="00DD6BFB">
        <w:rPr>
          <w:rFonts w:ascii="Times New Roman" w:hAnsi="Times New Roman" w:cs="Times New Roman"/>
          <w:sz w:val="24"/>
          <w:szCs w:val="24"/>
        </w:rPr>
        <w:t xml:space="preserve"> </w:t>
      </w:r>
      <w:r w:rsidRPr="00DD6BFB">
        <w:rPr>
          <w:rFonts w:ascii="Times New Roman" w:hAnsi="Times New Roman" w:cs="Times New Roman"/>
          <w:sz w:val="24"/>
          <w:szCs w:val="24"/>
        </w:rPr>
        <w:t>productivity and status</w:t>
      </w:r>
      <w:r w:rsidR="006B258A" w:rsidRPr="00DD6BFB">
        <w:rPr>
          <w:rFonts w:ascii="Times New Roman" w:hAnsi="Times New Roman" w:cs="Times New Roman"/>
          <w:sz w:val="24"/>
          <w:szCs w:val="24"/>
        </w:rPr>
        <w:t>,</w:t>
      </w:r>
      <w:r w:rsidRPr="00DD6BFB">
        <w:rPr>
          <w:rFonts w:ascii="Times New Roman" w:hAnsi="Times New Roman" w:cs="Times New Roman"/>
          <w:sz w:val="24"/>
          <w:szCs w:val="24"/>
        </w:rPr>
        <w:t xml:space="preserve"> </w:t>
      </w:r>
      <w:r w:rsidR="00CD7B8D">
        <w:rPr>
          <w:rFonts w:ascii="Times New Roman" w:hAnsi="Times New Roman" w:cs="Times New Roman"/>
          <w:sz w:val="24"/>
          <w:szCs w:val="24"/>
        </w:rPr>
        <w:t>t</w:t>
      </w:r>
      <w:r w:rsidR="008D484A" w:rsidRPr="00DD6BFB">
        <w:rPr>
          <w:rFonts w:ascii="Times New Roman" w:hAnsi="Times New Roman" w:cs="Times New Roman"/>
          <w:sz w:val="24"/>
          <w:szCs w:val="24"/>
        </w:rPr>
        <w:t xml:space="preserve">herefore </w:t>
      </w:r>
      <w:r w:rsidRPr="00DD6BFB">
        <w:rPr>
          <w:rFonts w:ascii="Times New Roman" w:hAnsi="Times New Roman" w:cs="Times New Roman"/>
          <w:sz w:val="24"/>
          <w:szCs w:val="24"/>
        </w:rPr>
        <w:t>allowing uncertainty about past recruitment to be propaga</w:t>
      </w:r>
      <w:r w:rsidR="00746329">
        <w:rPr>
          <w:rFonts w:ascii="Times New Roman" w:hAnsi="Times New Roman" w:cs="Times New Roman"/>
          <w:sz w:val="24"/>
          <w:szCs w:val="24"/>
        </w:rPr>
        <w:t>ted into rebuilding forecasts.</w:t>
      </w:r>
    </w:p>
    <w:p w:rsidR="00554CFE" w:rsidRPr="00DD6BFB" w:rsidRDefault="00554CFE" w:rsidP="002A204C">
      <w:pPr>
        <w:spacing w:after="0" w:line="480" w:lineRule="auto"/>
        <w:contextualSpacing/>
        <w:jc w:val="both"/>
        <w:rPr>
          <w:rFonts w:ascii="Times New Roman" w:hAnsi="Times New Roman" w:cs="Times New Roman"/>
          <w:b/>
          <w:sz w:val="24"/>
          <w:szCs w:val="24"/>
        </w:rPr>
      </w:pPr>
      <w:r w:rsidRPr="00DD6BFB">
        <w:rPr>
          <w:rFonts w:ascii="Times New Roman" w:hAnsi="Times New Roman" w:cs="Times New Roman"/>
          <w:b/>
          <w:sz w:val="24"/>
          <w:szCs w:val="24"/>
        </w:rPr>
        <w:t>Methods</w:t>
      </w:r>
    </w:p>
    <w:p w:rsidR="00786951" w:rsidRPr="00DD6BFB" w:rsidRDefault="00AF4EE9" w:rsidP="002A204C">
      <w:pPr>
        <w:spacing w:after="0" w:line="480" w:lineRule="auto"/>
        <w:ind w:firstLine="720"/>
        <w:contextualSpacing/>
        <w:jc w:val="both"/>
        <w:rPr>
          <w:rFonts w:ascii="Times New Roman" w:hAnsi="Times New Roman" w:cs="Times New Roman"/>
          <w:sz w:val="24"/>
          <w:szCs w:val="24"/>
        </w:rPr>
      </w:pPr>
      <w:r w:rsidRPr="00DD6BFB">
        <w:rPr>
          <w:rFonts w:ascii="Times New Roman" w:hAnsi="Times New Roman" w:cs="Times New Roman"/>
          <w:sz w:val="24"/>
          <w:szCs w:val="24"/>
        </w:rPr>
        <w:t xml:space="preserve">Simulations and analyses were </w:t>
      </w:r>
      <w:r w:rsidR="00786951" w:rsidRPr="00DD6BFB">
        <w:rPr>
          <w:rFonts w:ascii="Times New Roman" w:hAnsi="Times New Roman" w:cs="Times New Roman"/>
          <w:sz w:val="24"/>
          <w:szCs w:val="24"/>
        </w:rPr>
        <w:t xml:space="preserve">accomplished via </w:t>
      </w:r>
      <w:r w:rsidRPr="00DD6BFB">
        <w:rPr>
          <w:rFonts w:ascii="Times New Roman" w:hAnsi="Times New Roman" w:cs="Times New Roman"/>
          <w:sz w:val="24"/>
          <w:szCs w:val="24"/>
        </w:rPr>
        <w:t xml:space="preserve">the </w:t>
      </w:r>
      <w:r w:rsidR="00786951" w:rsidRPr="00DD6BFB">
        <w:rPr>
          <w:rFonts w:ascii="Times New Roman" w:hAnsi="Times New Roman" w:cs="Times New Roman"/>
          <w:i/>
          <w:sz w:val="24"/>
          <w:szCs w:val="24"/>
        </w:rPr>
        <w:t>ss3sim</w:t>
      </w:r>
      <w:r w:rsidR="00786951" w:rsidRPr="00DD6BFB">
        <w:rPr>
          <w:rFonts w:ascii="Times New Roman" w:hAnsi="Times New Roman" w:cs="Times New Roman"/>
          <w:sz w:val="24"/>
          <w:szCs w:val="24"/>
        </w:rPr>
        <w:t xml:space="preserve"> software package</w:t>
      </w:r>
      <w:r w:rsidRPr="00DD6BFB">
        <w:rPr>
          <w:rFonts w:ascii="Times New Roman" w:hAnsi="Times New Roman" w:cs="Times New Roman"/>
          <w:sz w:val="24"/>
          <w:szCs w:val="24"/>
        </w:rPr>
        <w:t xml:space="preserve"> (Anderson et al. 2014a, 2014b)</w:t>
      </w:r>
      <w:r w:rsidR="00786951" w:rsidRPr="00DD6BFB">
        <w:rPr>
          <w:rFonts w:ascii="Times New Roman" w:hAnsi="Times New Roman" w:cs="Times New Roman"/>
          <w:sz w:val="24"/>
          <w:szCs w:val="24"/>
        </w:rPr>
        <w:t xml:space="preserve">, </w:t>
      </w:r>
      <w:r w:rsidR="00554CFE" w:rsidRPr="00DD6BFB">
        <w:rPr>
          <w:rFonts w:ascii="Times New Roman" w:hAnsi="Times New Roman" w:cs="Times New Roman"/>
          <w:sz w:val="24"/>
          <w:szCs w:val="24"/>
        </w:rPr>
        <w:t xml:space="preserve">an R package </w:t>
      </w:r>
      <w:r w:rsidRPr="00DD6BFB">
        <w:rPr>
          <w:rFonts w:ascii="Times New Roman" w:hAnsi="Times New Roman" w:cs="Times New Roman"/>
          <w:sz w:val="24"/>
          <w:szCs w:val="24"/>
        </w:rPr>
        <w:t xml:space="preserve">(R Core Team 2014) </w:t>
      </w:r>
      <w:r w:rsidR="00554CFE" w:rsidRPr="00DD6BFB">
        <w:rPr>
          <w:rFonts w:ascii="Times New Roman" w:hAnsi="Times New Roman" w:cs="Times New Roman"/>
          <w:sz w:val="24"/>
          <w:szCs w:val="24"/>
        </w:rPr>
        <w:t>that facilitates rapid end-to-end simulation testing with SS (</w:t>
      </w:r>
      <w:proofErr w:type="spellStart"/>
      <w:r w:rsidRPr="00DD6BFB">
        <w:rPr>
          <w:rFonts w:ascii="Times New Roman" w:hAnsi="Times New Roman" w:cs="Times New Roman"/>
          <w:sz w:val="24"/>
          <w:szCs w:val="24"/>
        </w:rPr>
        <w:t>Methot</w:t>
      </w:r>
      <w:proofErr w:type="spellEnd"/>
      <w:r w:rsidRPr="00DD6BFB">
        <w:rPr>
          <w:rFonts w:ascii="Times New Roman" w:hAnsi="Times New Roman" w:cs="Times New Roman"/>
          <w:sz w:val="24"/>
          <w:szCs w:val="24"/>
        </w:rPr>
        <w:t xml:space="preserve"> and Wetzel 2013</w:t>
      </w:r>
      <w:r w:rsidR="00554CFE" w:rsidRPr="00DD6BFB">
        <w:rPr>
          <w:rFonts w:ascii="Times New Roman" w:hAnsi="Times New Roman" w:cs="Times New Roman"/>
          <w:sz w:val="24"/>
          <w:szCs w:val="24"/>
        </w:rPr>
        <w:t xml:space="preserve">). </w:t>
      </w:r>
      <w:proofErr w:type="gramStart"/>
      <w:r w:rsidR="00554CFE" w:rsidRPr="00DD6BFB">
        <w:rPr>
          <w:rFonts w:ascii="Times New Roman" w:hAnsi="Times New Roman" w:cs="Times New Roman"/>
          <w:i/>
          <w:sz w:val="24"/>
          <w:szCs w:val="24"/>
        </w:rPr>
        <w:t>ss3sim</w:t>
      </w:r>
      <w:proofErr w:type="gramEnd"/>
      <w:r w:rsidR="00554CFE" w:rsidRPr="00DD6BFB">
        <w:rPr>
          <w:rFonts w:ascii="Times New Roman" w:hAnsi="Times New Roman" w:cs="Times New Roman"/>
          <w:sz w:val="24"/>
          <w:szCs w:val="24"/>
        </w:rPr>
        <w:t xml:space="preserve"> </w:t>
      </w:r>
      <w:r w:rsidR="006B258A" w:rsidRPr="00DD6BFB">
        <w:rPr>
          <w:rFonts w:ascii="Times New Roman" w:hAnsi="Times New Roman" w:cs="Times New Roman"/>
          <w:sz w:val="24"/>
          <w:szCs w:val="24"/>
        </w:rPr>
        <w:t xml:space="preserve">allows for reproducible simulation testing of SS, and we </w:t>
      </w:r>
      <w:r w:rsidR="00FC748A" w:rsidRPr="00DD6BFB">
        <w:rPr>
          <w:rFonts w:ascii="Times New Roman" w:hAnsi="Times New Roman" w:cs="Times New Roman"/>
          <w:sz w:val="24"/>
          <w:szCs w:val="24"/>
        </w:rPr>
        <w:t xml:space="preserve">used a modified version of SS (v3.24f), where these modifications are incorporated in all versions later than </w:t>
      </w:r>
      <w:commentRangeStart w:id="10"/>
      <w:r w:rsidR="00FC748A" w:rsidRPr="00DD6BFB">
        <w:rPr>
          <w:rFonts w:ascii="Times New Roman" w:hAnsi="Times New Roman" w:cs="Times New Roman"/>
          <w:sz w:val="24"/>
          <w:szCs w:val="24"/>
        </w:rPr>
        <w:t>v3.24o</w:t>
      </w:r>
      <w:commentRangeEnd w:id="10"/>
      <w:r w:rsidR="00FC748A" w:rsidRPr="00DD6BFB">
        <w:rPr>
          <w:rStyle w:val="CommentReference"/>
          <w:rFonts w:ascii="Times New Roman" w:hAnsi="Times New Roman" w:cs="Times New Roman"/>
          <w:sz w:val="24"/>
          <w:szCs w:val="24"/>
        </w:rPr>
        <w:commentReference w:id="10"/>
      </w:r>
      <w:r w:rsidR="00FC748A" w:rsidRPr="00DD6BFB">
        <w:rPr>
          <w:rFonts w:ascii="Times New Roman" w:hAnsi="Times New Roman" w:cs="Times New Roman"/>
          <w:sz w:val="24"/>
          <w:szCs w:val="24"/>
        </w:rPr>
        <w:t>.</w:t>
      </w:r>
    </w:p>
    <w:p w:rsidR="00FC748A" w:rsidRPr="00DD6BFB" w:rsidRDefault="00FC748A" w:rsidP="002A204C">
      <w:pPr>
        <w:spacing w:after="0" w:line="480" w:lineRule="auto"/>
        <w:ind w:firstLine="720"/>
        <w:contextualSpacing/>
        <w:jc w:val="both"/>
        <w:rPr>
          <w:rFonts w:ascii="Times New Roman" w:hAnsi="Times New Roman" w:cs="Times New Roman"/>
          <w:sz w:val="24"/>
          <w:szCs w:val="24"/>
        </w:rPr>
      </w:pPr>
      <w:r w:rsidRPr="00DD6BFB">
        <w:rPr>
          <w:rFonts w:ascii="Times New Roman" w:hAnsi="Times New Roman" w:cs="Times New Roman"/>
          <w:sz w:val="24"/>
          <w:szCs w:val="24"/>
        </w:rPr>
        <w:t xml:space="preserve">The </w:t>
      </w:r>
      <w:r w:rsidR="005122DB" w:rsidRPr="00DD6BFB">
        <w:rPr>
          <w:rFonts w:ascii="Times New Roman" w:hAnsi="Times New Roman" w:cs="Times New Roman"/>
          <w:sz w:val="24"/>
          <w:szCs w:val="24"/>
        </w:rPr>
        <w:t>simulation</w:t>
      </w:r>
      <w:r w:rsidRPr="00DD6BFB">
        <w:rPr>
          <w:rFonts w:ascii="Times New Roman" w:hAnsi="Times New Roman" w:cs="Times New Roman"/>
          <w:sz w:val="24"/>
          <w:szCs w:val="24"/>
        </w:rPr>
        <w:t xml:space="preserve"> framework consists of </w:t>
      </w:r>
      <w:r w:rsidR="00F9658C" w:rsidRPr="00DD6BFB">
        <w:rPr>
          <w:rFonts w:ascii="Times New Roman" w:hAnsi="Times New Roman" w:cs="Times New Roman"/>
          <w:sz w:val="24"/>
          <w:szCs w:val="24"/>
        </w:rPr>
        <w:t xml:space="preserve">three </w:t>
      </w:r>
      <w:r w:rsidR="008D484A" w:rsidRPr="00DD6BFB">
        <w:rPr>
          <w:rFonts w:ascii="Times New Roman" w:hAnsi="Times New Roman" w:cs="Times New Roman"/>
          <w:sz w:val="24"/>
          <w:szCs w:val="24"/>
        </w:rPr>
        <w:t>components</w:t>
      </w:r>
      <w:r w:rsidR="00924AF2">
        <w:rPr>
          <w:rFonts w:ascii="Times New Roman" w:hAnsi="Times New Roman" w:cs="Times New Roman"/>
          <w:sz w:val="24"/>
          <w:szCs w:val="24"/>
        </w:rPr>
        <w:t>:</w:t>
      </w:r>
      <w:r w:rsidR="00F9658C" w:rsidRPr="00DD6BFB">
        <w:rPr>
          <w:rFonts w:ascii="Times New Roman" w:hAnsi="Times New Roman" w:cs="Times New Roman"/>
          <w:sz w:val="24"/>
          <w:szCs w:val="24"/>
        </w:rPr>
        <w:t xml:space="preserve"> an</w:t>
      </w:r>
      <w:r w:rsidRPr="00DD6BFB">
        <w:rPr>
          <w:rFonts w:ascii="Times New Roman" w:hAnsi="Times New Roman" w:cs="Times New Roman"/>
          <w:sz w:val="24"/>
          <w:szCs w:val="24"/>
        </w:rPr>
        <w:t xml:space="preserve"> operating model </w:t>
      </w:r>
      <w:r w:rsidR="008D484A" w:rsidRPr="00DD6BFB">
        <w:rPr>
          <w:rFonts w:ascii="Times New Roman" w:hAnsi="Times New Roman" w:cs="Times New Roman"/>
          <w:sz w:val="24"/>
          <w:szCs w:val="24"/>
        </w:rPr>
        <w:t xml:space="preserve">that </w:t>
      </w:r>
      <w:r w:rsidR="00F9658C" w:rsidRPr="00DD6BFB">
        <w:rPr>
          <w:rFonts w:ascii="Times New Roman" w:hAnsi="Times New Roman" w:cs="Times New Roman"/>
          <w:sz w:val="24"/>
          <w:szCs w:val="24"/>
        </w:rPr>
        <w:t>specifies the “true” system dynamics</w:t>
      </w:r>
      <w:r w:rsidR="00924AF2">
        <w:rPr>
          <w:rFonts w:ascii="Times New Roman" w:hAnsi="Times New Roman" w:cs="Times New Roman"/>
          <w:sz w:val="24"/>
          <w:szCs w:val="24"/>
        </w:rPr>
        <w:t>,</w:t>
      </w:r>
      <w:r w:rsidR="00F9658C" w:rsidRPr="00DD6BFB">
        <w:rPr>
          <w:rFonts w:ascii="Times New Roman" w:hAnsi="Times New Roman" w:cs="Times New Roman"/>
          <w:sz w:val="24"/>
          <w:szCs w:val="24"/>
        </w:rPr>
        <w:t xml:space="preserve"> </w:t>
      </w:r>
      <w:r w:rsidR="008D484A" w:rsidRPr="00DD6BFB">
        <w:rPr>
          <w:rFonts w:ascii="Times New Roman" w:hAnsi="Times New Roman" w:cs="Times New Roman"/>
          <w:sz w:val="24"/>
          <w:szCs w:val="24"/>
        </w:rPr>
        <w:t xml:space="preserve">simulated </w:t>
      </w:r>
      <w:r w:rsidR="00F9658C" w:rsidRPr="00DD6BFB">
        <w:rPr>
          <w:rFonts w:ascii="Times New Roman" w:hAnsi="Times New Roman" w:cs="Times New Roman"/>
          <w:sz w:val="24"/>
          <w:szCs w:val="24"/>
        </w:rPr>
        <w:t xml:space="preserve">data </w:t>
      </w:r>
      <w:r w:rsidR="00EE6D66" w:rsidRPr="00DD6BFB">
        <w:rPr>
          <w:rFonts w:ascii="Times New Roman" w:hAnsi="Times New Roman" w:cs="Times New Roman"/>
          <w:sz w:val="24"/>
          <w:szCs w:val="24"/>
        </w:rPr>
        <w:t>generated by the</w:t>
      </w:r>
      <w:r w:rsidR="00924AF2">
        <w:rPr>
          <w:rFonts w:ascii="Times New Roman" w:hAnsi="Times New Roman" w:cs="Times New Roman"/>
          <w:sz w:val="24"/>
          <w:szCs w:val="24"/>
        </w:rPr>
        <w:t xml:space="preserve"> operating model</w:t>
      </w:r>
      <w:r w:rsidR="00F9658C" w:rsidRPr="00DD6BFB">
        <w:rPr>
          <w:rFonts w:ascii="Times New Roman" w:hAnsi="Times New Roman" w:cs="Times New Roman"/>
          <w:sz w:val="24"/>
          <w:szCs w:val="24"/>
        </w:rPr>
        <w:t>,</w:t>
      </w:r>
      <w:r w:rsidRPr="00DD6BFB">
        <w:rPr>
          <w:rFonts w:ascii="Times New Roman" w:hAnsi="Times New Roman" w:cs="Times New Roman"/>
          <w:sz w:val="24"/>
          <w:szCs w:val="24"/>
        </w:rPr>
        <w:t xml:space="preserve"> and an estimation model </w:t>
      </w:r>
      <w:r w:rsidR="003252A9" w:rsidRPr="00DD6BFB">
        <w:rPr>
          <w:rFonts w:ascii="Times New Roman" w:hAnsi="Times New Roman" w:cs="Times New Roman"/>
          <w:sz w:val="24"/>
          <w:szCs w:val="24"/>
        </w:rPr>
        <w:t xml:space="preserve">fit to the </w:t>
      </w:r>
      <w:r w:rsidR="008D484A" w:rsidRPr="00DD6BFB">
        <w:rPr>
          <w:rFonts w:ascii="Times New Roman" w:hAnsi="Times New Roman" w:cs="Times New Roman"/>
          <w:sz w:val="24"/>
          <w:szCs w:val="24"/>
        </w:rPr>
        <w:t xml:space="preserve">simulated </w:t>
      </w:r>
      <w:r w:rsidR="003252A9" w:rsidRPr="00DD6BFB">
        <w:rPr>
          <w:rFonts w:ascii="Times New Roman" w:hAnsi="Times New Roman" w:cs="Times New Roman"/>
          <w:sz w:val="24"/>
          <w:szCs w:val="24"/>
        </w:rPr>
        <w:t>data</w:t>
      </w:r>
      <w:r w:rsidR="00F9658C" w:rsidRPr="00DD6BFB">
        <w:rPr>
          <w:rFonts w:ascii="Times New Roman" w:hAnsi="Times New Roman" w:cs="Times New Roman"/>
          <w:sz w:val="24"/>
          <w:szCs w:val="24"/>
        </w:rPr>
        <w:t xml:space="preserve">, </w:t>
      </w:r>
      <w:r w:rsidR="008D484A" w:rsidRPr="00DD6BFB">
        <w:rPr>
          <w:rFonts w:ascii="Times New Roman" w:hAnsi="Times New Roman" w:cs="Times New Roman"/>
          <w:sz w:val="24"/>
          <w:szCs w:val="24"/>
        </w:rPr>
        <w:t xml:space="preserve">where the parameter estimates and derived quantities (i.e., population abundance during a forecast period) </w:t>
      </w:r>
      <w:r w:rsidR="00585661" w:rsidRPr="00DD6BFB">
        <w:rPr>
          <w:rFonts w:ascii="Times New Roman" w:hAnsi="Times New Roman" w:cs="Times New Roman"/>
          <w:sz w:val="24"/>
          <w:szCs w:val="24"/>
        </w:rPr>
        <w:t xml:space="preserve">from the estimation method </w:t>
      </w:r>
      <w:r w:rsidR="008D484A" w:rsidRPr="00DD6BFB">
        <w:rPr>
          <w:rFonts w:ascii="Times New Roman" w:hAnsi="Times New Roman" w:cs="Times New Roman"/>
          <w:sz w:val="24"/>
          <w:szCs w:val="24"/>
        </w:rPr>
        <w:t xml:space="preserve">can be compared with their true values </w:t>
      </w:r>
      <w:r w:rsidR="00585661" w:rsidRPr="00DD6BFB">
        <w:rPr>
          <w:rFonts w:ascii="Times New Roman" w:hAnsi="Times New Roman" w:cs="Times New Roman"/>
          <w:sz w:val="24"/>
          <w:szCs w:val="24"/>
        </w:rPr>
        <w:t>from</w:t>
      </w:r>
      <w:r w:rsidR="008D484A" w:rsidRPr="00DD6BFB">
        <w:rPr>
          <w:rFonts w:ascii="Times New Roman" w:hAnsi="Times New Roman" w:cs="Times New Roman"/>
          <w:sz w:val="24"/>
          <w:szCs w:val="24"/>
        </w:rPr>
        <w:t xml:space="preserve"> the operating model</w:t>
      </w:r>
      <w:r w:rsidR="003252A9" w:rsidRPr="00DD6BFB">
        <w:rPr>
          <w:rFonts w:ascii="Times New Roman" w:hAnsi="Times New Roman" w:cs="Times New Roman"/>
          <w:sz w:val="24"/>
          <w:szCs w:val="24"/>
        </w:rPr>
        <w:t xml:space="preserve">. Each combination of </w:t>
      </w:r>
      <w:r w:rsidR="00924AF2">
        <w:rPr>
          <w:rFonts w:ascii="Times New Roman" w:hAnsi="Times New Roman" w:cs="Times New Roman"/>
          <w:sz w:val="24"/>
          <w:szCs w:val="24"/>
        </w:rPr>
        <w:t>operating model and estimation model</w:t>
      </w:r>
      <w:r w:rsidR="003252A9" w:rsidRPr="00DD6BFB">
        <w:rPr>
          <w:rFonts w:ascii="Times New Roman" w:hAnsi="Times New Roman" w:cs="Times New Roman"/>
          <w:sz w:val="24"/>
          <w:szCs w:val="24"/>
        </w:rPr>
        <w:t xml:space="preserve">, hereinafter referred to as scenario, was </w:t>
      </w:r>
      <w:r w:rsidR="006B258A" w:rsidRPr="00DD6BFB">
        <w:rPr>
          <w:rFonts w:ascii="Times New Roman" w:hAnsi="Times New Roman" w:cs="Times New Roman"/>
          <w:sz w:val="24"/>
          <w:szCs w:val="24"/>
        </w:rPr>
        <w:t xml:space="preserve">replicated </w:t>
      </w:r>
      <w:r w:rsidR="00746329">
        <w:rPr>
          <w:rFonts w:ascii="Times New Roman" w:hAnsi="Times New Roman" w:cs="Times New Roman"/>
          <w:sz w:val="24"/>
          <w:szCs w:val="24"/>
        </w:rPr>
        <w:t>50</w:t>
      </w:r>
      <w:r w:rsidR="003252A9" w:rsidRPr="00DD6BFB">
        <w:rPr>
          <w:rFonts w:ascii="Times New Roman" w:hAnsi="Times New Roman" w:cs="Times New Roman"/>
          <w:sz w:val="24"/>
          <w:szCs w:val="24"/>
        </w:rPr>
        <w:t xml:space="preserve"> times</w:t>
      </w:r>
      <w:r w:rsidR="00F9658C" w:rsidRPr="00DD6BFB">
        <w:rPr>
          <w:rFonts w:ascii="Times New Roman" w:hAnsi="Times New Roman" w:cs="Times New Roman"/>
          <w:sz w:val="24"/>
          <w:szCs w:val="24"/>
        </w:rPr>
        <w:t>, each</w:t>
      </w:r>
      <w:r w:rsidR="003252A9" w:rsidRPr="00DD6BFB">
        <w:rPr>
          <w:rFonts w:ascii="Times New Roman" w:hAnsi="Times New Roman" w:cs="Times New Roman"/>
          <w:sz w:val="24"/>
          <w:szCs w:val="24"/>
        </w:rPr>
        <w:t xml:space="preserve"> with different process (recruitment devi</w:t>
      </w:r>
      <w:r w:rsidR="00746329">
        <w:rPr>
          <w:rFonts w:ascii="Times New Roman" w:hAnsi="Times New Roman" w:cs="Times New Roman"/>
          <w:sz w:val="24"/>
          <w:szCs w:val="24"/>
        </w:rPr>
        <w:t>ations) and observation errors.</w:t>
      </w:r>
    </w:p>
    <w:p w:rsidR="00E3450B" w:rsidRPr="00DD6BFB" w:rsidRDefault="00E3450B" w:rsidP="002A204C">
      <w:pPr>
        <w:spacing w:after="0" w:line="480" w:lineRule="auto"/>
        <w:contextualSpacing/>
        <w:jc w:val="both"/>
        <w:rPr>
          <w:rFonts w:ascii="Times New Roman" w:hAnsi="Times New Roman" w:cs="Times New Roman"/>
          <w:b/>
          <w:sz w:val="24"/>
          <w:szCs w:val="24"/>
        </w:rPr>
      </w:pPr>
      <w:r w:rsidRPr="00DD6BFB">
        <w:rPr>
          <w:rFonts w:ascii="Times New Roman" w:hAnsi="Times New Roman" w:cs="Times New Roman"/>
          <w:b/>
          <w:sz w:val="24"/>
          <w:szCs w:val="24"/>
        </w:rPr>
        <w:t>Operating model</w:t>
      </w:r>
    </w:p>
    <w:p w:rsidR="003252A9" w:rsidRPr="00DD6BFB" w:rsidRDefault="00924AF2" w:rsidP="002A204C">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w:t>
      </w:r>
      <w:r w:rsidR="00E3450B"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00E3450B" w:rsidRPr="00DD6BFB">
        <w:rPr>
          <w:rFonts w:ascii="Times New Roman" w:hAnsi="Times New Roman" w:cs="Times New Roman"/>
          <w:sz w:val="24"/>
          <w:szCs w:val="24"/>
        </w:rPr>
        <w:t xml:space="preserve"> represents a cod-like (i.e., slow-growing and long-lived) life history based on North Sea cod (</w:t>
      </w:r>
      <w:proofErr w:type="spellStart"/>
      <w:r w:rsidR="00E3450B" w:rsidRPr="00DD6BFB">
        <w:rPr>
          <w:rFonts w:ascii="Times New Roman" w:hAnsi="Times New Roman" w:cs="Times New Roman"/>
          <w:i/>
          <w:sz w:val="24"/>
          <w:szCs w:val="24"/>
        </w:rPr>
        <w:t>Gadus</w:t>
      </w:r>
      <w:proofErr w:type="spellEnd"/>
      <w:r w:rsidR="00E3450B" w:rsidRPr="00DD6BFB">
        <w:rPr>
          <w:rFonts w:ascii="Times New Roman" w:hAnsi="Times New Roman" w:cs="Times New Roman"/>
          <w:i/>
          <w:sz w:val="24"/>
          <w:szCs w:val="24"/>
        </w:rPr>
        <w:t xml:space="preserve"> </w:t>
      </w:r>
      <w:proofErr w:type="spellStart"/>
      <w:r w:rsidR="00E3450B" w:rsidRPr="00DD6BFB">
        <w:rPr>
          <w:rFonts w:ascii="Times New Roman" w:hAnsi="Times New Roman" w:cs="Times New Roman"/>
          <w:i/>
          <w:sz w:val="24"/>
          <w:szCs w:val="24"/>
        </w:rPr>
        <w:t>morhua</w:t>
      </w:r>
      <w:proofErr w:type="spellEnd"/>
      <w:r w:rsidR="00E3450B" w:rsidRPr="00DD6BFB">
        <w:rPr>
          <w:rFonts w:ascii="Times New Roman" w:hAnsi="Times New Roman" w:cs="Times New Roman"/>
          <w:sz w:val="24"/>
          <w:szCs w:val="24"/>
        </w:rPr>
        <w:t xml:space="preserve">; R. </w:t>
      </w:r>
      <w:proofErr w:type="spellStart"/>
      <w:r w:rsidR="00E3450B" w:rsidRPr="00DD6BFB">
        <w:rPr>
          <w:rFonts w:ascii="Times New Roman" w:hAnsi="Times New Roman" w:cs="Times New Roman"/>
          <w:sz w:val="24"/>
          <w:szCs w:val="24"/>
        </w:rPr>
        <w:t>Methot</w:t>
      </w:r>
      <w:proofErr w:type="spellEnd"/>
      <w:r w:rsidR="00E3450B" w:rsidRPr="00DD6BFB">
        <w:rPr>
          <w:rFonts w:ascii="Times New Roman" w:hAnsi="Times New Roman" w:cs="Times New Roman"/>
          <w:sz w:val="24"/>
          <w:szCs w:val="24"/>
        </w:rPr>
        <w:t xml:space="preserve">, NMFS, NOAA, pers. comm.). </w:t>
      </w:r>
      <w:r w:rsidR="00CD1D6F" w:rsidRPr="00DD6BFB">
        <w:rPr>
          <w:rFonts w:ascii="Times New Roman" w:hAnsi="Times New Roman" w:cs="Times New Roman"/>
          <w:sz w:val="24"/>
          <w:szCs w:val="24"/>
        </w:rPr>
        <w:t xml:space="preserve">The </w:t>
      </w:r>
      <w:r>
        <w:rPr>
          <w:rFonts w:ascii="Times New Roman" w:hAnsi="Times New Roman" w:cs="Times New Roman"/>
          <w:sz w:val="24"/>
          <w:szCs w:val="24"/>
        </w:rPr>
        <w:t>operating model</w:t>
      </w:r>
      <w:r w:rsidR="00CD1D6F" w:rsidRPr="00DD6BFB">
        <w:rPr>
          <w:rFonts w:ascii="Times New Roman" w:hAnsi="Times New Roman" w:cs="Times New Roman"/>
          <w:sz w:val="24"/>
          <w:szCs w:val="24"/>
        </w:rPr>
        <w:t xml:space="preserve"> used biological parameters estimated from its respective stock assessment with </w:t>
      </w:r>
      <w:r w:rsidR="00CD1D6F" w:rsidRPr="00DD6BFB">
        <w:rPr>
          <w:rFonts w:ascii="Times New Roman" w:hAnsi="Times New Roman" w:cs="Times New Roman"/>
          <w:sz w:val="24"/>
          <w:szCs w:val="24"/>
        </w:rPr>
        <w:lastRenderedPageBreak/>
        <w:t>some simplifications facilitat</w:t>
      </w:r>
      <w:r w:rsidR="00585661" w:rsidRPr="00DD6BFB">
        <w:rPr>
          <w:rFonts w:ascii="Times New Roman" w:hAnsi="Times New Roman" w:cs="Times New Roman"/>
          <w:sz w:val="24"/>
          <w:szCs w:val="24"/>
        </w:rPr>
        <w:t>ing</w:t>
      </w:r>
      <w:r w:rsidR="00CD1D6F" w:rsidRPr="00DD6BFB">
        <w:rPr>
          <w:rFonts w:ascii="Times New Roman" w:hAnsi="Times New Roman" w:cs="Times New Roman"/>
          <w:sz w:val="24"/>
          <w:szCs w:val="24"/>
        </w:rPr>
        <w:t xml:space="preserve"> interpretation of the results (e.g., single fleet, combined sexes, and selectivity </w:t>
      </w:r>
      <w:r w:rsidR="00585661" w:rsidRPr="00DD6BFB">
        <w:rPr>
          <w:rFonts w:ascii="Times New Roman" w:hAnsi="Times New Roman" w:cs="Times New Roman"/>
          <w:sz w:val="24"/>
          <w:szCs w:val="24"/>
        </w:rPr>
        <w:t xml:space="preserve">which </w:t>
      </w:r>
      <w:r w:rsidR="00CD1D6F" w:rsidRPr="00DD6BFB">
        <w:rPr>
          <w:rFonts w:ascii="Times New Roman" w:hAnsi="Times New Roman" w:cs="Times New Roman"/>
          <w:sz w:val="24"/>
          <w:szCs w:val="24"/>
        </w:rPr>
        <w:t>mirror</w:t>
      </w:r>
      <w:r w:rsidR="00585661" w:rsidRPr="00DD6BFB">
        <w:rPr>
          <w:rFonts w:ascii="Times New Roman" w:hAnsi="Times New Roman" w:cs="Times New Roman"/>
          <w:sz w:val="24"/>
          <w:szCs w:val="24"/>
        </w:rPr>
        <w:t>s</w:t>
      </w:r>
      <w:r w:rsidR="00CD1D6F" w:rsidRPr="00DD6BFB">
        <w:rPr>
          <w:rFonts w:ascii="Times New Roman" w:hAnsi="Times New Roman" w:cs="Times New Roman"/>
          <w:sz w:val="24"/>
          <w:szCs w:val="24"/>
        </w:rPr>
        <w:t xml:space="preserve"> the maturity ogive</w:t>
      </w:r>
      <w:r w:rsidR="00961275" w:rsidRPr="00DD6BFB">
        <w:rPr>
          <w:rFonts w:ascii="Times New Roman" w:hAnsi="Times New Roman" w:cs="Times New Roman"/>
          <w:sz w:val="24"/>
          <w:szCs w:val="24"/>
        </w:rPr>
        <w:t xml:space="preserve">; </w:t>
      </w:r>
      <w:commentRangeStart w:id="11"/>
      <w:r w:rsidR="00961275" w:rsidRPr="00DD6BFB">
        <w:rPr>
          <w:rFonts w:ascii="Times New Roman" w:hAnsi="Times New Roman" w:cs="Times New Roman"/>
          <w:sz w:val="24"/>
          <w:szCs w:val="24"/>
        </w:rPr>
        <w:fldChar w:fldCharType="begin"/>
      </w:r>
      <w:r w:rsidR="00961275" w:rsidRPr="00DD6BFB">
        <w:rPr>
          <w:rFonts w:ascii="Times New Roman" w:hAnsi="Times New Roman" w:cs="Times New Roman"/>
          <w:sz w:val="24"/>
          <w:szCs w:val="24"/>
        </w:rPr>
        <w:instrText xml:space="preserve"> REF _Ref423608052 \h  \* MERGEFORMAT </w:instrText>
      </w:r>
      <w:r w:rsidR="00961275" w:rsidRPr="00DD6BFB">
        <w:rPr>
          <w:rFonts w:ascii="Times New Roman" w:hAnsi="Times New Roman" w:cs="Times New Roman"/>
          <w:sz w:val="24"/>
          <w:szCs w:val="24"/>
        </w:rPr>
      </w:r>
      <w:r w:rsidR="00961275" w:rsidRPr="00DD6BFB">
        <w:rPr>
          <w:rFonts w:ascii="Times New Roman" w:hAnsi="Times New Roman" w:cs="Times New Roman"/>
          <w:sz w:val="24"/>
          <w:szCs w:val="24"/>
        </w:rPr>
        <w:fldChar w:fldCharType="end"/>
      </w:r>
      <w:r w:rsidR="00961275" w:rsidRPr="00DD6BFB">
        <w:rPr>
          <w:rFonts w:ascii="Times New Roman" w:hAnsi="Times New Roman" w:cs="Times New Roman"/>
          <w:sz w:val="24"/>
          <w:szCs w:val="24"/>
        </w:rPr>
        <w:fldChar w:fldCharType="begin"/>
      </w:r>
      <w:r w:rsidR="00961275" w:rsidRPr="00DD6BFB">
        <w:rPr>
          <w:rFonts w:ascii="Times New Roman" w:hAnsi="Times New Roman" w:cs="Times New Roman"/>
          <w:sz w:val="24"/>
          <w:szCs w:val="24"/>
        </w:rPr>
        <w:instrText xml:space="preserve"> REF _Ref423608070 \h  \* MERGEFORMAT </w:instrText>
      </w:r>
      <w:r w:rsidR="00961275" w:rsidRPr="00DD6BFB">
        <w:rPr>
          <w:rFonts w:ascii="Times New Roman" w:hAnsi="Times New Roman" w:cs="Times New Roman"/>
          <w:sz w:val="24"/>
          <w:szCs w:val="24"/>
        </w:rPr>
      </w:r>
      <w:r w:rsidR="00961275" w:rsidRPr="00DD6BFB">
        <w:rPr>
          <w:rFonts w:ascii="Times New Roman" w:hAnsi="Times New Roman" w:cs="Times New Roman"/>
          <w:sz w:val="24"/>
          <w:szCs w:val="24"/>
        </w:rPr>
        <w:fldChar w:fldCharType="separate"/>
      </w:r>
      <w:r w:rsidR="00961275" w:rsidRPr="00DD6BFB">
        <w:rPr>
          <w:rFonts w:ascii="Times New Roman" w:hAnsi="Times New Roman" w:cs="Times New Roman"/>
          <w:sz w:val="24"/>
          <w:szCs w:val="24"/>
        </w:rPr>
        <w:t xml:space="preserve">Table </w:t>
      </w:r>
      <w:r w:rsidR="00961275" w:rsidRPr="00DD6BFB">
        <w:rPr>
          <w:rFonts w:ascii="Times New Roman" w:hAnsi="Times New Roman" w:cs="Times New Roman"/>
          <w:noProof/>
          <w:sz w:val="24"/>
          <w:szCs w:val="24"/>
        </w:rPr>
        <w:t>1</w:t>
      </w:r>
      <w:r w:rsidR="00961275" w:rsidRPr="00DD6BFB">
        <w:rPr>
          <w:rFonts w:ascii="Times New Roman" w:hAnsi="Times New Roman" w:cs="Times New Roman"/>
          <w:sz w:val="24"/>
          <w:szCs w:val="24"/>
        </w:rPr>
        <w:fldChar w:fldCharType="end"/>
      </w:r>
      <w:commentRangeEnd w:id="11"/>
      <w:r>
        <w:rPr>
          <w:rStyle w:val="CommentReference"/>
        </w:rPr>
        <w:commentReference w:id="11"/>
      </w:r>
      <w:r w:rsidR="00CD1D6F" w:rsidRPr="00DD6BFB">
        <w:rPr>
          <w:rFonts w:ascii="Times New Roman" w:hAnsi="Times New Roman" w:cs="Times New Roman"/>
          <w:sz w:val="24"/>
          <w:szCs w:val="24"/>
        </w:rPr>
        <w:t>).</w:t>
      </w:r>
    </w:p>
    <w:p w:rsidR="00F44C12" w:rsidRPr="00DD6BFB" w:rsidRDefault="00290E7B" w:rsidP="002A204C">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ab/>
      </w:r>
      <w:r w:rsidR="003D553A" w:rsidRPr="00DD6BFB">
        <w:rPr>
          <w:rFonts w:ascii="Times New Roman" w:hAnsi="Times New Roman" w:cs="Times New Roman"/>
          <w:sz w:val="24"/>
          <w:szCs w:val="24"/>
        </w:rPr>
        <w:t xml:space="preserve"> </w:t>
      </w:r>
      <w:r w:rsidR="003A38D0" w:rsidRPr="00DD6BFB">
        <w:rPr>
          <w:rFonts w:ascii="Times New Roman" w:hAnsi="Times New Roman" w:cs="Times New Roman"/>
          <w:sz w:val="24"/>
          <w:szCs w:val="24"/>
        </w:rPr>
        <w:t xml:space="preserve">Five configurations of the </w:t>
      </w:r>
      <w:r w:rsidR="00924AF2">
        <w:rPr>
          <w:rFonts w:ascii="Times New Roman" w:hAnsi="Times New Roman" w:cs="Times New Roman"/>
          <w:sz w:val="24"/>
          <w:szCs w:val="24"/>
        </w:rPr>
        <w:t>operating model</w:t>
      </w:r>
      <w:r w:rsidR="003A38D0" w:rsidRPr="00DD6BFB">
        <w:rPr>
          <w:rFonts w:ascii="Times New Roman" w:hAnsi="Times New Roman" w:cs="Times New Roman"/>
          <w:sz w:val="24"/>
          <w:szCs w:val="24"/>
        </w:rPr>
        <w:t xml:space="preserve"> were used to produce </w:t>
      </w:r>
      <w:r w:rsidR="00264132" w:rsidRPr="00DD6BFB">
        <w:rPr>
          <w:rFonts w:ascii="Times New Roman" w:hAnsi="Times New Roman" w:cs="Times New Roman"/>
          <w:sz w:val="24"/>
          <w:szCs w:val="24"/>
        </w:rPr>
        <w:t>autocorrelated recruitment deviations:</w:t>
      </w:r>
    </w:p>
    <w:p w:rsidR="00264132" w:rsidRPr="00DD6BFB" w:rsidRDefault="00264132" w:rsidP="002A204C">
      <w:pPr>
        <w:tabs>
          <w:tab w:val="center" w:pos="4320"/>
          <w:tab w:val="left" w:pos="7920"/>
        </w:tabs>
        <w:spacing w:after="0" w:line="480" w:lineRule="auto"/>
        <w:contextualSpacing/>
        <w:jc w:val="both"/>
        <w:rPr>
          <w:rFonts w:ascii="Times New Roman" w:eastAsiaTheme="minorEastAsia" w:hAnsi="Times New Roman" w:cs="Times New Roman"/>
          <w:sz w:val="24"/>
          <w:szCs w:val="24"/>
        </w:rPr>
      </w:pPr>
      <w:r w:rsidRPr="00DD6BFB">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Pr="00DD6BFB">
        <w:rPr>
          <w:rFonts w:ascii="Times New Roman" w:eastAsiaTheme="minorEastAsia" w:hAnsi="Times New Roman" w:cs="Times New Roman"/>
          <w:sz w:val="24"/>
          <w:szCs w:val="24"/>
        </w:rPr>
        <w:tab/>
        <w:t>(1)</w:t>
      </w:r>
      <w:r w:rsidRPr="00DD6BFB">
        <w:rPr>
          <w:rFonts w:ascii="Times New Roman" w:eastAsiaTheme="minorEastAsia" w:hAnsi="Times New Roman" w:cs="Times New Roman"/>
          <w:sz w:val="24"/>
          <w:szCs w:val="24"/>
        </w:rPr>
        <w:tab/>
      </w:r>
    </w:p>
    <w:p w:rsidR="00264132" w:rsidRPr="00DD6BFB" w:rsidRDefault="00264132" w:rsidP="002A204C">
      <w:pPr>
        <w:tabs>
          <w:tab w:val="center" w:pos="4320"/>
          <w:tab w:val="left" w:pos="7920"/>
        </w:tabs>
        <w:spacing w:after="0" w:line="480" w:lineRule="auto"/>
        <w:contextualSpacing/>
        <w:jc w:val="both"/>
        <w:rPr>
          <w:rFonts w:ascii="Times New Roman" w:eastAsiaTheme="minorEastAsia" w:hAnsi="Times New Roman" w:cs="Times New Roman"/>
          <w:sz w:val="24"/>
          <w:szCs w:val="24"/>
        </w:rPr>
      </w:pPr>
      <w:proofErr w:type="gramStart"/>
      <w:r w:rsidRPr="00DD6BFB">
        <w:rPr>
          <w:rFonts w:ascii="Times New Roman" w:eastAsiaTheme="minorEastAsia" w:hAnsi="Times New Roman" w:cs="Times New Roman"/>
          <w:sz w:val="24"/>
          <w:szCs w:val="24"/>
        </w:rPr>
        <w:t>where</w:t>
      </w:r>
      <w:proofErr w:type="gramEnd"/>
      <w:r w:rsidRPr="00DD6BFB">
        <w:rPr>
          <w:rFonts w:ascii="Times New Roman" w:eastAsiaTheme="minorEastAsia" w:hAnsi="Times New Roman" w:cs="Times New Roman"/>
          <w:sz w:val="24"/>
          <w:szCs w:val="24"/>
        </w:rPr>
        <w:t xml:space="preserve"> </w:t>
      </w:r>
      <w:r w:rsidR="00E1307F" w:rsidRPr="00DD6BFB">
        <w:rPr>
          <w:rFonts w:ascii="Times New Roman" w:eastAsiaTheme="minorEastAsia" w:hAnsi="Times New Roman" w:cs="Times New Roman"/>
          <w:sz w:val="24"/>
          <w:szCs w:val="24"/>
        </w:rPr>
        <w:t xml:space="preserve">the </w:t>
      </w:r>
      <w:r w:rsidR="00E1307F" w:rsidRPr="00DD6BFB">
        <w:rPr>
          <w:rFonts w:ascii="Times New Roman" w:hAnsi="Times New Roman" w:cs="Times New Roman"/>
          <w:sz w:val="24"/>
          <w:szCs w:val="24"/>
        </w:rPr>
        <w:t>magnitude of first order autocorrelation (ρ) varied among configurations</w:t>
      </w:r>
      <w:r w:rsidR="00011BC1" w:rsidRPr="00DD6BFB">
        <w:rPr>
          <w:rFonts w:ascii="Times New Roman" w:hAnsi="Times New Roman" w:cs="Times New Roman"/>
          <w:sz w:val="24"/>
          <w:szCs w:val="24"/>
        </w:rPr>
        <w:t xml:space="preserve"> (Table 1)</w:t>
      </w:r>
      <w:r w:rsidR="00E1307F" w:rsidRPr="00DD6BF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D6BFB">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oMath>
      <w:r w:rsidRPr="00DD6BFB">
        <w:rPr>
          <w:rFonts w:ascii="Times New Roman" w:eastAsiaTheme="minorEastAsia" w:hAnsi="Times New Roman" w:cs="Times New Roman"/>
          <w:sz w:val="24"/>
          <w:szCs w:val="24"/>
        </w:rPr>
        <w:t xml:space="preserve"> are observed log-transformed residuals around the stock recruitment curve</w:t>
      </w:r>
      <w:r w:rsidR="00706F7B" w:rsidRPr="00DD6BFB">
        <w:rPr>
          <w:rFonts w:ascii="Times New Roman" w:eastAsiaTheme="minorEastAsia" w:hAnsi="Times New Roman" w:cs="Times New Roman"/>
          <w:sz w:val="24"/>
          <w:szCs w:val="24"/>
        </w:rPr>
        <w:t xml:space="preserve">, assumed to be of </w:t>
      </w:r>
      <w:proofErr w:type="spellStart"/>
      <w:r w:rsidR="00706F7B" w:rsidRPr="00DD6BFB">
        <w:rPr>
          <w:rFonts w:ascii="Times New Roman" w:eastAsiaTheme="minorEastAsia" w:hAnsi="Times New Roman" w:cs="Times New Roman"/>
          <w:sz w:val="24"/>
          <w:szCs w:val="24"/>
        </w:rPr>
        <w:t>Beverton</w:t>
      </w:r>
      <w:proofErr w:type="spellEnd"/>
      <w:r w:rsidR="00706F7B" w:rsidRPr="00DD6BFB">
        <w:rPr>
          <w:rFonts w:ascii="Times New Roman" w:eastAsiaTheme="minorEastAsia" w:hAnsi="Times New Roman" w:cs="Times New Roman"/>
          <w:sz w:val="24"/>
          <w:szCs w:val="24"/>
        </w:rPr>
        <w:t>-Holt form,</w:t>
      </w:r>
      <w:r w:rsidRPr="00DD6BFB">
        <w:rPr>
          <w:rFonts w:ascii="Times New Roman" w:eastAsiaTheme="minorEastAsia" w:hAnsi="Times New Roman" w:cs="Times New Roman"/>
          <w:sz w:val="24"/>
          <w:szCs w:val="24"/>
        </w:rPr>
        <w:t xml:space="preserve"> corresponding to years </w:t>
      </w:r>
      <m:oMath>
        <m:r>
          <w:rPr>
            <w:rFonts w:ascii="Cambria Math" w:eastAsiaTheme="minorEastAsia" w:hAnsi="Cambria Math" w:cs="Times New Roman"/>
            <w:sz w:val="24"/>
            <w:szCs w:val="24"/>
          </w:rPr>
          <m:t>t</m:t>
        </m:r>
      </m:oMath>
      <w:r w:rsidRPr="00DD6BFB">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t-1</m:t>
        </m:r>
      </m:oMath>
      <w:r w:rsidR="009D3137" w:rsidRPr="00DD6BFB">
        <w:rPr>
          <w:rFonts w:ascii="Times New Roman" w:eastAsiaTheme="minorEastAsia" w:hAnsi="Times New Roman" w:cs="Times New Roman"/>
          <w:sz w:val="24"/>
          <w:szCs w:val="24"/>
        </w:rPr>
        <w:t xml:space="preserve"> respectively; and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oMath>
      <w:r w:rsidR="009D3137" w:rsidRPr="00DD6BFB">
        <w:rPr>
          <w:rFonts w:ascii="Times New Roman" w:eastAsiaTheme="minorEastAsia" w:hAnsi="Times New Roman" w:cs="Times New Roman"/>
          <w:sz w:val="24"/>
          <w:szCs w:val="24"/>
        </w:rPr>
        <w:t xml:space="preserve"> is a </w:t>
      </w:r>
      <w:r w:rsidR="00235E00" w:rsidRPr="00DD6BFB">
        <w:rPr>
          <w:rFonts w:ascii="Times New Roman" w:eastAsiaTheme="minorEastAsia" w:hAnsi="Times New Roman" w:cs="Times New Roman"/>
          <w:sz w:val="24"/>
          <w:szCs w:val="24"/>
        </w:rPr>
        <w:t>process error coefficient</w:t>
      </w:r>
      <w:r w:rsidR="009D3137" w:rsidRPr="00DD6BFB">
        <w:rPr>
          <w:rFonts w:ascii="Times New Roman" w:eastAsiaTheme="minorEastAsia" w:hAnsi="Times New Roman" w:cs="Times New Roman"/>
          <w:sz w:val="24"/>
          <w:szCs w:val="24"/>
        </w:rPr>
        <w:t xml:space="preserve"> drawn from a normal distribution with mean zero and standard deviation </w:t>
      </w:r>
      <m:oMath>
        <m:r>
          <w:rPr>
            <w:rFonts w:ascii="Cambria Math" w:eastAsiaTheme="minorEastAsia" w:hAnsi="Cambria Math" w:cs="Times New Roman"/>
            <w:sz w:val="24"/>
            <w:szCs w:val="24"/>
          </w:rPr>
          <m:t>σ</m:t>
        </m:r>
      </m:oMath>
      <w:r w:rsidR="009D3137" w:rsidRPr="00DD6BFB">
        <w:rPr>
          <w:rFonts w:ascii="Times New Roman" w:eastAsiaTheme="minorEastAsia" w:hAnsi="Times New Roman" w:cs="Times New Roman"/>
          <w:sz w:val="24"/>
          <w:szCs w:val="24"/>
        </w:rPr>
        <w:t xml:space="preserve"> representing uncorrelated errors in year </w:t>
      </w:r>
      <m:oMath>
        <m:r>
          <w:rPr>
            <w:rFonts w:ascii="Cambria Math" w:eastAsiaTheme="minorEastAsia" w:hAnsi="Cambria Math" w:cs="Times New Roman"/>
            <w:sz w:val="24"/>
            <w:szCs w:val="24"/>
          </w:rPr>
          <m:t>t</m:t>
        </m:r>
      </m:oMath>
      <w:r w:rsidR="00011BC1" w:rsidRPr="00DD6BFB">
        <w:rPr>
          <w:rFonts w:ascii="Times New Roman" w:eastAsiaTheme="minorEastAsia" w:hAnsi="Times New Roman" w:cs="Times New Roman"/>
          <w:sz w:val="24"/>
          <w:szCs w:val="24"/>
        </w:rPr>
        <w:t xml:space="preserve"> (Figure 1)</w:t>
      </w:r>
      <w:r w:rsidR="009D3137" w:rsidRPr="00DD6BFB">
        <w:rPr>
          <w:rFonts w:ascii="Times New Roman" w:eastAsiaTheme="minorEastAsia" w:hAnsi="Times New Roman" w:cs="Times New Roman"/>
          <w:sz w:val="24"/>
          <w:szCs w:val="24"/>
        </w:rPr>
        <w:t>.</w:t>
      </w:r>
      <w:r w:rsidR="00EA3798" w:rsidRPr="00DD6BFB">
        <w:rPr>
          <w:rFonts w:ascii="Times New Roman" w:eastAsiaTheme="minorEastAsia" w:hAnsi="Times New Roman" w:cs="Times New Roman"/>
          <w:sz w:val="24"/>
          <w:szCs w:val="24"/>
        </w:rPr>
        <w:t xml:space="preserve"> Equation (1) is modified by </w:t>
      </w:r>
      <w:r w:rsidR="00394BF5" w:rsidRPr="00DD6BFB">
        <w:rPr>
          <w:rFonts w:ascii="Times New Roman" w:eastAsiaTheme="minorEastAsia" w:hAnsi="Times New Roman" w:cs="Times New Roman"/>
          <w:sz w:val="24"/>
          <w:szCs w:val="24"/>
        </w:rPr>
        <w:t xml:space="preserve">subtracting </w:t>
      </w:r>
      <m:oMath>
        <m:f>
          <m:fPr>
            <m:type m:val="skw"/>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oMath>
      <w:r w:rsidR="00394BF5" w:rsidRPr="00DD6BFB">
        <w:rPr>
          <w:rFonts w:ascii="Times New Roman" w:eastAsiaTheme="minorEastAsia" w:hAnsi="Times New Roman" w:cs="Times New Roman"/>
          <w:sz w:val="24"/>
          <w:szCs w:val="24"/>
        </w:rPr>
        <w:t xml:space="preserve"> so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394BF5" w:rsidRPr="00DD6BFB">
        <w:rPr>
          <w:rFonts w:ascii="Times New Roman" w:eastAsiaTheme="minorEastAsia" w:hAnsi="Times New Roman" w:cs="Times New Roman"/>
          <w:sz w:val="24"/>
          <w:szCs w:val="24"/>
        </w:rPr>
        <w:t xml:space="preserve"> has </w:t>
      </w:r>
      <w:r w:rsidR="00E1307F" w:rsidRPr="00DD6BFB">
        <w:rPr>
          <w:rFonts w:ascii="Times New Roman" w:eastAsiaTheme="minorEastAsia" w:hAnsi="Times New Roman" w:cs="Times New Roman"/>
          <w:sz w:val="24"/>
          <w:szCs w:val="24"/>
        </w:rPr>
        <w:t xml:space="preserve">an </w:t>
      </w:r>
      <w:r w:rsidR="00394BF5" w:rsidRPr="00DD6BFB">
        <w:rPr>
          <w:rFonts w:ascii="Times New Roman" w:eastAsiaTheme="minorEastAsia" w:hAnsi="Times New Roman" w:cs="Times New Roman"/>
          <w:sz w:val="24"/>
          <w:szCs w:val="24"/>
        </w:rPr>
        <w:t xml:space="preserve">expected value </w:t>
      </w:r>
      <w:r w:rsidR="00E1307F" w:rsidRPr="00DD6BFB">
        <w:rPr>
          <w:rFonts w:ascii="Times New Roman" w:eastAsiaTheme="minorEastAsia" w:hAnsi="Times New Roman" w:cs="Times New Roman"/>
          <w:sz w:val="24"/>
          <w:szCs w:val="24"/>
        </w:rPr>
        <w:t>of one</w:t>
      </w:r>
      <w:r w:rsidR="00394BF5" w:rsidRPr="00DD6BFB">
        <w:rPr>
          <w:rFonts w:ascii="Times New Roman" w:eastAsiaTheme="minorEastAsia" w:hAnsi="Times New Roman" w:cs="Times New Roman"/>
          <w:sz w:val="24"/>
          <w:szCs w:val="24"/>
        </w:rPr>
        <w:t xml:space="preserve"> after exponentiation.</w:t>
      </w:r>
    </w:p>
    <w:p w:rsidR="00EE2273" w:rsidRPr="00DD6BFB" w:rsidRDefault="00961275" w:rsidP="002A204C">
      <w:pPr>
        <w:pStyle w:val="Caption"/>
        <w:spacing w:after="0" w:line="480" w:lineRule="auto"/>
        <w:contextualSpacing/>
        <w:jc w:val="both"/>
        <w:rPr>
          <w:rFonts w:ascii="Times New Roman" w:hAnsi="Times New Roman" w:cs="Times New Roman"/>
          <w:b w:val="0"/>
          <w:sz w:val="24"/>
          <w:szCs w:val="24"/>
        </w:rPr>
      </w:pPr>
      <w:r w:rsidRPr="00DD6BFB">
        <w:rPr>
          <w:rFonts w:ascii="Times New Roman" w:hAnsi="Times New Roman" w:cs="Times New Roman"/>
          <w:b w:val="0"/>
          <w:sz w:val="24"/>
          <w:szCs w:val="24"/>
        </w:rPr>
        <w:tab/>
      </w:r>
      <w:r w:rsidRPr="00DD6BFB">
        <w:rPr>
          <w:rFonts w:ascii="Times New Roman" w:hAnsi="Times New Roman" w:cs="Times New Roman"/>
          <w:b w:val="0"/>
          <w:color w:val="auto"/>
          <w:sz w:val="24"/>
          <w:szCs w:val="24"/>
        </w:rPr>
        <w:t>For all scenarios, years 1 through 25 had zero fishing and acted as a burn-in period</w:t>
      </w:r>
      <w:r w:rsidR="00E96BEB" w:rsidRPr="00DD6BFB">
        <w:rPr>
          <w:rFonts w:ascii="Times New Roman" w:hAnsi="Times New Roman" w:cs="Times New Roman"/>
          <w:b w:val="0"/>
          <w:color w:val="auto"/>
          <w:sz w:val="24"/>
          <w:szCs w:val="24"/>
        </w:rPr>
        <w:t xml:space="preserve">, </w:t>
      </w:r>
      <w:r w:rsidR="00235E00" w:rsidRPr="00DD6BFB">
        <w:rPr>
          <w:rFonts w:ascii="Times New Roman" w:hAnsi="Times New Roman" w:cs="Times New Roman"/>
          <w:b w:val="0"/>
          <w:color w:val="auto"/>
          <w:sz w:val="24"/>
          <w:szCs w:val="24"/>
        </w:rPr>
        <w:t>which ensured that the population age-structured started with plausible deviations away from its expectation in an unfished state</w:t>
      </w:r>
      <w:r w:rsidRPr="00DD6BFB">
        <w:rPr>
          <w:rFonts w:ascii="Times New Roman" w:hAnsi="Times New Roman" w:cs="Times New Roman"/>
          <w:b w:val="0"/>
          <w:color w:val="auto"/>
          <w:sz w:val="24"/>
          <w:szCs w:val="24"/>
        </w:rPr>
        <w:t>. In subsequent years, fully</w:t>
      </w:r>
      <w:r w:rsidR="00817E61">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selected fishing mortality</w:t>
      </w:r>
      <w:r w:rsidR="00817E61">
        <w:rPr>
          <w:rFonts w:ascii="Times New Roman" w:hAnsi="Times New Roman" w:cs="Times New Roman"/>
          <w:b w:val="0"/>
          <w:color w:val="auto"/>
          <w:sz w:val="24"/>
          <w:szCs w:val="24"/>
        </w:rPr>
        <w:t xml:space="preserve">, </w:t>
      </w:r>
      <w:r w:rsidR="00817E61">
        <w:rPr>
          <w:rFonts w:ascii="Times New Roman" w:hAnsi="Times New Roman" w:cs="Times New Roman"/>
          <w:b w:val="0"/>
          <w:i/>
          <w:color w:val="auto"/>
          <w:sz w:val="24"/>
          <w:szCs w:val="24"/>
        </w:rPr>
        <w:t>F</w:t>
      </w:r>
      <w:r w:rsidR="00817E61">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was constant and equal to the value that produced maximum sustainable yield</w:t>
      </w:r>
      <w:r w:rsidR="00D14670" w:rsidRPr="00DD6BFB">
        <w:rPr>
          <w:rFonts w:ascii="Times New Roman" w:hAnsi="Times New Roman" w:cs="Times New Roman"/>
          <w:b w:val="0"/>
          <w:color w:val="auto"/>
          <w:sz w:val="24"/>
          <w:szCs w:val="24"/>
        </w:rPr>
        <w:t>. Fishery selectivity was length-based, mirrored the maturity ogive (asymptotic), and was time-invariant. Survey selectivity was similar</w:t>
      </w:r>
      <w:r w:rsidR="00DA3368" w:rsidRPr="00DD6BFB">
        <w:rPr>
          <w:rFonts w:ascii="Times New Roman" w:hAnsi="Times New Roman" w:cs="Times New Roman"/>
          <w:b w:val="0"/>
          <w:color w:val="auto"/>
          <w:sz w:val="24"/>
          <w:szCs w:val="24"/>
        </w:rPr>
        <w:t>,</w:t>
      </w:r>
      <w:r w:rsidR="00D14670" w:rsidRPr="00DD6BFB">
        <w:rPr>
          <w:rFonts w:ascii="Times New Roman" w:hAnsi="Times New Roman" w:cs="Times New Roman"/>
          <w:b w:val="0"/>
          <w:color w:val="auto"/>
          <w:sz w:val="24"/>
          <w:szCs w:val="24"/>
        </w:rPr>
        <w:t xml:space="preserve"> except that the length at which 50% of individuals were selected was specified as 80% of the length at which 50% of individuals were mature to ensure that the survey sampled younger fish than were caught in the fishery.</w:t>
      </w:r>
      <w:r w:rsidR="00EE2273" w:rsidRPr="00DD6BFB">
        <w:rPr>
          <w:rFonts w:ascii="Times New Roman" w:hAnsi="Times New Roman" w:cs="Times New Roman"/>
          <w:b w:val="0"/>
          <w:color w:val="auto"/>
          <w:sz w:val="24"/>
          <w:szCs w:val="24"/>
        </w:rPr>
        <w:t xml:space="preserve"> Tested values of autocorrelation, AR, were -0.25, 0, 0.5, 0.75 and 0.9</w:t>
      </w:r>
      <w:r w:rsidR="00E3566F" w:rsidRPr="00DD6BFB">
        <w:rPr>
          <w:rFonts w:ascii="Times New Roman" w:hAnsi="Times New Roman" w:cs="Times New Roman"/>
          <w:b w:val="0"/>
          <w:color w:val="auto"/>
          <w:sz w:val="24"/>
          <w:szCs w:val="24"/>
        </w:rPr>
        <w:t xml:space="preserve">, where these values are centered approximately </w:t>
      </w:r>
      <w:proofErr w:type="gramStart"/>
      <w:r w:rsidR="00E3566F" w:rsidRPr="00DD6BFB">
        <w:rPr>
          <w:rFonts w:ascii="Times New Roman" w:hAnsi="Times New Roman" w:cs="Times New Roman"/>
          <w:b w:val="0"/>
          <w:color w:val="auto"/>
          <w:sz w:val="24"/>
          <w:szCs w:val="24"/>
        </w:rPr>
        <w:t>around</w:t>
      </w:r>
      <w:proofErr w:type="gramEnd"/>
      <w:r w:rsidR="00E3566F" w:rsidRPr="00DD6BFB">
        <w:rPr>
          <w:rFonts w:ascii="Times New Roman" w:hAnsi="Times New Roman" w:cs="Times New Roman"/>
          <w:b w:val="0"/>
          <w:color w:val="auto"/>
          <w:sz w:val="24"/>
          <w:szCs w:val="24"/>
        </w:rPr>
        <w:t xml:space="preserve"> estimates from recent meta-analysis (</w:t>
      </w:r>
      <w:proofErr w:type="spellStart"/>
      <w:r w:rsidR="00612814">
        <w:rPr>
          <w:rFonts w:ascii="Times New Roman" w:hAnsi="Times New Roman" w:cs="Times New Roman"/>
          <w:b w:val="0"/>
          <w:color w:val="auto"/>
          <w:sz w:val="24"/>
          <w:szCs w:val="24"/>
        </w:rPr>
        <w:t>Mueter</w:t>
      </w:r>
      <w:proofErr w:type="spellEnd"/>
      <w:r w:rsidR="00612814">
        <w:rPr>
          <w:rFonts w:ascii="Times New Roman" w:hAnsi="Times New Roman" w:cs="Times New Roman"/>
          <w:b w:val="0"/>
          <w:color w:val="auto"/>
          <w:sz w:val="24"/>
          <w:szCs w:val="24"/>
        </w:rPr>
        <w:t xml:space="preserve"> et al. 2007, </w:t>
      </w:r>
      <w:r w:rsidR="00E3566F" w:rsidRPr="00DD6BFB">
        <w:rPr>
          <w:rFonts w:ascii="Times New Roman" w:hAnsi="Times New Roman" w:cs="Times New Roman"/>
          <w:b w:val="0"/>
          <w:color w:val="auto"/>
          <w:sz w:val="24"/>
          <w:szCs w:val="24"/>
        </w:rPr>
        <w:t>Thorson et al. 2014)</w:t>
      </w:r>
      <w:r w:rsidR="00EE2273" w:rsidRPr="00DD6BFB">
        <w:rPr>
          <w:rFonts w:ascii="Times New Roman" w:hAnsi="Times New Roman" w:cs="Times New Roman"/>
          <w:b w:val="0"/>
          <w:color w:val="auto"/>
          <w:sz w:val="24"/>
          <w:szCs w:val="24"/>
        </w:rPr>
        <w:t>. Recruitment deviations (process errors) were the same across scenarios given an iteration (e.g.</w:t>
      </w:r>
      <w:r w:rsidR="002C17BE" w:rsidRPr="00DD6BFB">
        <w:rPr>
          <w:rFonts w:ascii="Times New Roman" w:hAnsi="Times New Roman" w:cs="Times New Roman"/>
          <w:b w:val="0"/>
          <w:color w:val="auto"/>
          <w:sz w:val="24"/>
          <w:szCs w:val="24"/>
        </w:rPr>
        <w:t>,</w:t>
      </w:r>
      <w:r w:rsidR="00EE2273" w:rsidRPr="00DD6BFB">
        <w:rPr>
          <w:rFonts w:ascii="Times New Roman" w:hAnsi="Times New Roman" w:cs="Times New Roman"/>
          <w:b w:val="0"/>
          <w:color w:val="auto"/>
          <w:sz w:val="24"/>
          <w:szCs w:val="24"/>
        </w:rPr>
        <w:t xml:space="preserve"> recruitment deviations produced </w:t>
      </w:r>
      <w:r w:rsidR="00EE2273" w:rsidRPr="00DD6BFB">
        <w:rPr>
          <w:rFonts w:ascii="Times New Roman" w:hAnsi="Times New Roman" w:cs="Times New Roman"/>
          <w:b w:val="0"/>
          <w:color w:val="auto"/>
          <w:sz w:val="24"/>
          <w:szCs w:val="24"/>
        </w:rPr>
        <w:lastRenderedPageBreak/>
        <w:t>for AR = 0 and replicate 1 are based on the same random number seed as for the AR = 0.9 case for replicate 1).</w:t>
      </w:r>
    </w:p>
    <w:p w:rsidR="00D14670" w:rsidRPr="00DD6BFB" w:rsidRDefault="00D14670" w:rsidP="002A204C">
      <w:pPr>
        <w:spacing w:after="0" w:line="480" w:lineRule="auto"/>
        <w:contextualSpacing/>
        <w:jc w:val="both"/>
        <w:rPr>
          <w:rFonts w:ascii="Times New Roman" w:hAnsi="Times New Roman" w:cs="Times New Roman"/>
          <w:b/>
          <w:sz w:val="24"/>
          <w:szCs w:val="24"/>
        </w:rPr>
      </w:pPr>
      <w:r w:rsidRPr="00DD6BFB">
        <w:rPr>
          <w:rFonts w:ascii="Times New Roman" w:hAnsi="Times New Roman" w:cs="Times New Roman"/>
          <w:b/>
          <w:sz w:val="24"/>
          <w:szCs w:val="24"/>
        </w:rPr>
        <w:t>Data generation</w:t>
      </w:r>
    </w:p>
    <w:p w:rsidR="00D14670" w:rsidRPr="00DD6BFB" w:rsidRDefault="00D14670" w:rsidP="002A204C">
      <w:pPr>
        <w:spacing w:after="0" w:line="480" w:lineRule="auto"/>
        <w:ind w:firstLine="720"/>
        <w:contextualSpacing/>
        <w:jc w:val="both"/>
        <w:rPr>
          <w:rFonts w:ascii="Times New Roman" w:hAnsi="Times New Roman" w:cs="Times New Roman"/>
          <w:sz w:val="24"/>
          <w:szCs w:val="24"/>
        </w:rPr>
      </w:pPr>
      <w:r w:rsidRPr="00DD6BFB">
        <w:rPr>
          <w:rFonts w:ascii="Times New Roman" w:hAnsi="Times New Roman" w:cs="Times New Roman"/>
          <w:sz w:val="24"/>
          <w:szCs w:val="24"/>
        </w:rPr>
        <w:t>Catch was reported yearly without error from the start of the fishery to year 80</w:t>
      </w:r>
      <w:r w:rsidR="00E3566F" w:rsidRPr="00DD6BFB">
        <w:rPr>
          <w:rFonts w:ascii="Times New Roman" w:hAnsi="Times New Roman" w:cs="Times New Roman"/>
          <w:sz w:val="24"/>
          <w:szCs w:val="24"/>
        </w:rPr>
        <w:t xml:space="preserve">, where year 80 </w:t>
      </w:r>
      <w:r w:rsidR="002C17BE" w:rsidRPr="00DD6BFB">
        <w:rPr>
          <w:rFonts w:ascii="Times New Roman" w:hAnsi="Times New Roman" w:cs="Times New Roman"/>
          <w:sz w:val="24"/>
          <w:szCs w:val="24"/>
        </w:rPr>
        <w:t>represents</w:t>
      </w:r>
      <w:r w:rsidR="00E3566F" w:rsidRPr="00DD6BFB">
        <w:rPr>
          <w:rFonts w:ascii="Times New Roman" w:hAnsi="Times New Roman" w:cs="Times New Roman"/>
          <w:sz w:val="24"/>
          <w:szCs w:val="24"/>
        </w:rPr>
        <w:t xml:space="preserve"> the last year where data was available to the estimation model</w:t>
      </w:r>
      <w:r w:rsidRPr="00DD6BFB">
        <w:rPr>
          <w:rFonts w:ascii="Times New Roman" w:hAnsi="Times New Roman" w:cs="Times New Roman"/>
          <w:sz w:val="24"/>
          <w:szCs w:val="24"/>
        </w:rPr>
        <w:t xml:space="preserve">. Fishery length- and age-composition data were generated every </w:t>
      </w:r>
      <w:r w:rsidR="002E13DB" w:rsidRPr="00DD6BFB">
        <w:rPr>
          <w:rFonts w:ascii="Times New Roman" w:hAnsi="Times New Roman" w:cs="Times New Roman"/>
          <w:sz w:val="24"/>
          <w:szCs w:val="24"/>
        </w:rPr>
        <w:t>10</w:t>
      </w:r>
      <w:r w:rsidRPr="00DD6BFB">
        <w:rPr>
          <w:rFonts w:ascii="Times New Roman" w:hAnsi="Times New Roman" w:cs="Times New Roman"/>
          <w:sz w:val="24"/>
          <w:szCs w:val="24"/>
        </w:rPr>
        <w:t xml:space="preserve"> years</w:t>
      </w:r>
      <w:r w:rsidR="002E13DB" w:rsidRPr="00DD6BFB">
        <w:rPr>
          <w:rFonts w:ascii="Times New Roman" w:hAnsi="Times New Roman" w:cs="Times New Roman"/>
          <w:sz w:val="24"/>
          <w:szCs w:val="24"/>
        </w:rPr>
        <w:t xml:space="preserve"> for the first 30 years and then every 4 years until the terminal year to emulate an increase emphasis on obtaining composition data. A </w:t>
      </w:r>
      <w:r w:rsidR="00E3566F" w:rsidRPr="00DD6BFB">
        <w:rPr>
          <w:rFonts w:ascii="Times New Roman" w:hAnsi="Times New Roman" w:cs="Times New Roman"/>
          <w:sz w:val="24"/>
          <w:szCs w:val="24"/>
        </w:rPr>
        <w:t xml:space="preserve">multinomial </w:t>
      </w:r>
      <w:r w:rsidR="002E13DB" w:rsidRPr="00DD6BFB">
        <w:rPr>
          <w:rFonts w:ascii="Times New Roman" w:hAnsi="Times New Roman" w:cs="Times New Roman"/>
          <w:sz w:val="24"/>
          <w:szCs w:val="24"/>
        </w:rPr>
        <w:t xml:space="preserve">sample size </w:t>
      </w:r>
      <w:r w:rsidR="008B7715" w:rsidRPr="00DD6BFB">
        <w:rPr>
          <w:rFonts w:ascii="Times New Roman" w:hAnsi="Times New Roman" w:cs="Times New Roman"/>
          <w:sz w:val="24"/>
          <w:szCs w:val="24"/>
        </w:rPr>
        <w:t>of 100</w:t>
      </w:r>
      <w:r w:rsidR="002E13DB" w:rsidRPr="00DD6BFB">
        <w:rPr>
          <w:rFonts w:ascii="Times New Roman" w:hAnsi="Times New Roman" w:cs="Times New Roman"/>
          <w:sz w:val="24"/>
          <w:szCs w:val="24"/>
        </w:rPr>
        <w:t xml:space="preserve"> fi</w:t>
      </w:r>
      <w:r w:rsidRPr="00DD6BFB">
        <w:rPr>
          <w:rFonts w:ascii="Times New Roman" w:hAnsi="Times New Roman" w:cs="Times New Roman"/>
          <w:sz w:val="24"/>
          <w:szCs w:val="24"/>
        </w:rPr>
        <w:t xml:space="preserve">shery length- and age-compositions were </w:t>
      </w:r>
      <w:r w:rsidR="002E13DB" w:rsidRPr="00DD6BFB">
        <w:rPr>
          <w:rFonts w:ascii="Times New Roman" w:hAnsi="Times New Roman" w:cs="Times New Roman"/>
          <w:sz w:val="24"/>
          <w:szCs w:val="24"/>
        </w:rPr>
        <w:t xml:space="preserve">sampled each year sampling took place. </w:t>
      </w:r>
      <w:r w:rsidR="005E4526" w:rsidRPr="00DD6BFB">
        <w:rPr>
          <w:rFonts w:ascii="Times New Roman" w:hAnsi="Times New Roman" w:cs="Times New Roman"/>
          <w:sz w:val="24"/>
          <w:szCs w:val="24"/>
        </w:rPr>
        <w:t xml:space="preserve">An index of abundance was generated using the lognormal distribution with a </w:t>
      </w:r>
      <w:r w:rsidR="00312FAA" w:rsidRPr="00DD6BFB">
        <w:rPr>
          <w:rFonts w:ascii="Times New Roman" w:hAnsi="Times New Roman" w:cs="Times New Roman"/>
          <w:sz w:val="24"/>
          <w:szCs w:val="24"/>
        </w:rPr>
        <w:t>log-</w:t>
      </w:r>
      <w:r w:rsidR="005E4526" w:rsidRPr="00DD6BFB">
        <w:rPr>
          <w:rFonts w:ascii="Times New Roman" w:hAnsi="Times New Roman" w:cs="Times New Roman"/>
          <w:sz w:val="24"/>
          <w:szCs w:val="24"/>
        </w:rPr>
        <w:t xml:space="preserve">standard deviation of </w:t>
      </w:r>
      <w:r w:rsidR="002E13DB" w:rsidRPr="00DD6BFB">
        <w:rPr>
          <w:rFonts w:ascii="Times New Roman" w:hAnsi="Times New Roman" w:cs="Times New Roman"/>
          <w:sz w:val="24"/>
          <w:szCs w:val="24"/>
        </w:rPr>
        <w:t>0.2</w:t>
      </w:r>
      <w:r w:rsidR="005E4526" w:rsidRPr="00DD6BFB">
        <w:rPr>
          <w:rFonts w:ascii="Times New Roman" w:hAnsi="Times New Roman" w:cs="Times New Roman"/>
          <w:sz w:val="24"/>
          <w:szCs w:val="24"/>
        </w:rPr>
        <w:t>. Surveys occurred every other year</w:t>
      </w:r>
      <w:r w:rsidR="002E13DB" w:rsidRPr="00DD6BFB">
        <w:rPr>
          <w:rFonts w:ascii="Times New Roman" w:hAnsi="Times New Roman" w:cs="Times New Roman"/>
          <w:sz w:val="24"/>
          <w:szCs w:val="24"/>
        </w:rPr>
        <w:t xml:space="preserve"> beginning in year </w:t>
      </w:r>
      <w:r w:rsidR="001758AE" w:rsidRPr="00DD6BFB">
        <w:rPr>
          <w:rFonts w:ascii="Times New Roman" w:hAnsi="Times New Roman" w:cs="Times New Roman"/>
          <w:sz w:val="24"/>
          <w:szCs w:val="24"/>
        </w:rPr>
        <w:t>25</w:t>
      </w:r>
      <w:r w:rsidR="002E13DB" w:rsidRPr="00DD6BFB">
        <w:rPr>
          <w:rFonts w:ascii="Times New Roman" w:hAnsi="Times New Roman" w:cs="Times New Roman"/>
          <w:sz w:val="24"/>
          <w:szCs w:val="24"/>
        </w:rPr>
        <w:t>.</w:t>
      </w:r>
      <w:r w:rsidR="005E4526" w:rsidRPr="00DD6BFB">
        <w:rPr>
          <w:rFonts w:ascii="Times New Roman" w:hAnsi="Times New Roman" w:cs="Times New Roman"/>
          <w:sz w:val="24"/>
          <w:szCs w:val="24"/>
        </w:rPr>
        <w:t xml:space="preserve"> </w:t>
      </w:r>
      <w:r w:rsidRPr="00DD6BFB">
        <w:rPr>
          <w:rFonts w:ascii="Times New Roman" w:hAnsi="Times New Roman" w:cs="Times New Roman"/>
          <w:sz w:val="24"/>
          <w:szCs w:val="24"/>
        </w:rPr>
        <w:t xml:space="preserve">Survey length- and age-compositions were generated every </w:t>
      </w:r>
      <w:r w:rsidR="002E13DB" w:rsidRPr="00DD6BFB">
        <w:rPr>
          <w:rFonts w:ascii="Times New Roman" w:hAnsi="Times New Roman" w:cs="Times New Roman"/>
          <w:sz w:val="24"/>
          <w:szCs w:val="24"/>
        </w:rPr>
        <w:t>two</w:t>
      </w:r>
      <w:r w:rsidRPr="00DD6BFB">
        <w:rPr>
          <w:rFonts w:ascii="Times New Roman" w:hAnsi="Times New Roman" w:cs="Times New Roman"/>
          <w:sz w:val="24"/>
          <w:szCs w:val="24"/>
        </w:rPr>
        <w:t xml:space="preserve"> years starting in year </w:t>
      </w:r>
      <w:r w:rsidR="001758AE" w:rsidRPr="00DD6BFB">
        <w:rPr>
          <w:rFonts w:ascii="Times New Roman" w:hAnsi="Times New Roman" w:cs="Times New Roman"/>
          <w:sz w:val="24"/>
          <w:szCs w:val="24"/>
        </w:rPr>
        <w:t>25</w:t>
      </w:r>
      <w:r w:rsidRPr="00DD6BFB">
        <w:rPr>
          <w:rFonts w:ascii="Times New Roman" w:hAnsi="Times New Roman" w:cs="Times New Roman"/>
          <w:sz w:val="24"/>
          <w:szCs w:val="24"/>
        </w:rPr>
        <w:t xml:space="preserve"> </w:t>
      </w:r>
      <w:r w:rsidR="002E13DB" w:rsidRPr="00DD6BFB">
        <w:rPr>
          <w:rFonts w:ascii="Times New Roman" w:hAnsi="Times New Roman" w:cs="Times New Roman"/>
          <w:sz w:val="24"/>
          <w:szCs w:val="24"/>
        </w:rPr>
        <w:t xml:space="preserve">with the same </w:t>
      </w:r>
      <w:r w:rsidR="002C17BE" w:rsidRPr="00DD6BFB">
        <w:rPr>
          <w:rFonts w:ascii="Times New Roman" w:hAnsi="Times New Roman" w:cs="Times New Roman"/>
          <w:sz w:val="24"/>
          <w:szCs w:val="24"/>
        </w:rPr>
        <w:t xml:space="preserve">multinomial </w:t>
      </w:r>
      <w:r w:rsidR="002E13DB" w:rsidRPr="00DD6BFB">
        <w:rPr>
          <w:rFonts w:ascii="Times New Roman" w:hAnsi="Times New Roman" w:cs="Times New Roman"/>
          <w:sz w:val="24"/>
          <w:szCs w:val="24"/>
        </w:rPr>
        <w:t xml:space="preserve">sample size of </w:t>
      </w:r>
      <w:r w:rsidR="008B7715" w:rsidRPr="00DD6BFB">
        <w:rPr>
          <w:rFonts w:ascii="Times New Roman" w:hAnsi="Times New Roman" w:cs="Times New Roman"/>
          <w:sz w:val="24"/>
          <w:szCs w:val="24"/>
        </w:rPr>
        <w:t>100</w:t>
      </w:r>
      <w:r w:rsidR="002E13DB" w:rsidRPr="00DD6BFB">
        <w:rPr>
          <w:rFonts w:ascii="Times New Roman" w:hAnsi="Times New Roman" w:cs="Times New Roman"/>
          <w:sz w:val="24"/>
          <w:szCs w:val="24"/>
        </w:rPr>
        <w:t xml:space="preserve"> per year</w:t>
      </w:r>
      <w:r w:rsidR="002C17BE" w:rsidRPr="00DD6BFB">
        <w:rPr>
          <w:rFonts w:ascii="Times New Roman" w:hAnsi="Times New Roman" w:cs="Times New Roman"/>
          <w:sz w:val="24"/>
          <w:szCs w:val="24"/>
        </w:rPr>
        <w:t xml:space="preserve"> (Figure 2)</w:t>
      </w:r>
      <w:r w:rsidR="002E13DB" w:rsidRPr="00DD6BFB">
        <w:rPr>
          <w:rFonts w:ascii="Times New Roman" w:hAnsi="Times New Roman" w:cs="Times New Roman"/>
          <w:sz w:val="24"/>
          <w:szCs w:val="24"/>
        </w:rPr>
        <w:t xml:space="preserve">. </w:t>
      </w:r>
      <w:r w:rsidRPr="00DD6BFB">
        <w:rPr>
          <w:rFonts w:ascii="Times New Roman" w:hAnsi="Times New Roman" w:cs="Times New Roman"/>
          <w:sz w:val="24"/>
          <w:szCs w:val="24"/>
        </w:rPr>
        <w:t xml:space="preserve">Survey </w:t>
      </w:r>
      <w:r w:rsidR="00312FAA" w:rsidRPr="00DD6BFB">
        <w:rPr>
          <w:rFonts w:ascii="Times New Roman" w:hAnsi="Times New Roman" w:cs="Times New Roman"/>
          <w:sz w:val="24"/>
          <w:szCs w:val="24"/>
        </w:rPr>
        <w:t xml:space="preserve">and fishery </w:t>
      </w:r>
      <w:r w:rsidRPr="00DD6BFB">
        <w:rPr>
          <w:rFonts w:ascii="Times New Roman" w:hAnsi="Times New Roman" w:cs="Times New Roman"/>
          <w:sz w:val="24"/>
          <w:szCs w:val="24"/>
        </w:rPr>
        <w:t xml:space="preserve">composition data were generated using the multinomial distribution, which assumes homogenous capture probabilities </w:t>
      </w:r>
      <w:r w:rsidR="00612814">
        <w:rPr>
          <w:rFonts w:ascii="Times New Roman" w:hAnsi="Times New Roman" w:cs="Times New Roman"/>
          <w:sz w:val="24"/>
          <w:szCs w:val="24"/>
        </w:rPr>
        <w:t>across bins and perfect mixing.</w:t>
      </w:r>
    </w:p>
    <w:p w:rsidR="003A38D0" w:rsidRPr="00DD6BFB" w:rsidRDefault="003A38D0" w:rsidP="002A204C">
      <w:pPr>
        <w:spacing w:after="0" w:line="480" w:lineRule="auto"/>
        <w:contextualSpacing/>
        <w:jc w:val="both"/>
        <w:rPr>
          <w:rFonts w:ascii="Times New Roman" w:hAnsi="Times New Roman" w:cs="Times New Roman"/>
          <w:b/>
          <w:sz w:val="24"/>
          <w:szCs w:val="24"/>
        </w:rPr>
      </w:pPr>
      <w:r w:rsidRPr="00DD6BFB">
        <w:rPr>
          <w:rFonts w:ascii="Times New Roman" w:hAnsi="Times New Roman" w:cs="Times New Roman"/>
          <w:b/>
          <w:sz w:val="24"/>
          <w:szCs w:val="24"/>
        </w:rPr>
        <w:t>Estimation model</w:t>
      </w:r>
    </w:p>
    <w:p w:rsidR="00A3732B" w:rsidRPr="00DD6BFB" w:rsidRDefault="005E4526" w:rsidP="002A204C">
      <w:pPr>
        <w:spacing w:after="0" w:line="480" w:lineRule="auto"/>
        <w:ind w:firstLine="720"/>
        <w:jc w:val="both"/>
        <w:rPr>
          <w:rFonts w:ascii="Times New Roman" w:hAnsi="Times New Roman" w:cs="Times New Roman"/>
          <w:sz w:val="24"/>
          <w:szCs w:val="24"/>
        </w:rPr>
      </w:pPr>
      <w:r w:rsidRPr="00DD6BFB">
        <w:rPr>
          <w:rFonts w:ascii="Times New Roman" w:hAnsi="Times New Roman" w:cs="Times New Roman"/>
          <w:sz w:val="24"/>
          <w:szCs w:val="24"/>
        </w:rPr>
        <w:t xml:space="preserve">The </w:t>
      </w:r>
      <w:r w:rsidR="004E6D8F" w:rsidRPr="00DD6BFB">
        <w:rPr>
          <w:rFonts w:ascii="Times New Roman" w:hAnsi="Times New Roman" w:cs="Times New Roman"/>
          <w:sz w:val="24"/>
          <w:szCs w:val="24"/>
        </w:rPr>
        <w:t xml:space="preserve">structure of the </w:t>
      </w:r>
      <w:r w:rsidR="00750602">
        <w:rPr>
          <w:rFonts w:ascii="Times New Roman" w:hAnsi="Times New Roman" w:cs="Times New Roman"/>
          <w:sz w:val="24"/>
          <w:szCs w:val="24"/>
        </w:rPr>
        <w:t xml:space="preserve">estimation model </w:t>
      </w:r>
      <w:r w:rsidRPr="00DD6BFB">
        <w:rPr>
          <w:rFonts w:ascii="Times New Roman" w:hAnsi="Times New Roman" w:cs="Times New Roman"/>
          <w:sz w:val="24"/>
          <w:szCs w:val="24"/>
        </w:rPr>
        <w:t>w</w:t>
      </w:r>
      <w:r w:rsidR="0030155F" w:rsidRPr="00DD6BFB">
        <w:rPr>
          <w:rFonts w:ascii="Times New Roman" w:hAnsi="Times New Roman" w:cs="Times New Roman"/>
          <w:sz w:val="24"/>
          <w:szCs w:val="24"/>
        </w:rPr>
        <w:t>as</w:t>
      </w:r>
      <w:r w:rsidRPr="00DD6BFB">
        <w:rPr>
          <w:rFonts w:ascii="Times New Roman" w:hAnsi="Times New Roman" w:cs="Times New Roman"/>
          <w:sz w:val="24"/>
          <w:szCs w:val="24"/>
        </w:rPr>
        <w:t xml:space="preserve"> based on </w:t>
      </w:r>
      <w:r w:rsidR="004E6D8F" w:rsidRPr="00DD6BFB">
        <w:rPr>
          <w:rFonts w:ascii="Times New Roman" w:hAnsi="Times New Roman" w:cs="Times New Roman"/>
          <w:sz w:val="24"/>
          <w:szCs w:val="24"/>
        </w:rPr>
        <w:t xml:space="preserve">that of the </w:t>
      </w:r>
      <w:r w:rsidR="00750602">
        <w:rPr>
          <w:rFonts w:ascii="Times New Roman" w:hAnsi="Times New Roman" w:cs="Times New Roman"/>
          <w:sz w:val="24"/>
          <w:szCs w:val="24"/>
        </w:rPr>
        <w:t>corresponding operating model</w:t>
      </w:r>
      <w:r w:rsidR="004E6D8F" w:rsidRPr="00DD6BFB">
        <w:rPr>
          <w:rFonts w:ascii="Times New Roman" w:hAnsi="Times New Roman" w:cs="Times New Roman"/>
          <w:sz w:val="24"/>
          <w:szCs w:val="24"/>
        </w:rPr>
        <w:t xml:space="preserve">, except in terms of autocorrelation </w:t>
      </w:r>
      <w:r w:rsidR="0030155F" w:rsidRPr="00DD6BFB">
        <w:rPr>
          <w:rFonts w:ascii="Times New Roman" w:hAnsi="Times New Roman" w:cs="Times New Roman"/>
          <w:sz w:val="24"/>
          <w:szCs w:val="24"/>
        </w:rPr>
        <w:t xml:space="preserve">(see </w:t>
      </w:r>
      <w:r w:rsidR="0030155F" w:rsidRPr="00DD6BFB">
        <w:rPr>
          <w:rFonts w:ascii="Times New Roman" w:hAnsi="Times New Roman" w:cs="Times New Roman"/>
          <w:sz w:val="24"/>
          <w:szCs w:val="24"/>
        </w:rPr>
        <w:fldChar w:fldCharType="begin"/>
      </w:r>
      <w:r w:rsidR="0030155F" w:rsidRPr="00DD6BFB">
        <w:rPr>
          <w:rFonts w:ascii="Times New Roman" w:hAnsi="Times New Roman" w:cs="Times New Roman"/>
          <w:sz w:val="24"/>
          <w:szCs w:val="24"/>
        </w:rPr>
        <w:instrText xml:space="preserve"> REF _Ref423608070 \h  \* MERGEFORMAT </w:instrText>
      </w:r>
      <w:r w:rsidR="0030155F" w:rsidRPr="00DD6BFB">
        <w:rPr>
          <w:rFonts w:ascii="Times New Roman" w:hAnsi="Times New Roman" w:cs="Times New Roman"/>
          <w:sz w:val="24"/>
          <w:szCs w:val="24"/>
        </w:rPr>
      </w:r>
      <w:r w:rsidR="0030155F" w:rsidRPr="00DD6BFB">
        <w:rPr>
          <w:rFonts w:ascii="Times New Roman" w:hAnsi="Times New Roman" w:cs="Times New Roman"/>
          <w:sz w:val="24"/>
          <w:szCs w:val="24"/>
        </w:rPr>
        <w:fldChar w:fldCharType="separate"/>
      </w:r>
      <w:r w:rsidR="0030155F" w:rsidRPr="00DD6BFB">
        <w:rPr>
          <w:rFonts w:ascii="Times New Roman" w:hAnsi="Times New Roman" w:cs="Times New Roman"/>
          <w:sz w:val="24"/>
          <w:szCs w:val="24"/>
        </w:rPr>
        <w:t xml:space="preserve">Table </w:t>
      </w:r>
      <w:r w:rsidR="0030155F" w:rsidRPr="00DD6BFB">
        <w:rPr>
          <w:rFonts w:ascii="Times New Roman" w:hAnsi="Times New Roman" w:cs="Times New Roman"/>
          <w:noProof/>
          <w:sz w:val="24"/>
          <w:szCs w:val="24"/>
        </w:rPr>
        <w:t>1</w:t>
      </w:r>
      <w:r w:rsidR="0030155F" w:rsidRPr="00DD6BFB">
        <w:rPr>
          <w:rFonts w:ascii="Times New Roman" w:hAnsi="Times New Roman" w:cs="Times New Roman"/>
          <w:sz w:val="24"/>
          <w:szCs w:val="24"/>
        </w:rPr>
        <w:fldChar w:fldCharType="end"/>
      </w:r>
      <w:r w:rsidR="0030155F" w:rsidRPr="00DD6BFB">
        <w:rPr>
          <w:rFonts w:ascii="Times New Roman" w:hAnsi="Times New Roman" w:cs="Times New Roman"/>
          <w:sz w:val="24"/>
          <w:szCs w:val="24"/>
        </w:rPr>
        <w:t xml:space="preserve"> for a list of estimated parameters)</w:t>
      </w:r>
      <w:r w:rsidR="009E2BB3" w:rsidRPr="00DD6BFB">
        <w:rPr>
          <w:rFonts w:ascii="Times New Roman" w:hAnsi="Times New Roman" w:cs="Times New Roman"/>
          <w:sz w:val="24"/>
          <w:szCs w:val="24"/>
        </w:rPr>
        <w:t xml:space="preserve">. Each </w:t>
      </w:r>
      <w:r w:rsidR="00750602">
        <w:rPr>
          <w:rFonts w:ascii="Times New Roman" w:hAnsi="Times New Roman" w:cs="Times New Roman"/>
          <w:sz w:val="24"/>
          <w:szCs w:val="24"/>
        </w:rPr>
        <w:t>operating model</w:t>
      </w:r>
      <w:r w:rsidR="009E2BB3" w:rsidRPr="00DD6BFB">
        <w:rPr>
          <w:rFonts w:ascii="Times New Roman" w:hAnsi="Times New Roman" w:cs="Times New Roman"/>
          <w:sz w:val="24"/>
          <w:szCs w:val="24"/>
        </w:rPr>
        <w:t xml:space="preserve"> generated 100 years of simulated data though </w:t>
      </w:r>
      <w:proofErr w:type="gramStart"/>
      <w:r w:rsidR="009E2BB3" w:rsidRPr="00DD6BFB">
        <w:rPr>
          <w:rFonts w:ascii="Times New Roman" w:hAnsi="Times New Roman" w:cs="Times New Roman"/>
          <w:sz w:val="24"/>
          <w:szCs w:val="24"/>
        </w:rPr>
        <w:t xml:space="preserve">each </w:t>
      </w:r>
      <w:r w:rsidR="00750602">
        <w:rPr>
          <w:rFonts w:ascii="Times New Roman" w:hAnsi="Times New Roman" w:cs="Times New Roman"/>
          <w:sz w:val="24"/>
          <w:szCs w:val="24"/>
        </w:rPr>
        <w:t>estimation</w:t>
      </w:r>
      <w:proofErr w:type="gramEnd"/>
      <w:r w:rsidR="009E2BB3" w:rsidRPr="00DD6BFB">
        <w:rPr>
          <w:rFonts w:ascii="Times New Roman" w:hAnsi="Times New Roman" w:cs="Times New Roman"/>
          <w:sz w:val="24"/>
          <w:szCs w:val="24"/>
        </w:rPr>
        <w:t xml:space="preserve"> was fit to data only from years 25 to 80. </w:t>
      </w:r>
      <w:r w:rsidR="00750602">
        <w:rPr>
          <w:rFonts w:ascii="Times New Roman" w:hAnsi="Times New Roman" w:cs="Times New Roman"/>
          <w:sz w:val="24"/>
          <w:szCs w:val="24"/>
        </w:rPr>
        <w:t>Estimation models</w:t>
      </w:r>
      <w:r w:rsidR="009E2BB3" w:rsidRPr="00DD6BFB">
        <w:rPr>
          <w:rFonts w:ascii="Times New Roman" w:hAnsi="Times New Roman" w:cs="Times New Roman"/>
          <w:sz w:val="24"/>
          <w:szCs w:val="24"/>
        </w:rPr>
        <w:t xml:space="preserve"> produced forecasts for years 81 to 100</w:t>
      </w:r>
      <w:r w:rsidR="00750602">
        <w:rPr>
          <w:rFonts w:ascii="Times New Roman" w:hAnsi="Times New Roman" w:cs="Times New Roman"/>
          <w:sz w:val="24"/>
          <w:szCs w:val="24"/>
        </w:rPr>
        <w:t xml:space="preserve">, while operating models generated data for years 1 to 100. </w:t>
      </w:r>
      <w:commentRangeStart w:id="12"/>
      <w:r w:rsidR="0030155F" w:rsidRPr="00DD6BFB">
        <w:rPr>
          <w:rFonts w:ascii="Times New Roman" w:hAnsi="Times New Roman" w:cs="Times New Roman"/>
          <w:sz w:val="24"/>
          <w:szCs w:val="24"/>
        </w:rPr>
        <w:t xml:space="preserve">During the forecasts, </w:t>
      </w:r>
      <w:r w:rsidR="0030155F" w:rsidRPr="00DD6BFB">
        <w:rPr>
          <w:rFonts w:ascii="Times New Roman" w:hAnsi="Times New Roman" w:cs="Times New Roman"/>
          <w:i/>
          <w:sz w:val="24"/>
          <w:szCs w:val="24"/>
        </w:rPr>
        <w:t>F</w:t>
      </w:r>
      <w:r w:rsidR="0030155F" w:rsidRPr="00DD6BFB">
        <w:rPr>
          <w:rFonts w:ascii="Times New Roman" w:hAnsi="Times New Roman" w:cs="Times New Roman"/>
          <w:sz w:val="24"/>
          <w:szCs w:val="24"/>
        </w:rPr>
        <w:t xml:space="preserve"> was set to the estimated </w:t>
      </w:r>
      <w:r w:rsidR="0030155F" w:rsidRPr="00DD6BFB">
        <w:rPr>
          <w:rFonts w:ascii="Times New Roman" w:hAnsi="Times New Roman" w:cs="Times New Roman"/>
          <w:i/>
          <w:sz w:val="24"/>
          <w:szCs w:val="24"/>
        </w:rPr>
        <w:t>F</w:t>
      </w:r>
      <w:r w:rsidR="0030155F" w:rsidRPr="00DD6BFB">
        <w:rPr>
          <w:rFonts w:ascii="Times New Roman" w:hAnsi="Times New Roman" w:cs="Times New Roman"/>
          <w:i/>
          <w:sz w:val="24"/>
          <w:szCs w:val="24"/>
        </w:rPr>
        <w:softHyphen/>
      </w:r>
      <w:r w:rsidR="0030155F" w:rsidRPr="00DD6BFB">
        <w:rPr>
          <w:rFonts w:ascii="Times New Roman" w:hAnsi="Times New Roman" w:cs="Times New Roman"/>
          <w:i/>
          <w:sz w:val="24"/>
          <w:szCs w:val="24"/>
          <w:vertAlign w:val="subscript"/>
        </w:rPr>
        <w:t>MSY</w:t>
      </w:r>
      <w:r w:rsidR="0030155F" w:rsidRPr="00DD6BFB">
        <w:rPr>
          <w:rFonts w:ascii="Times New Roman" w:hAnsi="Times New Roman" w:cs="Times New Roman"/>
          <w:sz w:val="24"/>
          <w:szCs w:val="24"/>
        </w:rPr>
        <w:t xml:space="preserve"> from the EM, thus forecasts are subject to errors from estimates of derived quantities and parameters governing the population dynamics of the system</w:t>
      </w:r>
      <w:commentRangeEnd w:id="12"/>
      <w:r w:rsidR="00750602">
        <w:rPr>
          <w:rStyle w:val="CommentReference"/>
        </w:rPr>
        <w:commentReference w:id="12"/>
      </w:r>
      <w:r w:rsidR="0030155F" w:rsidRPr="00DD6BFB">
        <w:rPr>
          <w:rFonts w:ascii="Times New Roman" w:hAnsi="Times New Roman" w:cs="Times New Roman"/>
          <w:sz w:val="24"/>
          <w:szCs w:val="24"/>
        </w:rPr>
        <w:t>. For years in which composition sampling took place, t</w:t>
      </w:r>
      <w:r w:rsidR="00834B4B" w:rsidRPr="00DD6BFB">
        <w:rPr>
          <w:rFonts w:ascii="Times New Roman" w:hAnsi="Times New Roman" w:cs="Times New Roman"/>
          <w:sz w:val="24"/>
          <w:szCs w:val="24"/>
        </w:rPr>
        <w:t>he correct effective sample size</w:t>
      </w:r>
      <w:r w:rsidR="009E2BB3" w:rsidRPr="00DD6BFB">
        <w:rPr>
          <w:rFonts w:ascii="Times New Roman" w:hAnsi="Times New Roman" w:cs="Times New Roman"/>
          <w:sz w:val="24"/>
          <w:szCs w:val="24"/>
        </w:rPr>
        <w:t>s</w:t>
      </w:r>
      <w:r w:rsidR="00834B4B" w:rsidRPr="00DD6BFB">
        <w:rPr>
          <w:rFonts w:ascii="Times New Roman" w:hAnsi="Times New Roman" w:cs="Times New Roman"/>
          <w:sz w:val="24"/>
          <w:szCs w:val="24"/>
        </w:rPr>
        <w:t xml:space="preserve"> were specified in</w:t>
      </w:r>
      <w:r w:rsidR="00750602">
        <w:rPr>
          <w:rFonts w:ascii="Times New Roman" w:hAnsi="Times New Roman" w:cs="Times New Roman"/>
          <w:sz w:val="24"/>
          <w:szCs w:val="24"/>
        </w:rPr>
        <w:t xml:space="preserve"> all </w:t>
      </w:r>
      <w:r w:rsidR="00750602">
        <w:rPr>
          <w:rFonts w:ascii="Times New Roman" w:hAnsi="Times New Roman" w:cs="Times New Roman"/>
          <w:sz w:val="24"/>
          <w:szCs w:val="24"/>
        </w:rPr>
        <w:lastRenderedPageBreak/>
        <w:t>estimation models</w:t>
      </w:r>
      <w:r w:rsidR="0030155F" w:rsidRPr="00DD6BFB">
        <w:rPr>
          <w:rFonts w:ascii="Times New Roman" w:hAnsi="Times New Roman" w:cs="Times New Roman"/>
          <w:sz w:val="24"/>
          <w:szCs w:val="24"/>
        </w:rPr>
        <w:t>.</w:t>
      </w:r>
      <w:r w:rsidR="00CD6B17" w:rsidRPr="00DD6BFB">
        <w:rPr>
          <w:rFonts w:ascii="Times New Roman" w:hAnsi="Times New Roman" w:cs="Times New Roman"/>
          <w:sz w:val="24"/>
          <w:szCs w:val="24"/>
        </w:rPr>
        <w:t xml:space="preserve"> Bias correction was done via </w:t>
      </w:r>
      <w:proofErr w:type="spellStart"/>
      <w:r w:rsidR="00CD6B17" w:rsidRPr="00DD6BFB">
        <w:rPr>
          <w:rFonts w:ascii="Times New Roman" w:hAnsi="Times New Roman" w:cs="Times New Roman"/>
          <w:sz w:val="24"/>
          <w:szCs w:val="24"/>
        </w:rPr>
        <w:t>Methot</w:t>
      </w:r>
      <w:proofErr w:type="spellEnd"/>
      <w:r w:rsidR="00CD6B17" w:rsidRPr="00DD6BFB">
        <w:rPr>
          <w:rFonts w:ascii="Times New Roman" w:hAnsi="Times New Roman" w:cs="Times New Roman"/>
          <w:sz w:val="24"/>
          <w:szCs w:val="24"/>
        </w:rPr>
        <w:t xml:space="preserve"> and Taylor (</w:t>
      </w:r>
      <w:r w:rsidR="008306C5" w:rsidRPr="00DD6BFB">
        <w:rPr>
          <w:rFonts w:ascii="Times New Roman" w:hAnsi="Times New Roman" w:cs="Times New Roman"/>
          <w:sz w:val="24"/>
          <w:szCs w:val="24"/>
        </w:rPr>
        <w:t>2013</w:t>
      </w:r>
      <w:r w:rsidR="00CD6B17" w:rsidRPr="00DD6BFB">
        <w:rPr>
          <w:rFonts w:ascii="Times New Roman" w:hAnsi="Times New Roman" w:cs="Times New Roman"/>
          <w:sz w:val="24"/>
          <w:szCs w:val="24"/>
        </w:rPr>
        <w:t>).</w:t>
      </w:r>
      <w:r w:rsidR="0041439B" w:rsidRPr="00DD6BFB">
        <w:rPr>
          <w:rFonts w:ascii="Times New Roman" w:hAnsi="Times New Roman" w:cs="Times New Roman"/>
          <w:sz w:val="24"/>
          <w:szCs w:val="24"/>
        </w:rPr>
        <w:t xml:space="preserve"> </w:t>
      </w:r>
      <w:r w:rsidR="00750602">
        <w:rPr>
          <w:rFonts w:ascii="Times New Roman" w:hAnsi="Times New Roman" w:cs="Times New Roman"/>
          <w:sz w:val="24"/>
          <w:szCs w:val="24"/>
        </w:rPr>
        <w:t>Estimation model</w:t>
      </w:r>
      <w:r w:rsidR="009E2BB3" w:rsidRPr="00DD6BFB">
        <w:rPr>
          <w:rFonts w:ascii="Times New Roman" w:hAnsi="Times New Roman" w:cs="Times New Roman"/>
          <w:sz w:val="24"/>
          <w:szCs w:val="24"/>
        </w:rPr>
        <w:t xml:space="preserve"> c</w:t>
      </w:r>
      <w:r w:rsidR="001125BC" w:rsidRPr="00DD6BFB">
        <w:rPr>
          <w:rFonts w:ascii="Times New Roman" w:hAnsi="Times New Roman" w:cs="Times New Roman"/>
          <w:sz w:val="24"/>
          <w:szCs w:val="24"/>
        </w:rPr>
        <w:t>onvergence was evaluated using the maximum gradient of the objective function, where models with a gradient of greater than 0.01 were removed from the analysis</w:t>
      </w:r>
      <w:r w:rsidR="008306C5" w:rsidRPr="00DD6BFB">
        <w:rPr>
          <w:rFonts w:ascii="Times New Roman" w:hAnsi="Times New Roman" w:cs="Times New Roman"/>
          <w:sz w:val="24"/>
          <w:szCs w:val="24"/>
        </w:rPr>
        <w:t>. Additionally, r</w:t>
      </w:r>
      <w:r w:rsidR="009E2BB3" w:rsidRPr="00DD6BFB">
        <w:rPr>
          <w:rFonts w:ascii="Times New Roman" w:hAnsi="Times New Roman" w:cs="Times New Roman"/>
          <w:sz w:val="24"/>
          <w:szCs w:val="24"/>
        </w:rPr>
        <w:t>eplicates</w:t>
      </w:r>
      <w:r w:rsidR="008306C5" w:rsidRPr="00DD6BFB">
        <w:rPr>
          <w:rFonts w:ascii="Times New Roman" w:hAnsi="Times New Roman" w:cs="Times New Roman"/>
          <w:sz w:val="24"/>
          <w:szCs w:val="24"/>
        </w:rPr>
        <w:t xml:space="preserve"> with parameters </w:t>
      </w:r>
      <w:r w:rsidR="009E2BB3" w:rsidRPr="00DD6BFB">
        <w:rPr>
          <w:rFonts w:ascii="Times New Roman" w:hAnsi="Times New Roman" w:cs="Times New Roman"/>
          <w:sz w:val="24"/>
          <w:szCs w:val="24"/>
        </w:rPr>
        <w:t>estimated at either of their boundary conditions (Table 1)</w:t>
      </w:r>
      <w:r w:rsidR="008306C5" w:rsidRPr="00DD6BFB">
        <w:rPr>
          <w:rFonts w:ascii="Times New Roman" w:hAnsi="Times New Roman" w:cs="Times New Roman"/>
          <w:sz w:val="24"/>
          <w:szCs w:val="24"/>
        </w:rPr>
        <w:t xml:space="preserve"> were also removed</w:t>
      </w:r>
      <w:r w:rsidR="00750602">
        <w:rPr>
          <w:rFonts w:ascii="Times New Roman" w:hAnsi="Times New Roman" w:cs="Times New Roman"/>
          <w:sz w:val="24"/>
          <w:szCs w:val="24"/>
        </w:rPr>
        <w:t>.</w:t>
      </w:r>
    </w:p>
    <w:p w:rsidR="002D165D" w:rsidRPr="00DD6BFB" w:rsidRDefault="002D165D" w:rsidP="002A204C">
      <w:pPr>
        <w:spacing w:after="0" w:line="480" w:lineRule="auto"/>
        <w:jc w:val="both"/>
        <w:rPr>
          <w:rFonts w:ascii="Times New Roman" w:hAnsi="Times New Roman" w:cs="Times New Roman"/>
          <w:sz w:val="24"/>
          <w:szCs w:val="24"/>
        </w:rPr>
      </w:pPr>
      <w:r w:rsidRPr="00DD6BFB">
        <w:rPr>
          <w:rFonts w:ascii="Times New Roman" w:hAnsi="Times New Roman" w:cs="Times New Roman"/>
          <w:b/>
          <w:sz w:val="24"/>
          <w:szCs w:val="24"/>
        </w:rPr>
        <w:t>Model Validation</w:t>
      </w:r>
    </w:p>
    <w:p w:rsidR="002D165D" w:rsidRDefault="002D165D" w:rsidP="002A204C">
      <w:pPr>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tab/>
        <w:t>To ensure</w:t>
      </w:r>
      <w:r w:rsidR="004232FF" w:rsidRPr="00DD6BFB">
        <w:rPr>
          <w:rFonts w:ascii="Times New Roman" w:hAnsi="Times New Roman" w:cs="Times New Roman"/>
          <w:sz w:val="24"/>
          <w:szCs w:val="24"/>
        </w:rPr>
        <w:t xml:space="preserve"> convergence</w:t>
      </w:r>
      <w:r w:rsidRPr="00DD6BFB">
        <w:rPr>
          <w:rFonts w:ascii="Times New Roman" w:hAnsi="Times New Roman" w:cs="Times New Roman"/>
          <w:sz w:val="24"/>
          <w:szCs w:val="24"/>
        </w:rPr>
        <w:t xml:space="preserve"> </w:t>
      </w:r>
      <w:r w:rsidR="004232FF" w:rsidRPr="00DD6BFB">
        <w:rPr>
          <w:rFonts w:ascii="Times New Roman" w:hAnsi="Times New Roman" w:cs="Times New Roman"/>
          <w:sz w:val="24"/>
          <w:szCs w:val="24"/>
        </w:rPr>
        <w:t xml:space="preserve">properties of </w:t>
      </w:r>
      <w:r w:rsidRPr="00DD6BFB">
        <w:rPr>
          <w:rFonts w:ascii="Times New Roman" w:hAnsi="Times New Roman" w:cs="Times New Roman"/>
          <w:sz w:val="24"/>
          <w:szCs w:val="24"/>
        </w:rPr>
        <w:t xml:space="preserve">the model </w:t>
      </w:r>
      <w:r w:rsidR="004232FF" w:rsidRPr="00DD6BFB">
        <w:rPr>
          <w:rFonts w:ascii="Times New Roman" w:hAnsi="Times New Roman" w:cs="Times New Roman"/>
          <w:sz w:val="24"/>
          <w:szCs w:val="24"/>
        </w:rPr>
        <w:t>were realistic</w:t>
      </w:r>
      <w:r w:rsidR="00750602">
        <w:rPr>
          <w:rFonts w:ascii="Times New Roman" w:hAnsi="Times New Roman" w:cs="Times New Roman"/>
          <w:sz w:val="24"/>
          <w:szCs w:val="24"/>
        </w:rPr>
        <w:t>,</w:t>
      </w:r>
      <w:r w:rsidR="004232FF" w:rsidRPr="00DD6BFB">
        <w:rPr>
          <w:rFonts w:ascii="Times New Roman" w:hAnsi="Times New Roman" w:cs="Times New Roman"/>
          <w:sz w:val="24"/>
          <w:szCs w:val="24"/>
        </w:rPr>
        <w:t xml:space="preserve"> provided an appropriate amount of data was available</w:t>
      </w:r>
      <w:r w:rsidRPr="00DD6BFB">
        <w:rPr>
          <w:rFonts w:ascii="Times New Roman" w:hAnsi="Times New Roman" w:cs="Times New Roman"/>
          <w:sz w:val="24"/>
          <w:szCs w:val="24"/>
        </w:rPr>
        <w:t xml:space="preserve">, preliminary runs included 2000 age and length </w:t>
      </w:r>
      <w:r w:rsidR="004232FF" w:rsidRPr="00DD6BFB">
        <w:rPr>
          <w:rFonts w:ascii="Times New Roman" w:hAnsi="Times New Roman" w:cs="Times New Roman"/>
          <w:sz w:val="24"/>
          <w:szCs w:val="24"/>
        </w:rPr>
        <w:t xml:space="preserve">multinomial </w:t>
      </w:r>
      <w:r w:rsidRPr="00DD6BFB">
        <w:rPr>
          <w:rFonts w:ascii="Times New Roman" w:hAnsi="Times New Roman" w:cs="Times New Roman"/>
          <w:sz w:val="24"/>
          <w:szCs w:val="24"/>
        </w:rPr>
        <w:t>comp</w:t>
      </w:r>
      <w:r w:rsidR="004232FF" w:rsidRPr="00DD6BFB">
        <w:rPr>
          <w:rFonts w:ascii="Times New Roman" w:hAnsi="Times New Roman" w:cs="Times New Roman"/>
          <w:sz w:val="24"/>
          <w:szCs w:val="24"/>
        </w:rPr>
        <w:t>o</w:t>
      </w:r>
      <w:r w:rsidRPr="00DD6BFB">
        <w:rPr>
          <w:rFonts w:ascii="Times New Roman" w:hAnsi="Times New Roman" w:cs="Times New Roman"/>
          <w:sz w:val="24"/>
          <w:szCs w:val="24"/>
        </w:rPr>
        <w:t>s</w:t>
      </w:r>
      <w:r w:rsidR="004232FF" w:rsidRPr="00DD6BFB">
        <w:rPr>
          <w:rFonts w:ascii="Times New Roman" w:hAnsi="Times New Roman" w:cs="Times New Roman"/>
          <w:sz w:val="24"/>
          <w:szCs w:val="24"/>
        </w:rPr>
        <w:t>itions</w:t>
      </w:r>
      <w:r w:rsidRPr="00DD6BFB">
        <w:rPr>
          <w:rFonts w:ascii="Times New Roman" w:hAnsi="Times New Roman" w:cs="Times New Roman"/>
          <w:sz w:val="24"/>
          <w:szCs w:val="24"/>
        </w:rPr>
        <w:t xml:space="preserve"> </w:t>
      </w:r>
      <w:r w:rsidR="004232FF" w:rsidRPr="00DD6BFB">
        <w:rPr>
          <w:rFonts w:ascii="Times New Roman" w:hAnsi="Times New Roman" w:cs="Times New Roman"/>
          <w:sz w:val="24"/>
          <w:szCs w:val="24"/>
        </w:rPr>
        <w:t xml:space="preserve">samples </w:t>
      </w:r>
      <w:r w:rsidRPr="00DD6BFB">
        <w:rPr>
          <w:rFonts w:ascii="Times New Roman" w:hAnsi="Times New Roman" w:cs="Times New Roman"/>
          <w:sz w:val="24"/>
          <w:szCs w:val="24"/>
        </w:rPr>
        <w:t>sampled biannually from years 25-80</w:t>
      </w:r>
      <w:r w:rsidR="004232FF" w:rsidRPr="00DD6BFB">
        <w:rPr>
          <w:rFonts w:ascii="Times New Roman" w:hAnsi="Times New Roman" w:cs="Times New Roman"/>
          <w:sz w:val="24"/>
          <w:szCs w:val="24"/>
        </w:rPr>
        <w:t xml:space="preserve"> and an index of abundance for those same years</w:t>
      </w:r>
      <w:r w:rsidRPr="00DD6BFB">
        <w:rPr>
          <w:rFonts w:ascii="Times New Roman" w:hAnsi="Times New Roman" w:cs="Times New Roman"/>
          <w:sz w:val="24"/>
          <w:szCs w:val="24"/>
        </w:rPr>
        <w:t xml:space="preserve"> with a CV of 0.1. </w:t>
      </w:r>
      <w:r w:rsidR="004232FF" w:rsidRPr="00DD6BFB">
        <w:rPr>
          <w:rFonts w:ascii="Times New Roman" w:hAnsi="Times New Roman" w:cs="Times New Roman"/>
          <w:sz w:val="24"/>
          <w:szCs w:val="24"/>
        </w:rPr>
        <w:t xml:space="preserve">For these preliminary runs, the </w:t>
      </w:r>
      <w:r w:rsidR="00750602">
        <w:rPr>
          <w:rFonts w:ascii="Times New Roman" w:hAnsi="Times New Roman" w:cs="Times New Roman"/>
          <w:sz w:val="24"/>
          <w:szCs w:val="24"/>
        </w:rPr>
        <w:t>estimation model</w:t>
      </w:r>
      <w:r w:rsidR="004232FF" w:rsidRPr="00DD6BFB">
        <w:rPr>
          <w:rFonts w:ascii="Times New Roman" w:hAnsi="Times New Roman" w:cs="Times New Roman"/>
          <w:sz w:val="24"/>
          <w:szCs w:val="24"/>
        </w:rPr>
        <w:t xml:space="preserve"> was able </w:t>
      </w:r>
      <w:proofErr w:type="gramStart"/>
      <w:r w:rsidR="004232FF" w:rsidRPr="00DD6BFB">
        <w:rPr>
          <w:rFonts w:ascii="Times New Roman" w:hAnsi="Times New Roman" w:cs="Times New Roman"/>
          <w:sz w:val="24"/>
          <w:szCs w:val="24"/>
        </w:rPr>
        <w:t xml:space="preserve">to </w:t>
      </w:r>
      <w:r w:rsidRPr="00DD6BFB">
        <w:rPr>
          <w:rFonts w:ascii="Times New Roman" w:hAnsi="Times New Roman" w:cs="Times New Roman"/>
          <w:sz w:val="24"/>
          <w:szCs w:val="24"/>
        </w:rPr>
        <w:t xml:space="preserve"> est</w:t>
      </w:r>
      <w:r w:rsidR="00750602">
        <w:rPr>
          <w:rFonts w:ascii="Times New Roman" w:hAnsi="Times New Roman" w:cs="Times New Roman"/>
          <w:sz w:val="24"/>
          <w:szCs w:val="24"/>
        </w:rPr>
        <w:t>imate</w:t>
      </w:r>
      <w:proofErr w:type="gramEnd"/>
      <w:r w:rsidR="00B16208" w:rsidRPr="00DD6BFB">
        <w:rPr>
          <w:rFonts w:ascii="Times New Roman" w:hAnsi="Times New Roman" w:cs="Times New Roman"/>
          <w:sz w:val="24"/>
          <w:szCs w:val="24"/>
        </w:rPr>
        <w:t xml:space="preserve"> biomass </w:t>
      </w:r>
      <w:r w:rsidR="004232FF" w:rsidRPr="00DD6BFB">
        <w:rPr>
          <w:rFonts w:ascii="Times New Roman" w:hAnsi="Times New Roman" w:cs="Times New Roman"/>
          <w:sz w:val="24"/>
          <w:szCs w:val="24"/>
        </w:rPr>
        <w:t>without bias</w:t>
      </w:r>
      <w:r w:rsidR="00B16208" w:rsidRPr="00DD6BFB">
        <w:rPr>
          <w:rFonts w:ascii="Times New Roman" w:hAnsi="Times New Roman" w:cs="Times New Roman"/>
          <w:sz w:val="24"/>
          <w:szCs w:val="24"/>
        </w:rPr>
        <w:t xml:space="preserve">. </w:t>
      </w:r>
      <w:r w:rsidR="004232FF" w:rsidRPr="00DD6BFB">
        <w:rPr>
          <w:rFonts w:ascii="Times New Roman" w:hAnsi="Times New Roman" w:cs="Times New Roman"/>
          <w:sz w:val="24"/>
          <w:szCs w:val="24"/>
        </w:rPr>
        <w:t>The process was</w:t>
      </w:r>
      <w:r w:rsidR="00B16208" w:rsidRPr="00DD6BFB">
        <w:rPr>
          <w:rFonts w:ascii="Times New Roman" w:hAnsi="Times New Roman" w:cs="Times New Roman"/>
          <w:sz w:val="24"/>
          <w:szCs w:val="24"/>
        </w:rPr>
        <w:t xml:space="preserve"> repeated for </w:t>
      </w:r>
      <w:r w:rsidR="004232FF" w:rsidRPr="00DD6BFB">
        <w:rPr>
          <w:rFonts w:ascii="Times New Roman" w:hAnsi="Times New Roman" w:cs="Times New Roman"/>
          <w:sz w:val="24"/>
          <w:szCs w:val="24"/>
        </w:rPr>
        <w:t xml:space="preserve">each </w:t>
      </w:r>
      <w:r w:rsidR="00750602">
        <w:rPr>
          <w:rFonts w:ascii="Times New Roman" w:hAnsi="Times New Roman" w:cs="Times New Roman"/>
          <w:sz w:val="24"/>
          <w:szCs w:val="24"/>
        </w:rPr>
        <w:t>s</w:t>
      </w:r>
      <w:r w:rsidR="004232FF" w:rsidRPr="00DD6BFB">
        <w:rPr>
          <w:rFonts w:ascii="Times New Roman" w:hAnsi="Times New Roman" w:cs="Times New Roman"/>
          <w:sz w:val="24"/>
          <w:szCs w:val="24"/>
        </w:rPr>
        <w:t>cenario</w:t>
      </w:r>
      <w:r w:rsidR="00B16208" w:rsidRPr="00DD6BFB">
        <w:rPr>
          <w:rFonts w:ascii="Times New Roman" w:hAnsi="Times New Roman" w:cs="Times New Roman"/>
          <w:sz w:val="24"/>
          <w:szCs w:val="24"/>
        </w:rPr>
        <w:t xml:space="preserve"> with 100 age and length </w:t>
      </w:r>
      <w:r w:rsidR="004232FF" w:rsidRPr="00DD6BFB">
        <w:rPr>
          <w:rFonts w:ascii="Times New Roman" w:hAnsi="Times New Roman" w:cs="Times New Roman"/>
          <w:sz w:val="24"/>
          <w:szCs w:val="24"/>
        </w:rPr>
        <w:t xml:space="preserve">multinomial </w:t>
      </w:r>
      <w:r w:rsidR="00B16208" w:rsidRPr="00DD6BFB">
        <w:rPr>
          <w:rFonts w:ascii="Times New Roman" w:hAnsi="Times New Roman" w:cs="Times New Roman"/>
          <w:sz w:val="24"/>
          <w:szCs w:val="24"/>
        </w:rPr>
        <w:t>comp</w:t>
      </w:r>
      <w:r w:rsidR="004232FF" w:rsidRPr="00DD6BFB">
        <w:rPr>
          <w:rFonts w:ascii="Times New Roman" w:hAnsi="Times New Roman" w:cs="Times New Roman"/>
          <w:sz w:val="24"/>
          <w:szCs w:val="24"/>
        </w:rPr>
        <w:t>o</w:t>
      </w:r>
      <w:r w:rsidR="00B16208" w:rsidRPr="00DD6BFB">
        <w:rPr>
          <w:rFonts w:ascii="Times New Roman" w:hAnsi="Times New Roman" w:cs="Times New Roman"/>
          <w:sz w:val="24"/>
          <w:szCs w:val="24"/>
        </w:rPr>
        <w:t>s</w:t>
      </w:r>
      <w:r w:rsidR="004232FF" w:rsidRPr="00DD6BFB">
        <w:rPr>
          <w:rFonts w:ascii="Times New Roman" w:hAnsi="Times New Roman" w:cs="Times New Roman"/>
          <w:sz w:val="24"/>
          <w:szCs w:val="24"/>
        </w:rPr>
        <w:t>ition samples and</w:t>
      </w:r>
      <w:r w:rsidR="00B16208" w:rsidRPr="00DD6BFB">
        <w:rPr>
          <w:rFonts w:ascii="Times New Roman" w:hAnsi="Times New Roman" w:cs="Times New Roman"/>
          <w:sz w:val="24"/>
          <w:szCs w:val="24"/>
        </w:rPr>
        <w:t xml:space="preserve"> a</w:t>
      </w:r>
      <w:r w:rsidR="004232FF" w:rsidRPr="00DD6BFB">
        <w:rPr>
          <w:rFonts w:ascii="Times New Roman" w:hAnsi="Times New Roman" w:cs="Times New Roman"/>
          <w:sz w:val="24"/>
          <w:szCs w:val="24"/>
        </w:rPr>
        <w:t>n index of abundance with a</w:t>
      </w:r>
      <w:r w:rsidR="00B16208" w:rsidRPr="00DD6BFB">
        <w:rPr>
          <w:rFonts w:ascii="Times New Roman" w:hAnsi="Times New Roman" w:cs="Times New Roman"/>
          <w:sz w:val="24"/>
          <w:szCs w:val="24"/>
        </w:rPr>
        <w:t xml:space="preserve"> CV of 0.1</w:t>
      </w:r>
      <w:r w:rsidR="006B6BB1">
        <w:rPr>
          <w:rFonts w:ascii="Times New Roman" w:hAnsi="Times New Roman" w:cs="Times New Roman"/>
          <w:sz w:val="24"/>
          <w:szCs w:val="24"/>
        </w:rPr>
        <w:t>.</w:t>
      </w:r>
    </w:p>
    <w:p w:rsidR="002A204C" w:rsidRPr="00DD6BFB" w:rsidRDefault="002A204C" w:rsidP="002A204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Estimates of spawning biomass, SPB, and F from the estimation model were bias-checked against the operating model’s </w:t>
      </w:r>
      <w:r w:rsidR="0047109C">
        <w:rPr>
          <w:rFonts w:ascii="Times New Roman" w:hAnsi="Times New Roman" w:cs="Times New Roman"/>
          <w:sz w:val="24"/>
          <w:szCs w:val="24"/>
        </w:rPr>
        <w:t>estimates</w:t>
      </w:r>
      <w:r>
        <w:rPr>
          <w:rFonts w:ascii="Times New Roman" w:hAnsi="Times New Roman" w:cs="Times New Roman"/>
          <w:sz w:val="24"/>
          <w:szCs w:val="24"/>
        </w:rPr>
        <w:t xml:space="preserve"> of SPB and F (Figures </w:t>
      </w:r>
      <w:r w:rsidR="0047109C">
        <w:rPr>
          <w:rFonts w:ascii="Times New Roman" w:hAnsi="Times New Roman" w:cs="Times New Roman"/>
          <w:sz w:val="24"/>
          <w:szCs w:val="24"/>
        </w:rPr>
        <w:t>3</w:t>
      </w:r>
      <w:r>
        <w:rPr>
          <w:rFonts w:ascii="Times New Roman" w:hAnsi="Times New Roman" w:cs="Times New Roman"/>
          <w:sz w:val="24"/>
          <w:szCs w:val="24"/>
        </w:rPr>
        <w:t xml:space="preserve"> and </w:t>
      </w:r>
      <w:r w:rsidR="0047109C">
        <w:rPr>
          <w:rFonts w:ascii="Times New Roman" w:hAnsi="Times New Roman" w:cs="Times New Roman"/>
          <w:sz w:val="24"/>
          <w:szCs w:val="24"/>
        </w:rPr>
        <w:t>4</w:t>
      </w:r>
      <w:r>
        <w:rPr>
          <w:rFonts w:ascii="Times New Roman" w:hAnsi="Times New Roman" w:cs="Times New Roman"/>
          <w:sz w:val="24"/>
          <w:szCs w:val="24"/>
        </w:rPr>
        <w:t xml:space="preserve">). </w:t>
      </w:r>
      <w:commentRangeStart w:id="13"/>
      <w:r>
        <w:rPr>
          <w:rFonts w:ascii="Times New Roman" w:hAnsi="Times New Roman" w:cs="Times New Roman"/>
          <w:sz w:val="24"/>
          <w:szCs w:val="24"/>
        </w:rPr>
        <w:t xml:space="preserve">While estimates of SPB were relatively unbiased (Figure </w:t>
      </w:r>
      <w:r w:rsidR="0047109C">
        <w:rPr>
          <w:rFonts w:ascii="Times New Roman" w:hAnsi="Times New Roman" w:cs="Times New Roman"/>
          <w:sz w:val="24"/>
          <w:szCs w:val="24"/>
        </w:rPr>
        <w:t>3</w:t>
      </w:r>
      <w:r>
        <w:rPr>
          <w:rFonts w:ascii="Times New Roman" w:hAnsi="Times New Roman" w:cs="Times New Roman"/>
          <w:sz w:val="24"/>
          <w:szCs w:val="24"/>
        </w:rPr>
        <w:t xml:space="preserve">), estimates of F during the forecast period were biased low (Figure </w:t>
      </w:r>
      <w:r w:rsidR="0047109C">
        <w:rPr>
          <w:rFonts w:ascii="Times New Roman" w:hAnsi="Times New Roman" w:cs="Times New Roman"/>
          <w:sz w:val="24"/>
          <w:szCs w:val="24"/>
        </w:rPr>
        <w:t>4</w:t>
      </w:r>
      <w:r>
        <w:rPr>
          <w:rFonts w:ascii="Times New Roman" w:hAnsi="Times New Roman" w:cs="Times New Roman"/>
          <w:sz w:val="24"/>
          <w:szCs w:val="24"/>
        </w:rPr>
        <w:t>).</w:t>
      </w:r>
      <w:commentRangeEnd w:id="13"/>
      <w:r>
        <w:rPr>
          <w:rStyle w:val="CommentReference"/>
        </w:rPr>
        <w:commentReference w:id="13"/>
      </w:r>
    </w:p>
    <w:p w:rsidR="00BB56C6" w:rsidRDefault="00BB56C6" w:rsidP="002A204C">
      <w:pPr>
        <w:spacing w:after="0" w:line="480" w:lineRule="auto"/>
        <w:jc w:val="both"/>
        <w:rPr>
          <w:rFonts w:ascii="Times New Roman" w:hAnsi="Times New Roman" w:cs="Times New Roman"/>
          <w:b/>
          <w:sz w:val="24"/>
          <w:szCs w:val="24"/>
        </w:rPr>
      </w:pPr>
      <w:r w:rsidRPr="00DD6BFB">
        <w:rPr>
          <w:rFonts w:ascii="Times New Roman" w:hAnsi="Times New Roman" w:cs="Times New Roman"/>
          <w:b/>
          <w:sz w:val="24"/>
          <w:szCs w:val="24"/>
        </w:rPr>
        <w:t>Results</w:t>
      </w:r>
    </w:p>
    <w:p w:rsidR="00750602" w:rsidRDefault="00750602" w:rsidP="002A204C">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Single Replicate </w:t>
      </w:r>
      <w:r w:rsidR="00C52A6F">
        <w:rPr>
          <w:rFonts w:ascii="Times New Roman" w:hAnsi="Times New Roman" w:cs="Times New Roman"/>
          <w:i/>
          <w:sz w:val="24"/>
          <w:szCs w:val="24"/>
        </w:rPr>
        <w:t>R</w:t>
      </w:r>
      <w:r w:rsidR="00766A13">
        <w:rPr>
          <w:rFonts w:ascii="Times New Roman" w:hAnsi="Times New Roman" w:cs="Times New Roman"/>
          <w:i/>
          <w:sz w:val="24"/>
          <w:szCs w:val="24"/>
        </w:rPr>
        <w:t>esults</w:t>
      </w:r>
    </w:p>
    <w:p w:rsidR="008E4006" w:rsidRDefault="00750602" w:rsidP="002A204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Estimates of spawning biomass, SPB, were extracted together with their 25%, 50%, and 95% confidence intervals from the estimation model for a single replicate</w:t>
      </w:r>
      <w:r w:rsidR="009D5311">
        <w:rPr>
          <w:rFonts w:ascii="Times New Roman" w:hAnsi="Times New Roman" w:cs="Times New Roman"/>
          <w:sz w:val="24"/>
          <w:szCs w:val="24"/>
        </w:rPr>
        <w:t xml:space="preserve"> (Figure</w:t>
      </w:r>
      <w:r w:rsidR="0047109C">
        <w:rPr>
          <w:rFonts w:ascii="Times New Roman" w:hAnsi="Times New Roman" w:cs="Times New Roman"/>
          <w:sz w:val="24"/>
          <w:szCs w:val="24"/>
        </w:rPr>
        <w:t>s</w:t>
      </w:r>
      <w:r w:rsidR="009D5311">
        <w:rPr>
          <w:rFonts w:ascii="Times New Roman" w:hAnsi="Times New Roman" w:cs="Times New Roman"/>
          <w:sz w:val="24"/>
          <w:szCs w:val="24"/>
        </w:rPr>
        <w:t xml:space="preserve"> </w:t>
      </w:r>
      <w:r w:rsidR="0047109C">
        <w:rPr>
          <w:rFonts w:ascii="Times New Roman" w:hAnsi="Times New Roman" w:cs="Times New Roman"/>
          <w:sz w:val="24"/>
          <w:szCs w:val="24"/>
        </w:rPr>
        <w:t>5 and 6</w:t>
      </w:r>
      <w:r w:rsidR="009D5311">
        <w:rPr>
          <w:rFonts w:ascii="Times New Roman" w:hAnsi="Times New Roman" w:cs="Times New Roman"/>
          <w:sz w:val="24"/>
          <w:szCs w:val="24"/>
        </w:rPr>
        <w:t>)</w:t>
      </w:r>
      <w:r w:rsidR="00C52A6F">
        <w:rPr>
          <w:rFonts w:ascii="Times New Roman" w:hAnsi="Times New Roman" w:cs="Times New Roman"/>
          <w:sz w:val="24"/>
          <w:szCs w:val="24"/>
        </w:rPr>
        <w:t xml:space="preserve">. </w:t>
      </w:r>
      <w:r w:rsidR="008E4006">
        <w:rPr>
          <w:rFonts w:ascii="Times New Roman" w:hAnsi="Times New Roman" w:cs="Times New Roman"/>
          <w:sz w:val="24"/>
          <w:szCs w:val="24"/>
        </w:rPr>
        <w:t xml:space="preserve">When AR is negative or zero, </w:t>
      </w:r>
      <w:r w:rsidR="00420841">
        <w:rPr>
          <w:rFonts w:ascii="Times New Roman" w:hAnsi="Times New Roman" w:cs="Times New Roman"/>
          <w:sz w:val="24"/>
          <w:szCs w:val="24"/>
        </w:rPr>
        <w:t xml:space="preserve">internal estimates of </w:t>
      </w:r>
      <w:r w:rsidR="008E4006">
        <w:rPr>
          <w:rFonts w:ascii="Times New Roman" w:hAnsi="Times New Roman" w:cs="Times New Roman"/>
          <w:sz w:val="24"/>
          <w:szCs w:val="24"/>
        </w:rPr>
        <w:t xml:space="preserve">spawning biomass </w:t>
      </w:r>
      <w:r w:rsidR="00420841">
        <w:rPr>
          <w:rFonts w:ascii="Times New Roman" w:hAnsi="Times New Roman" w:cs="Times New Roman"/>
          <w:sz w:val="24"/>
          <w:szCs w:val="24"/>
        </w:rPr>
        <w:t>have</w:t>
      </w:r>
      <w:r w:rsidR="008E4006">
        <w:rPr>
          <w:rFonts w:ascii="Times New Roman" w:hAnsi="Times New Roman" w:cs="Times New Roman"/>
          <w:sz w:val="24"/>
          <w:szCs w:val="24"/>
        </w:rPr>
        <w:t xml:space="preserve"> comparatively low </w:t>
      </w:r>
      <w:r w:rsidR="00420841">
        <w:rPr>
          <w:rFonts w:ascii="Times New Roman" w:hAnsi="Times New Roman" w:cs="Times New Roman"/>
          <w:sz w:val="24"/>
          <w:szCs w:val="24"/>
        </w:rPr>
        <w:t>spread</w:t>
      </w:r>
      <w:r w:rsidR="008E4006">
        <w:rPr>
          <w:rFonts w:ascii="Times New Roman" w:hAnsi="Times New Roman" w:cs="Times New Roman"/>
          <w:sz w:val="24"/>
          <w:szCs w:val="24"/>
        </w:rPr>
        <w:t xml:space="preserve"> of uncertainty</w:t>
      </w:r>
      <w:r w:rsidR="004B6618">
        <w:rPr>
          <w:rFonts w:ascii="Times New Roman" w:hAnsi="Times New Roman" w:cs="Times New Roman"/>
          <w:sz w:val="24"/>
          <w:szCs w:val="24"/>
        </w:rPr>
        <w:t xml:space="preserve"> during the forecast period (</w:t>
      </w:r>
      <w:r w:rsidR="0047109C">
        <w:rPr>
          <w:rFonts w:ascii="Times New Roman" w:hAnsi="Times New Roman" w:cs="Times New Roman"/>
          <w:sz w:val="24"/>
          <w:szCs w:val="24"/>
        </w:rPr>
        <w:t>Figures 5 and 6</w:t>
      </w:r>
      <w:r w:rsidR="004B6618">
        <w:rPr>
          <w:rFonts w:ascii="Times New Roman" w:hAnsi="Times New Roman" w:cs="Times New Roman"/>
          <w:sz w:val="24"/>
          <w:szCs w:val="24"/>
        </w:rPr>
        <w:t>)</w:t>
      </w:r>
      <w:r w:rsidR="008E4006">
        <w:rPr>
          <w:rFonts w:ascii="Times New Roman" w:hAnsi="Times New Roman" w:cs="Times New Roman"/>
          <w:sz w:val="24"/>
          <w:szCs w:val="24"/>
        </w:rPr>
        <w:t>. As AR increases, uncertainty around</w:t>
      </w:r>
      <w:r w:rsidR="00137E05">
        <w:rPr>
          <w:rFonts w:ascii="Times New Roman" w:hAnsi="Times New Roman" w:cs="Times New Roman"/>
          <w:sz w:val="24"/>
          <w:szCs w:val="24"/>
        </w:rPr>
        <w:t xml:space="preserve"> the </w:t>
      </w:r>
      <w:proofErr w:type="spellStart"/>
      <w:r w:rsidR="00137E05">
        <w:rPr>
          <w:rFonts w:ascii="Times New Roman" w:hAnsi="Times New Roman" w:cs="Times New Roman"/>
          <w:sz w:val="24"/>
          <w:szCs w:val="24"/>
        </w:rPr>
        <w:t>timeseries</w:t>
      </w:r>
      <w:proofErr w:type="spellEnd"/>
      <w:r w:rsidR="008E4006">
        <w:rPr>
          <w:rFonts w:ascii="Times New Roman" w:hAnsi="Times New Roman" w:cs="Times New Roman"/>
          <w:sz w:val="24"/>
          <w:szCs w:val="24"/>
        </w:rPr>
        <w:t xml:space="preserve"> </w:t>
      </w:r>
      <w:r w:rsidR="004B6618">
        <w:rPr>
          <w:rFonts w:ascii="Times New Roman" w:hAnsi="Times New Roman" w:cs="Times New Roman"/>
          <w:sz w:val="24"/>
          <w:szCs w:val="24"/>
        </w:rPr>
        <w:t>estimates of SPB increase</w:t>
      </w:r>
      <w:r w:rsidR="00137E05">
        <w:rPr>
          <w:rFonts w:ascii="Times New Roman" w:hAnsi="Times New Roman" w:cs="Times New Roman"/>
          <w:sz w:val="24"/>
          <w:szCs w:val="24"/>
        </w:rPr>
        <w:t>s during the forecast period (years 80-100)</w:t>
      </w:r>
      <w:r w:rsidR="004B6618">
        <w:rPr>
          <w:rFonts w:ascii="Times New Roman" w:hAnsi="Times New Roman" w:cs="Times New Roman"/>
          <w:sz w:val="24"/>
          <w:szCs w:val="24"/>
        </w:rPr>
        <w:t>. This is especially true when AR is fixed at its true value. While fix</w:t>
      </w:r>
      <w:r w:rsidR="00420841">
        <w:rPr>
          <w:rFonts w:ascii="Times New Roman" w:hAnsi="Times New Roman" w:cs="Times New Roman"/>
          <w:sz w:val="24"/>
          <w:szCs w:val="24"/>
        </w:rPr>
        <w:t xml:space="preserve">ing AR at zero gives a smaller </w:t>
      </w:r>
      <w:r w:rsidR="00420841">
        <w:rPr>
          <w:rFonts w:ascii="Times New Roman" w:hAnsi="Times New Roman" w:cs="Times New Roman"/>
          <w:sz w:val="24"/>
          <w:szCs w:val="24"/>
        </w:rPr>
        <w:lastRenderedPageBreak/>
        <w:t xml:space="preserve">interval </w:t>
      </w:r>
      <w:r w:rsidR="004B6618">
        <w:rPr>
          <w:rFonts w:ascii="Times New Roman" w:hAnsi="Times New Roman" w:cs="Times New Roman"/>
          <w:sz w:val="24"/>
          <w:szCs w:val="24"/>
        </w:rPr>
        <w:t xml:space="preserve">of uncertainty in the estimate of </w:t>
      </w:r>
      <w:r w:rsidR="00137E05">
        <w:rPr>
          <w:rFonts w:ascii="Times New Roman" w:hAnsi="Times New Roman" w:cs="Times New Roman"/>
          <w:sz w:val="24"/>
          <w:szCs w:val="24"/>
        </w:rPr>
        <w:t>SPB, the confidence interval generated by estimation model</w:t>
      </w:r>
      <w:r w:rsidR="00420841">
        <w:rPr>
          <w:rFonts w:ascii="Times New Roman" w:hAnsi="Times New Roman" w:cs="Times New Roman"/>
          <w:sz w:val="24"/>
          <w:szCs w:val="24"/>
        </w:rPr>
        <w:t xml:space="preserve"> is unlikely to contain the true SPB as given by the operating model.</w:t>
      </w:r>
    </w:p>
    <w:p w:rsidR="00C52A6F" w:rsidRPr="00C52A6F" w:rsidRDefault="00C52A6F" w:rsidP="002A204C">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Multi-Replicate Results</w:t>
      </w:r>
    </w:p>
    <w:p w:rsidR="00BC0C18" w:rsidRPr="00DD6BFB" w:rsidRDefault="00507431" w:rsidP="002A204C">
      <w:pPr>
        <w:spacing w:after="0" w:line="480" w:lineRule="auto"/>
        <w:jc w:val="both"/>
        <w:rPr>
          <w:rFonts w:ascii="Times New Roman" w:hAnsi="Times New Roman" w:cs="Times New Roman"/>
          <w:noProof/>
          <w:sz w:val="24"/>
          <w:szCs w:val="24"/>
        </w:rPr>
      </w:pPr>
      <w:r w:rsidRPr="00DD6BFB">
        <w:rPr>
          <w:rFonts w:ascii="Times New Roman" w:hAnsi="Times New Roman" w:cs="Times New Roman"/>
          <w:sz w:val="24"/>
          <w:szCs w:val="24"/>
        </w:rPr>
        <w:t xml:space="preserve">Autocorrelation, AR, was estimated internally in SS with lower and upper bound specified in </w:t>
      </w:r>
      <w:r>
        <w:rPr>
          <w:rFonts w:ascii="Times New Roman" w:hAnsi="Times New Roman" w:cs="Times New Roman"/>
          <w:sz w:val="24"/>
          <w:szCs w:val="24"/>
        </w:rPr>
        <w:t>Table 1. T</w:t>
      </w:r>
      <w:r w:rsidR="00E96BEB" w:rsidRPr="00DD6BFB">
        <w:rPr>
          <w:rFonts w:ascii="Times New Roman" w:hAnsi="Times New Roman" w:cs="Times New Roman"/>
          <w:sz w:val="24"/>
          <w:szCs w:val="24"/>
        </w:rPr>
        <w:t>he distribution of estimates of AR produced by SS</w:t>
      </w:r>
      <w:r w:rsidR="002D165D" w:rsidRPr="00DD6BFB">
        <w:rPr>
          <w:rFonts w:ascii="Times New Roman" w:hAnsi="Times New Roman" w:cs="Times New Roman"/>
          <w:sz w:val="24"/>
          <w:szCs w:val="24"/>
        </w:rPr>
        <w:t xml:space="preserve"> when AR is estimated internally versus performance of the </w:t>
      </w:r>
      <w:proofErr w:type="spellStart"/>
      <w:r w:rsidR="002D165D" w:rsidRPr="00DD6BFB">
        <w:rPr>
          <w:rFonts w:ascii="Times New Roman" w:hAnsi="Times New Roman" w:cs="Times New Roman"/>
          <w:i/>
          <w:sz w:val="24"/>
          <w:szCs w:val="24"/>
        </w:rPr>
        <w:t>acf</w:t>
      </w:r>
      <w:proofErr w:type="spellEnd"/>
      <w:r w:rsidR="002D165D" w:rsidRPr="00DD6BFB">
        <w:rPr>
          <w:rFonts w:ascii="Times New Roman" w:hAnsi="Times New Roman" w:cs="Times New Roman"/>
          <w:sz w:val="24"/>
          <w:szCs w:val="24"/>
        </w:rPr>
        <w:t xml:space="preserve"> function</w:t>
      </w:r>
      <w:r w:rsidR="00FE757A">
        <w:rPr>
          <w:rFonts w:ascii="Times New Roman" w:hAnsi="Times New Roman" w:cs="Times New Roman"/>
          <w:sz w:val="24"/>
          <w:szCs w:val="24"/>
        </w:rPr>
        <w:t xml:space="preserve"> (</w:t>
      </w:r>
      <w:proofErr w:type="spellStart"/>
      <w:r w:rsidR="00FE757A">
        <w:rPr>
          <w:rFonts w:ascii="Times New Roman" w:hAnsi="Times New Roman" w:cs="Times New Roman"/>
          <w:sz w:val="24"/>
          <w:szCs w:val="24"/>
        </w:rPr>
        <w:t>Venables</w:t>
      </w:r>
      <w:proofErr w:type="spellEnd"/>
      <w:r w:rsidR="00FE757A">
        <w:rPr>
          <w:rFonts w:ascii="Times New Roman" w:hAnsi="Times New Roman" w:cs="Times New Roman"/>
          <w:sz w:val="24"/>
          <w:szCs w:val="24"/>
        </w:rPr>
        <w:t xml:space="preserve"> and Ripley 2002)</w:t>
      </w:r>
      <w:r w:rsidR="002D165D" w:rsidRPr="00DD6BFB">
        <w:rPr>
          <w:rFonts w:ascii="Times New Roman" w:hAnsi="Times New Roman" w:cs="Times New Roman"/>
          <w:sz w:val="24"/>
          <w:szCs w:val="24"/>
        </w:rPr>
        <w:t xml:space="preserve"> applied to the </w:t>
      </w:r>
      <w:proofErr w:type="spellStart"/>
      <w:r w:rsidR="00867478">
        <w:rPr>
          <w:rFonts w:ascii="Times New Roman" w:hAnsi="Times New Roman" w:cs="Times New Roman"/>
          <w:sz w:val="24"/>
          <w:szCs w:val="24"/>
        </w:rPr>
        <w:t>timeseries</w:t>
      </w:r>
      <w:proofErr w:type="spellEnd"/>
      <w:r w:rsidR="00867478">
        <w:rPr>
          <w:rFonts w:ascii="Times New Roman" w:hAnsi="Times New Roman" w:cs="Times New Roman"/>
          <w:sz w:val="24"/>
          <w:szCs w:val="24"/>
        </w:rPr>
        <w:t xml:space="preserve"> of </w:t>
      </w:r>
      <w:r w:rsidR="002D165D" w:rsidRPr="00DD6BFB">
        <w:rPr>
          <w:rFonts w:ascii="Times New Roman" w:hAnsi="Times New Roman" w:cs="Times New Roman"/>
          <w:sz w:val="24"/>
          <w:szCs w:val="24"/>
        </w:rPr>
        <w:t xml:space="preserve">recruitment deviations produced by the </w:t>
      </w:r>
      <w:r w:rsidR="00C52A6F">
        <w:rPr>
          <w:rFonts w:ascii="Times New Roman" w:hAnsi="Times New Roman" w:cs="Times New Roman"/>
          <w:sz w:val="24"/>
          <w:szCs w:val="24"/>
        </w:rPr>
        <w:t xml:space="preserve">estimation model </w:t>
      </w:r>
      <w:r w:rsidR="002D165D" w:rsidRPr="00DD6BFB">
        <w:rPr>
          <w:rFonts w:ascii="Times New Roman" w:hAnsi="Times New Roman" w:cs="Times New Roman"/>
          <w:sz w:val="24"/>
          <w:szCs w:val="24"/>
        </w:rPr>
        <w:t>when internal estimation of AR was done by SS</w:t>
      </w:r>
      <w:r w:rsidR="00E96BEB" w:rsidRPr="00DD6BFB">
        <w:rPr>
          <w:rFonts w:ascii="Times New Roman" w:hAnsi="Times New Roman" w:cs="Times New Roman"/>
          <w:sz w:val="24"/>
          <w:szCs w:val="24"/>
        </w:rPr>
        <w:t>.</w:t>
      </w:r>
      <w:r w:rsidR="00312FAA" w:rsidRPr="00DD6BFB">
        <w:rPr>
          <w:rFonts w:ascii="Times New Roman" w:hAnsi="Times New Roman" w:cs="Times New Roman"/>
          <w:sz w:val="24"/>
          <w:szCs w:val="24"/>
        </w:rPr>
        <w:t xml:space="preserve"> </w:t>
      </w:r>
      <w:r w:rsidR="00C52A6F">
        <w:rPr>
          <w:rFonts w:ascii="Times New Roman" w:hAnsi="Times New Roman" w:cs="Times New Roman"/>
          <w:sz w:val="24"/>
          <w:szCs w:val="24"/>
        </w:rPr>
        <w:t>Internal estimates of AR are biased toward zero, but estimates of AR calculated externally based on internally-estimated recruitment deviations</w:t>
      </w:r>
      <w:r w:rsidR="00FE757A">
        <w:rPr>
          <w:rFonts w:ascii="Times New Roman" w:hAnsi="Times New Roman" w:cs="Times New Roman"/>
          <w:sz w:val="24"/>
          <w:szCs w:val="24"/>
        </w:rPr>
        <w:t xml:space="preserve"> produced by Stock Synthesis</w:t>
      </w:r>
      <w:r w:rsidR="00867478">
        <w:rPr>
          <w:rFonts w:ascii="Times New Roman" w:hAnsi="Times New Roman" w:cs="Times New Roman"/>
          <w:sz w:val="24"/>
          <w:szCs w:val="24"/>
        </w:rPr>
        <w:t xml:space="preserve"> (Figure </w:t>
      </w:r>
      <w:r w:rsidR="0047109C">
        <w:rPr>
          <w:rFonts w:ascii="Times New Roman" w:hAnsi="Times New Roman" w:cs="Times New Roman"/>
          <w:sz w:val="24"/>
          <w:szCs w:val="24"/>
        </w:rPr>
        <w:t>7</w:t>
      </w:r>
      <w:r w:rsidR="00867478">
        <w:rPr>
          <w:rFonts w:ascii="Times New Roman" w:hAnsi="Times New Roman" w:cs="Times New Roman"/>
          <w:sz w:val="24"/>
          <w:szCs w:val="24"/>
        </w:rPr>
        <w:t xml:space="preserve">). Additionally, forecast coverage is better when AR is fixed at its true value, while fixing AR at 0 leased to strong bias in estimates of SPB during the forecast period when AR is high (AR &gt; 0.5 in particular) (Figure </w:t>
      </w:r>
      <w:r w:rsidR="0047109C">
        <w:rPr>
          <w:rFonts w:ascii="Times New Roman" w:hAnsi="Times New Roman" w:cs="Times New Roman"/>
          <w:sz w:val="24"/>
          <w:szCs w:val="24"/>
        </w:rPr>
        <w:t>8</w:t>
      </w:r>
      <w:r w:rsidR="00867478">
        <w:rPr>
          <w:rFonts w:ascii="Times New Roman" w:hAnsi="Times New Roman" w:cs="Times New Roman"/>
          <w:sz w:val="24"/>
          <w:szCs w:val="24"/>
        </w:rPr>
        <w:t>).</w:t>
      </w:r>
    </w:p>
    <w:p w:rsidR="00312FAA" w:rsidRDefault="00312FAA" w:rsidP="002A204C">
      <w:pPr>
        <w:jc w:val="both"/>
        <w:rPr>
          <w:rFonts w:ascii="Times New Roman" w:hAnsi="Times New Roman" w:cs="Times New Roman"/>
          <w:b/>
          <w:sz w:val="24"/>
          <w:szCs w:val="24"/>
        </w:rPr>
      </w:pPr>
      <w:r w:rsidRPr="00DD6BFB">
        <w:rPr>
          <w:rFonts w:ascii="Times New Roman" w:hAnsi="Times New Roman" w:cs="Times New Roman"/>
          <w:b/>
          <w:sz w:val="24"/>
          <w:szCs w:val="24"/>
        </w:rPr>
        <w:t>Discussion</w:t>
      </w:r>
    </w:p>
    <w:p w:rsidR="00867478" w:rsidRPr="00867478" w:rsidRDefault="00867478" w:rsidP="002A204C">
      <w:pPr>
        <w:spacing w:after="0" w:line="480" w:lineRule="auto"/>
        <w:jc w:val="both"/>
        <w:rPr>
          <w:rFonts w:ascii="Times New Roman" w:hAnsi="Times New Roman" w:cs="Times New Roman"/>
          <w:sz w:val="24"/>
          <w:szCs w:val="24"/>
        </w:rPr>
      </w:pPr>
      <w:r w:rsidRPr="00681AF5">
        <w:rPr>
          <w:rFonts w:ascii="Times New Roman" w:hAnsi="Times New Roman" w:cs="Times New Roman"/>
          <w:sz w:val="24"/>
          <w:szCs w:val="24"/>
          <w:highlight w:val="yellow"/>
        </w:rPr>
        <w:t xml:space="preserve">Without correcting our issue with bias in F during the forecast period, I’m hesitant to draw many </w:t>
      </w:r>
      <w:r w:rsidR="00632225" w:rsidRPr="00681AF5">
        <w:rPr>
          <w:rFonts w:ascii="Times New Roman" w:hAnsi="Times New Roman" w:cs="Times New Roman"/>
          <w:sz w:val="24"/>
          <w:szCs w:val="24"/>
          <w:highlight w:val="yellow"/>
        </w:rPr>
        <w:t>strong</w:t>
      </w:r>
      <w:r w:rsidRPr="00681AF5">
        <w:rPr>
          <w:rFonts w:ascii="Times New Roman" w:hAnsi="Times New Roman" w:cs="Times New Roman"/>
          <w:sz w:val="24"/>
          <w:szCs w:val="24"/>
          <w:highlight w:val="yellow"/>
        </w:rPr>
        <w:t xml:space="preserve"> conclusions at this time, but here are a few thoughts</w:t>
      </w:r>
      <w:r w:rsidR="00681AF5" w:rsidRPr="00681AF5">
        <w:rPr>
          <w:rFonts w:ascii="Times New Roman" w:hAnsi="Times New Roman" w:cs="Times New Roman"/>
          <w:sz w:val="24"/>
          <w:szCs w:val="24"/>
          <w:highlight w:val="yellow"/>
        </w:rPr>
        <w:t xml:space="preserve"> on how I foresee the discussion panning out</w:t>
      </w:r>
      <w:r w:rsidRPr="00681AF5">
        <w:rPr>
          <w:rFonts w:ascii="Times New Roman" w:hAnsi="Times New Roman" w:cs="Times New Roman"/>
          <w:sz w:val="24"/>
          <w:szCs w:val="24"/>
          <w:highlight w:val="yellow"/>
        </w:rPr>
        <w:t>, nonetheless.</w:t>
      </w:r>
    </w:p>
    <w:p w:rsidR="00312FAA" w:rsidRPr="00632225" w:rsidRDefault="00632225" w:rsidP="002A204C">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Perhaps estimating AR internally is not particularly helpful as SS seems to not produce an estimate of AR that is reliable. However, our external calculation of AR from rec </w:t>
      </w:r>
      <w:proofErr w:type="spellStart"/>
      <w:r>
        <w:rPr>
          <w:rFonts w:ascii="Times New Roman" w:hAnsi="Times New Roman" w:cs="Times New Roman"/>
          <w:sz w:val="24"/>
          <w:szCs w:val="24"/>
        </w:rPr>
        <w:t>devs</w:t>
      </w:r>
      <w:proofErr w:type="spellEnd"/>
      <w:r>
        <w:rPr>
          <w:rFonts w:ascii="Times New Roman" w:hAnsi="Times New Roman" w:cs="Times New Roman"/>
          <w:sz w:val="24"/>
          <w:szCs w:val="24"/>
        </w:rPr>
        <w:t xml:space="preserve"> estimated by SS are significantly less biased for relatively small values of AR. Perhaps it would be better to have AR as a derived quantity in SS instead of an estimable parameter.</w:t>
      </w:r>
    </w:p>
    <w:p w:rsidR="00632225" w:rsidRPr="00681AF5" w:rsidRDefault="00632225" w:rsidP="002A204C">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seemingly default practice of fixing AR at zero may be leading to erroneous forecasts of SPB as the forecast coverage in this case was shown to be increasingly poor as forecast length increases despite forecast uncertainty remaining relatively low. Perhaps </w:t>
      </w:r>
      <w:r>
        <w:rPr>
          <w:rFonts w:ascii="Times New Roman" w:hAnsi="Times New Roman" w:cs="Times New Roman"/>
          <w:sz w:val="24"/>
          <w:szCs w:val="24"/>
        </w:rPr>
        <w:lastRenderedPageBreak/>
        <w:t xml:space="preserve">a better solution is to advocate for a double-pass estimation process in which AR is allowed to be estimated internally on the first pass. The second pass would estimate AR externally (or extract a derived quantity estimate of AR from a revised report file), fix AR at this value, and rerun SS to obtain the final estimates of biomass and other relevant estimated metrics. Our simulations show that this two-pass method increases the quality of the predictive coverage of SS at </w:t>
      </w:r>
      <w:r w:rsidR="00681AF5">
        <w:rPr>
          <w:rFonts w:ascii="Times New Roman" w:hAnsi="Times New Roman" w:cs="Times New Roman"/>
          <w:sz w:val="24"/>
          <w:szCs w:val="24"/>
        </w:rPr>
        <w:t>the expense of some tightness of the uncertainty interval.</w:t>
      </w:r>
    </w:p>
    <w:p w:rsidR="00681AF5" w:rsidRPr="00681AF5" w:rsidRDefault="00681AF5" w:rsidP="002A204C">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effects of erroneous estimates of SPB in the forecast period on management proxies and MSY-based decision table hasn’t been explored by us just yet, but this task is on my list to complete before we submit the paper for peer-review and publication. Ideally, I’d like to generate a set of Kobe plots (or similar) showing how well our two-pass system compares to the default practice of fixing AR at zero when it comes to actual management advice.</w:t>
      </w:r>
    </w:p>
    <w:p w:rsidR="00681AF5" w:rsidRDefault="00681AF5" w:rsidP="002A204C">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Future work directions include repeating our analysis utilizing Jim’s Laplace method to test how well it performs in comparison to the methods developed in this paper. Additional suggested follow</w:t>
      </w:r>
      <w:r w:rsidR="00EE4E2A">
        <w:rPr>
          <w:rFonts w:ascii="Times New Roman" w:hAnsi="Times New Roman" w:cs="Times New Roman"/>
          <w:sz w:val="24"/>
          <w:szCs w:val="24"/>
        </w:rPr>
        <w:t>-</w:t>
      </w:r>
      <w:r>
        <w:rPr>
          <w:rFonts w:ascii="Times New Roman" w:hAnsi="Times New Roman" w:cs="Times New Roman"/>
          <w:sz w:val="24"/>
          <w:szCs w:val="24"/>
        </w:rPr>
        <w:t xml:space="preserve">up includes repeating the analysis for non-cod-like species (specifically, sardines and other fast-growing </w:t>
      </w:r>
      <w:r w:rsidR="00EE4E2A">
        <w:rPr>
          <w:rFonts w:ascii="Times New Roman" w:hAnsi="Times New Roman" w:cs="Times New Roman"/>
          <w:sz w:val="24"/>
          <w:szCs w:val="24"/>
        </w:rPr>
        <w:t>short-lived species) to verify that our results hold across a range of life-history types.</w:t>
      </w:r>
    </w:p>
    <w:p w:rsidR="00681AF5" w:rsidRDefault="00681AF5" w:rsidP="002A204C">
      <w:pPr>
        <w:jc w:val="both"/>
        <w:rPr>
          <w:rFonts w:ascii="Times New Roman" w:hAnsi="Times New Roman" w:cs="Times New Roman"/>
          <w:sz w:val="24"/>
          <w:szCs w:val="24"/>
        </w:rPr>
      </w:pPr>
      <w:r>
        <w:rPr>
          <w:rFonts w:ascii="Times New Roman" w:hAnsi="Times New Roman" w:cs="Times New Roman"/>
          <w:sz w:val="24"/>
          <w:szCs w:val="24"/>
        </w:rPr>
        <w:br w:type="page"/>
      </w:r>
    </w:p>
    <w:p w:rsidR="00312FAA" w:rsidRPr="00DD6BFB" w:rsidRDefault="00312FAA" w:rsidP="002A204C">
      <w:pPr>
        <w:jc w:val="both"/>
        <w:rPr>
          <w:rFonts w:ascii="Times New Roman" w:hAnsi="Times New Roman" w:cs="Times New Roman"/>
          <w:b/>
          <w:sz w:val="24"/>
          <w:szCs w:val="24"/>
        </w:rPr>
      </w:pPr>
      <w:r w:rsidRPr="00DD6BFB">
        <w:rPr>
          <w:rFonts w:ascii="Times New Roman" w:hAnsi="Times New Roman" w:cs="Times New Roman"/>
          <w:b/>
          <w:sz w:val="24"/>
          <w:szCs w:val="24"/>
        </w:rPr>
        <w:lastRenderedPageBreak/>
        <w:t>Acknowledgements</w:t>
      </w:r>
    </w:p>
    <w:p w:rsidR="00312FAA" w:rsidRPr="00DD6BFB" w:rsidRDefault="00312FAA" w:rsidP="002A204C">
      <w:pPr>
        <w:jc w:val="both"/>
        <w:rPr>
          <w:rFonts w:ascii="Times New Roman" w:hAnsi="Times New Roman" w:cs="Times New Roman"/>
          <w:sz w:val="24"/>
          <w:szCs w:val="24"/>
        </w:rPr>
      </w:pPr>
      <w:r w:rsidRPr="00DD6BFB">
        <w:rPr>
          <w:rFonts w:ascii="Times New Roman" w:hAnsi="Times New Roman" w:cs="Times New Roman"/>
          <w:sz w:val="24"/>
          <w:szCs w:val="24"/>
        </w:rPr>
        <w:t>We gratefully acknowledge help from Ian Taylor, Chantel Wetzel, and Allan Hicks on implementation issues regarding ss3sim and forecasting within Stock Synthesis.</w:t>
      </w:r>
      <w:r w:rsidR="004232FF" w:rsidRPr="00DD6BFB">
        <w:rPr>
          <w:rFonts w:ascii="Times New Roman" w:hAnsi="Times New Roman" w:cs="Times New Roman"/>
          <w:sz w:val="24"/>
          <w:szCs w:val="24"/>
        </w:rPr>
        <w:t xml:space="preserve"> This publication is partially funded by the Joint Institute for the Study of the Atmosphere and O</w:t>
      </w:r>
      <w:r w:rsidR="00C52A6F">
        <w:rPr>
          <w:rFonts w:ascii="Times New Roman" w:hAnsi="Times New Roman" w:cs="Times New Roman"/>
          <w:sz w:val="24"/>
          <w:szCs w:val="24"/>
        </w:rPr>
        <w:t>c</w:t>
      </w:r>
      <w:r w:rsidR="004232FF" w:rsidRPr="00DD6BFB">
        <w:rPr>
          <w:rFonts w:ascii="Times New Roman" w:hAnsi="Times New Roman" w:cs="Times New Roman"/>
          <w:sz w:val="24"/>
          <w:szCs w:val="24"/>
        </w:rPr>
        <w:t>ean (JISAO) under NOAA Cooperative Agreement No</w:t>
      </w:r>
      <w:proofErr w:type="gramStart"/>
      <w:r w:rsidR="004232FF" w:rsidRPr="00DD6BFB">
        <w:rPr>
          <w:rFonts w:ascii="Times New Roman" w:hAnsi="Times New Roman" w:cs="Times New Roman"/>
          <w:sz w:val="24"/>
          <w:szCs w:val="24"/>
        </w:rPr>
        <w:t xml:space="preserve">. </w:t>
      </w:r>
      <w:r w:rsidR="004232FF" w:rsidRPr="00DD6BFB">
        <w:rPr>
          <w:rFonts w:ascii="Times New Roman" w:hAnsi="Times New Roman" w:cs="Times New Roman"/>
          <w:sz w:val="24"/>
          <w:szCs w:val="24"/>
          <w:highlight w:val="yellow"/>
        </w:rPr>
        <w:t>?</w:t>
      </w:r>
      <w:proofErr w:type="gramEnd"/>
      <w:r w:rsidR="004232FF" w:rsidRPr="00DD6BFB">
        <w:rPr>
          <w:rFonts w:ascii="Times New Roman" w:hAnsi="Times New Roman" w:cs="Times New Roman"/>
          <w:sz w:val="24"/>
          <w:szCs w:val="24"/>
        </w:rPr>
        <w:t xml:space="preserve">, Contribution No. </w:t>
      </w:r>
      <w:r w:rsidR="004232FF" w:rsidRPr="00DD6BFB">
        <w:rPr>
          <w:rFonts w:ascii="Times New Roman" w:hAnsi="Times New Roman" w:cs="Times New Roman"/>
          <w:sz w:val="24"/>
          <w:szCs w:val="24"/>
          <w:highlight w:val="yellow"/>
        </w:rPr>
        <w:t>?</w:t>
      </w:r>
      <w:r w:rsidR="004232FF" w:rsidRPr="00DD6BFB">
        <w:rPr>
          <w:rFonts w:ascii="Times New Roman" w:hAnsi="Times New Roman" w:cs="Times New Roman"/>
          <w:sz w:val="24"/>
          <w:szCs w:val="24"/>
        </w:rPr>
        <w:t xml:space="preserve">. Partial funding for KFJ was provided by Washington Sea Grant. </w:t>
      </w:r>
    </w:p>
    <w:p w:rsidR="00312FAA" w:rsidRPr="00DD6BFB" w:rsidRDefault="00312FAA" w:rsidP="002A204C">
      <w:pPr>
        <w:jc w:val="both"/>
        <w:rPr>
          <w:rFonts w:ascii="Times New Roman" w:hAnsi="Times New Roman" w:cs="Times New Roman"/>
          <w:b/>
          <w:sz w:val="24"/>
          <w:szCs w:val="24"/>
        </w:rPr>
      </w:pPr>
      <w:r w:rsidRPr="00DD6BFB">
        <w:rPr>
          <w:rFonts w:ascii="Times New Roman" w:hAnsi="Times New Roman" w:cs="Times New Roman"/>
          <w:b/>
          <w:sz w:val="24"/>
          <w:szCs w:val="24"/>
        </w:rPr>
        <w:br w:type="page"/>
      </w:r>
    </w:p>
    <w:p w:rsidR="000E77B0" w:rsidRPr="00DD6BFB" w:rsidRDefault="00AF4EE9" w:rsidP="002A204C">
      <w:pPr>
        <w:spacing w:after="0" w:line="480" w:lineRule="auto"/>
        <w:jc w:val="both"/>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rsidR="005E4526" w:rsidRPr="00DD6BFB" w:rsidRDefault="005E4526" w:rsidP="002A204C">
      <w:pPr>
        <w:spacing w:after="0" w:line="480" w:lineRule="auto"/>
        <w:ind w:left="720" w:hanging="720"/>
        <w:jc w:val="both"/>
        <w:rPr>
          <w:rFonts w:ascii="Times New Roman" w:hAnsi="Times New Roman" w:cs="Times New Roman"/>
          <w:sz w:val="24"/>
          <w:szCs w:val="24"/>
        </w:rPr>
      </w:pPr>
      <w:proofErr w:type="spellStart"/>
      <w:r w:rsidRPr="00DD6BFB">
        <w:rPr>
          <w:rFonts w:ascii="Times New Roman" w:hAnsi="Times New Roman" w:cs="Times New Roman"/>
          <w:sz w:val="24"/>
          <w:szCs w:val="24"/>
        </w:rPr>
        <w:t>Aanes</w:t>
      </w:r>
      <w:proofErr w:type="spellEnd"/>
      <w:r w:rsidRPr="00DD6BFB">
        <w:rPr>
          <w:rFonts w:ascii="Times New Roman" w:hAnsi="Times New Roman" w:cs="Times New Roman"/>
          <w:sz w:val="24"/>
          <w:szCs w:val="24"/>
        </w:rPr>
        <w:t xml:space="preserve">, S. and Pennington, M. 2003. </w:t>
      </w:r>
      <w:proofErr w:type="gramStart"/>
      <w:r w:rsidRPr="00DD6BFB">
        <w:rPr>
          <w:rFonts w:ascii="Times New Roman" w:hAnsi="Times New Roman" w:cs="Times New Roman"/>
          <w:sz w:val="24"/>
          <w:szCs w:val="24"/>
        </w:rPr>
        <w:t>On estimating the age composition of the commercial catch of Northeast Arctic cod from a sample of clusters.</w:t>
      </w:r>
      <w:proofErr w:type="gramEnd"/>
      <w:r w:rsidRPr="00DD6BFB">
        <w:rPr>
          <w:rFonts w:ascii="Times New Roman" w:hAnsi="Times New Roman" w:cs="Times New Roman"/>
          <w:sz w:val="24"/>
          <w:szCs w:val="24"/>
        </w:rPr>
        <w:t xml:space="preserve"> ICES Journal of Marine Science, 60: 297-303.</w:t>
      </w:r>
    </w:p>
    <w:p w:rsidR="00AF4EE9" w:rsidRPr="00DD6BFB" w:rsidRDefault="00AF4EE9" w:rsidP="002A204C">
      <w:pPr>
        <w:spacing w:after="0" w:line="480" w:lineRule="auto"/>
        <w:ind w:left="720" w:hanging="720"/>
        <w:jc w:val="both"/>
        <w:rPr>
          <w:rFonts w:ascii="Times New Roman" w:hAnsi="Times New Roman" w:cs="Times New Roman"/>
          <w:sz w:val="24"/>
          <w:szCs w:val="24"/>
        </w:rPr>
      </w:pPr>
      <w:proofErr w:type="gramStart"/>
      <w:r w:rsidRPr="00DD6BFB">
        <w:rPr>
          <w:rFonts w:ascii="Times New Roman" w:hAnsi="Times New Roman" w:cs="Times New Roman"/>
          <w:sz w:val="24"/>
          <w:szCs w:val="24"/>
        </w:rPr>
        <w:t xml:space="preserve">Anderson, S. C., </w:t>
      </w:r>
      <w:proofErr w:type="spellStart"/>
      <w:r w:rsidRPr="00DD6BFB">
        <w:rPr>
          <w:rFonts w:ascii="Times New Roman" w:hAnsi="Times New Roman" w:cs="Times New Roman"/>
          <w:sz w:val="24"/>
          <w:szCs w:val="24"/>
        </w:rPr>
        <w:t>Monnahan</w:t>
      </w:r>
      <w:proofErr w:type="spellEnd"/>
      <w:r w:rsidRPr="00DD6BFB">
        <w:rPr>
          <w:rFonts w:ascii="Times New Roman" w:hAnsi="Times New Roman" w:cs="Times New Roman"/>
          <w:sz w:val="24"/>
          <w:szCs w:val="24"/>
        </w:rPr>
        <w:t>, C. C., Johnson, K. F., Ono, K., and Valero, J. L. 2014a.</w:t>
      </w:r>
      <w:proofErr w:type="gramEnd"/>
      <w:r w:rsidRPr="00DD6BFB">
        <w:rPr>
          <w:rFonts w:ascii="Times New Roman" w:hAnsi="Times New Roman" w:cs="Times New Roman"/>
          <w:sz w:val="24"/>
          <w:szCs w:val="24"/>
        </w:rPr>
        <w:t xml:space="preserve"> ss3sim: An R package for stock assessment simulation with Stock Synthesis. </w:t>
      </w:r>
      <w:proofErr w:type="spellStart"/>
      <w:r w:rsidRPr="00DD6BFB">
        <w:rPr>
          <w:rFonts w:ascii="Times New Roman" w:hAnsi="Times New Roman" w:cs="Times New Roman"/>
          <w:sz w:val="24"/>
          <w:szCs w:val="24"/>
        </w:rPr>
        <w:t>Plos</w:t>
      </w:r>
      <w:proofErr w:type="spellEnd"/>
      <w:r w:rsidRPr="00DD6BFB">
        <w:rPr>
          <w:rFonts w:ascii="Times New Roman" w:hAnsi="Times New Roman" w:cs="Times New Roman"/>
          <w:sz w:val="24"/>
          <w:szCs w:val="24"/>
        </w:rPr>
        <w:t xml:space="preserve"> One 9: e92725</w:t>
      </w:r>
    </w:p>
    <w:p w:rsidR="00AF4EE9" w:rsidRPr="00DD6BFB" w:rsidRDefault="00AF4EE9" w:rsidP="002A204C">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 xml:space="preserve">Anderson, S. C., </w:t>
      </w:r>
      <w:proofErr w:type="spellStart"/>
      <w:r w:rsidRPr="00DD6BFB">
        <w:rPr>
          <w:rFonts w:ascii="Times New Roman" w:hAnsi="Times New Roman" w:cs="Times New Roman"/>
          <w:sz w:val="24"/>
          <w:szCs w:val="24"/>
        </w:rPr>
        <w:t>Monnahan</w:t>
      </w:r>
      <w:proofErr w:type="spellEnd"/>
      <w:r w:rsidRPr="00DD6BFB">
        <w:rPr>
          <w:rFonts w:ascii="Times New Roman" w:hAnsi="Times New Roman" w:cs="Times New Roman"/>
          <w:sz w:val="24"/>
          <w:szCs w:val="24"/>
        </w:rPr>
        <w:t xml:space="preserve">, C. C., Johnson, K. F., Ono, K., Valero, J. L., Cunningham, C. J., Hurtado-Ferro, F., </w:t>
      </w:r>
      <w:proofErr w:type="spellStart"/>
      <w:r w:rsidRPr="00DD6BFB">
        <w:rPr>
          <w:rFonts w:ascii="Times New Roman" w:hAnsi="Times New Roman" w:cs="Times New Roman"/>
          <w:sz w:val="24"/>
          <w:szCs w:val="24"/>
        </w:rPr>
        <w:t>Licandeo</w:t>
      </w:r>
      <w:proofErr w:type="spellEnd"/>
      <w:r w:rsidRPr="00DD6BFB">
        <w:rPr>
          <w:rFonts w:ascii="Times New Roman" w:hAnsi="Times New Roman" w:cs="Times New Roman"/>
          <w:sz w:val="24"/>
          <w:szCs w:val="24"/>
        </w:rPr>
        <w:t xml:space="preserve">, R., </w:t>
      </w:r>
      <w:proofErr w:type="spellStart"/>
      <w:r w:rsidRPr="00DD6BFB">
        <w:rPr>
          <w:rFonts w:ascii="Times New Roman" w:hAnsi="Times New Roman" w:cs="Times New Roman"/>
          <w:sz w:val="24"/>
          <w:szCs w:val="24"/>
        </w:rPr>
        <w:t>McGilliard</w:t>
      </w:r>
      <w:proofErr w:type="spellEnd"/>
      <w:r w:rsidRPr="00DD6BFB">
        <w:rPr>
          <w:rFonts w:ascii="Times New Roman" w:hAnsi="Times New Roman" w:cs="Times New Roman"/>
          <w:sz w:val="24"/>
          <w:szCs w:val="24"/>
        </w:rPr>
        <w:t xml:space="preserve">, C. R., </w:t>
      </w:r>
      <w:proofErr w:type="spellStart"/>
      <w:r w:rsidRPr="00DD6BFB">
        <w:rPr>
          <w:rFonts w:ascii="Times New Roman" w:hAnsi="Times New Roman" w:cs="Times New Roman"/>
          <w:sz w:val="24"/>
          <w:szCs w:val="24"/>
        </w:rPr>
        <w:t>Szuwalski</w:t>
      </w:r>
      <w:proofErr w:type="spellEnd"/>
      <w:r w:rsidRPr="00DD6BFB">
        <w:rPr>
          <w:rFonts w:ascii="Times New Roman" w:hAnsi="Times New Roman" w:cs="Times New Roman"/>
          <w:sz w:val="24"/>
          <w:szCs w:val="24"/>
        </w:rPr>
        <w:t xml:space="preserve">, C. S., </w:t>
      </w:r>
      <w:proofErr w:type="spellStart"/>
      <w:r w:rsidRPr="00DD6BFB">
        <w:rPr>
          <w:rFonts w:ascii="Times New Roman" w:hAnsi="Times New Roman" w:cs="Times New Roman"/>
          <w:sz w:val="24"/>
          <w:szCs w:val="24"/>
        </w:rPr>
        <w:t>Vert</w:t>
      </w:r>
      <w:proofErr w:type="spellEnd"/>
      <w:r w:rsidRPr="00DD6BFB">
        <w:rPr>
          <w:rFonts w:ascii="Times New Roman" w:hAnsi="Times New Roman" w:cs="Times New Roman"/>
          <w:sz w:val="24"/>
          <w:szCs w:val="24"/>
        </w:rPr>
        <w:t xml:space="preserve">-pre, K. A., and Whitten, A. R. 2014b. ss3sim: Fisheries stock assessment simulation testing with Stock Synthesis. </w:t>
      </w:r>
      <w:proofErr w:type="gramStart"/>
      <w:r w:rsidRPr="00DD6BFB">
        <w:rPr>
          <w:rFonts w:ascii="Times New Roman" w:hAnsi="Times New Roman" w:cs="Times New Roman"/>
          <w:sz w:val="24"/>
          <w:szCs w:val="24"/>
        </w:rPr>
        <w:t>R package version 0.8.9.9.</w:t>
      </w:r>
      <w:proofErr w:type="gramEnd"/>
    </w:p>
    <w:p w:rsidR="007B26BB" w:rsidRPr="00DD6BFB" w:rsidRDefault="007B26BB" w:rsidP="002A204C">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Clark, W. G. 199</w:t>
      </w:r>
      <w:r w:rsidR="00947162" w:rsidRPr="00DD6BFB">
        <w:rPr>
          <w:rFonts w:ascii="Times New Roman" w:hAnsi="Times New Roman" w:cs="Times New Roman"/>
          <w:sz w:val="24"/>
          <w:szCs w:val="24"/>
        </w:rPr>
        <w:t>1</w:t>
      </w:r>
      <w:r w:rsidRPr="00DD6BFB">
        <w:rPr>
          <w:rFonts w:ascii="Times New Roman" w:hAnsi="Times New Roman" w:cs="Times New Roman"/>
          <w:sz w:val="24"/>
          <w:szCs w:val="24"/>
        </w:rPr>
        <w:t xml:space="preserve">. </w:t>
      </w:r>
      <w:proofErr w:type="spellStart"/>
      <w:r w:rsidRPr="00DD6BFB">
        <w:rPr>
          <w:rFonts w:ascii="Times New Roman" w:hAnsi="Times New Roman" w:cs="Times New Roman"/>
          <w:sz w:val="24"/>
          <w:szCs w:val="24"/>
        </w:rPr>
        <w:t>Groundfish</w:t>
      </w:r>
      <w:proofErr w:type="spellEnd"/>
      <w:r w:rsidRPr="00DD6BFB">
        <w:rPr>
          <w:rFonts w:ascii="Times New Roman" w:hAnsi="Times New Roman" w:cs="Times New Roman"/>
          <w:sz w:val="24"/>
          <w:szCs w:val="24"/>
        </w:rPr>
        <w:t xml:space="preserve"> exploitation rates based on life history parameters.</w:t>
      </w:r>
      <w:r w:rsidR="00947162" w:rsidRPr="00DD6BFB">
        <w:rPr>
          <w:rFonts w:ascii="Times New Roman" w:hAnsi="Times New Roman" w:cs="Times New Roman"/>
          <w:sz w:val="24"/>
          <w:szCs w:val="24"/>
        </w:rPr>
        <w:t xml:space="preserve"> Canadian Journal of Fisheries and Aquatic Sciences, 48: 734-750.</w:t>
      </w:r>
    </w:p>
    <w:p w:rsidR="00097ED3" w:rsidRPr="00DD6BFB" w:rsidRDefault="00097ED3" w:rsidP="002A204C">
      <w:pPr>
        <w:spacing w:after="0" w:line="480" w:lineRule="auto"/>
        <w:ind w:left="720" w:hanging="720"/>
        <w:jc w:val="both"/>
        <w:rPr>
          <w:rFonts w:ascii="Times New Roman" w:hAnsi="Times New Roman" w:cs="Times New Roman"/>
          <w:sz w:val="24"/>
          <w:szCs w:val="24"/>
        </w:rPr>
      </w:pPr>
      <w:proofErr w:type="gramStart"/>
      <w:r w:rsidRPr="00DD6BFB">
        <w:rPr>
          <w:rFonts w:ascii="Times New Roman" w:hAnsi="Times New Roman" w:cs="Times New Roman"/>
          <w:sz w:val="24"/>
          <w:szCs w:val="24"/>
        </w:rPr>
        <w:t>Holt, C. A., and Punt, A. E. 2009.</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 xml:space="preserve">Incorporating climate information into rebuilding plans for overfished </w:t>
      </w:r>
      <w:proofErr w:type="spellStart"/>
      <w:r w:rsidRPr="00DD6BFB">
        <w:rPr>
          <w:rFonts w:ascii="Times New Roman" w:hAnsi="Times New Roman" w:cs="Times New Roman"/>
          <w:sz w:val="24"/>
          <w:szCs w:val="24"/>
        </w:rPr>
        <w:t>groundfish</w:t>
      </w:r>
      <w:proofErr w:type="spellEnd"/>
      <w:r w:rsidRPr="00DD6BFB">
        <w:rPr>
          <w:rFonts w:ascii="Times New Roman" w:hAnsi="Times New Roman" w:cs="Times New Roman"/>
          <w:sz w:val="24"/>
          <w:szCs w:val="24"/>
        </w:rPr>
        <w:t xml:space="preserve"> species of the U.S. west coast.</w:t>
      </w:r>
      <w:proofErr w:type="gramEnd"/>
      <w:r w:rsidRPr="00DD6BFB">
        <w:rPr>
          <w:rFonts w:ascii="Times New Roman" w:hAnsi="Times New Roman" w:cs="Times New Roman"/>
          <w:sz w:val="24"/>
          <w:szCs w:val="24"/>
        </w:rPr>
        <w:t xml:space="preserve"> Fisheries Research, 100: 57-67.</w:t>
      </w:r>
    </w:p>
    <w:p w:rsidR="005E4526" w:rsidRPr="00DD6BFB" w:rsidRDefault="005E4526" w:rsidP="002A204C">
      <w:pPr>
        <w:spacing w:after="0" w:line="480" w:lineRule="auto"/>
        <w:ind w:left="720" w:hanging="720"/>
        <w:jc w:val="both"/>
        <w:rPr>
          <w:rFonts w:ascii="Times New Roman" w:hAnsi="Times New Roman" w:cs="Times New Roman"/>
          <w:sz w:val="24"/>
          <w:szCs w:val="24"/>
        </w:rPr>
      </w:pPr>
      <w:proofErr w:type="spellStart"/>
      <w:proofErr w:type="gramStart"/>
      <w:r w:rsidRPr="00DD6BFB">
        <w:rPr>
          <w:rFonts w:ascii="Times New Roman" w:hAnsi="Times New Roman" w:cs="Times New Roman"/>
          <w:sz w:val="24"/>
          <w:szCs w:val="24"/>
        </w:rPr>
        <w:t>Hulson</w:t>
      </w:r>
      <w:proofErr w:type="spellEnd"/>
      <w:r w:rsidRPr="00DD6BFB">
        <w:rPr>
          <w:rFonts w:ascii="Times New Roman" w:hAnsi="Times New Roman" w:cs="Times New Roman"/>
          <w:sz w:val="24"/>
          <w:szCs w:val="24"/>
        </w:rPr>
        <w:t>, P-J.</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 xml:space="preserve">F., </w:t>
      </w:r>
      <w:proofErr w:type="spellStart"/>
      <w:r w:rsidRPr="00DD6BFB">
        <w:rPr>
          <w:rFonts w:ascii="Times New Roman" w:hAnsi="Times New Roman" w:cs="Times New Roman"/>
          <w:sz w:val="24"/>
          <w:szCs w:val="24"/>
        </w:rPr>
        <w:t>Hanselman</w:t>
      </w:r>
      <w:proofErr w:type="spellEnd"/>
      <w:r w:rsidRPr="00DD6BFB">
        <w:rPr>
          <w:rFonts w:ascii="Times New Roman" w:hAnsi="Times New Roman" w:cs="Times New Roman"/>
          <w:sz w:val="24"/>
          <w:szCs w:val="24"/>
        </w:rPr>
        <w:t>, D. H., and Quinn, T. J., II.</w:t>
      </w:r>
      <w:proofErr w:type="gramEnd"/>
      <w:r w:rsidRPr="00DD6BFB">
        <w:rPr>
          <w:rFonts w:ascii="Times New Roman" w:hAnsi="Times New Roman" w:cs="Times New Roman"/>
          <w:sz w:val="24"/>
          <w:szCs w:val="24"/>
        </w:rPr>
        <w:t xml:space="preserve"> 2011. Effects of process and observation errors on effective sample size of fishery and survey age and length composition using variance ration and likelihood methods. ICES Journal of Marine Science, 68: 1548-1557.</w:t>
      </w:r>
    </w:p>
    <w:p w:rsidR="00F510D6" w:rsidRDefault="00C272FC" w:rsidP="002A204C">
      <w:pPr>
        <w:spacing w:after="0" w:line="480" w:lineRule="auto"/>
        <w:ind w:left="720" w:hanging="720"/>
        <w:jc w:val="both"/>
        <w:rPr>
          <w:rFonts w:ascii="Times New Roman" w:hAnsi="Times New Roman" w:cs="Times New Roman"/>
          <w:sz w:val="24"/>
        </w:rPr>
      </w:pPr>
      <w:proofErr w:type="spellStart"/>
      <w:r w:rsidRPr="000C4709">
        <w:rPr>
          <w:rFonts w:ascii="Times New Roman" w:hAnsi="Times New Roman" w:cs="Times New Roman"/>
          <w:sz w:val="24"/>
        </w:rPr>
        <w:t>Methot</w:t>
      </w:r>
      <w:proofErr w:type="spellEnd"/>
      <w:r w:rsidRPr="000C4709">
        <w:rPr>
          <w:rFonts w:ascii="Times New Roman" w:hAnsi="Times New Roman" w:cs="Times New Roman"/>
          <w:sz w:val="24"/>
        </w:rPr>
        <w:t xml:space="preserve">, R.D., and Wetzel, C.R. 2013. Stock synthesis: A biological and statistical framework for fish stock assessment and fishery management. </w:t>
      </w:r>
      <w:proofErr w:type="gramStart"/>
      <w:r w:rsidRPr="000C4709">
        <w:rPr>
          <w:rFonts w:ascii="Times New Roman" w:hAnsi="Times New Roman" w:cs="Times New Roman"/>
          <w:sz w:val="24"/>
        </w:rPr>
        <w:t>Fish.</w:t>
      </w:r>
      <w:proofErr w:type="gramEnd"/>
      <w:r w:rsidRPr="000C4709">
        <w:rPr>
          <w:rFonts w:ascii="Times New Roman" w:hAnsi="Times New Roman" w:cs="Times New Roman"/>
          <w:sz w:val="24"/>
        </w:rPr>
        <w:t xml:space="preserve"> Res. </w:t>
      </w:r>
      <w:r w:rsidRPr="000C4709">
        <w:rPr>
          <w:rFonts w:ascii="Times New Roman" w:hAnsi="Times New Roman" w:cs="Times New Roman"/>
          <w:b/>
          <w:bCs/>
          <w:sz w:val="24"/>
        </w:rPr>
        <w:t>142</w:t>
      </w:r>
      <w:r w:rsidRPr="000C4709">
        <w:rPr>
          <w:rFonts w:ascii="Times New Roman" w:hAnsi="Times New Roman" w:cs="Times New Roman"/>
          <w:sz w:val="24"/>
        </w:rPr>
        <w:t>: 86–99.</w:t>
      </w:r>
    </w:p>
    <w:p w:rsidR="005E4526" w:rsidRDefault="005E4526" w:rsidP="002A204C">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Maunder, M. N. 2011. Review and evaluation of likelihood functions for composition data in stock-assessment models: estimating the effective sample size. Fisheries Research, 109: 92-99.</w:t>
      </w:r>
    </w:p>
    <w:p w:rsidR="00817E61" w:rsidRPr="00DD6BFB" w:rsidRDefault="00817E61" w:rsidP="002A204C">
      <w:pPr>
        <w:spacing w:after="0" w:line="480" w:lineRule="auto"/>
        <w:ind w:left="720" w:hanging="720"/>
        <w:jc w:val="both"/>
        <w:rPr>
          <w:rFonts w:ascii="Times New Roman" w:hAnsi="Times New Roman" w:cs="Times New Roman"/>
          <w:sz w:val="24"/>
          <w:szCs w:val="24"/>
        </w:rPr>
      </w:pPr>
      <w:proofErr w:type="spellStart"/>
      <w:r w:rsidRPr="00817E61">
        <w:rPr>
          <w:rFonts w:ascii="Times New Roman" w:hAnsi="Times New Roman" w:cs="Times New Roman"/>
          <w:sz w:val="24"/>
          <w:szCs w:val="24"/>
        </w:rPr>
        <w:lastRenderedPageBreak/>
        <w:t>Mueter</w:t>
      </w:r>
      <w:proofErr w:type="spellEnd"/>
      <w:r w:rsidRPr="00817E61">
        <w:rPr>
          <w:rFonts w:ascii="Times New Roman" w:hAnsi="Times New Roman" w:cs="Times New Roman"/>
          <w:sz w:val="24"/>
          <w:szCs w:val="24"/>
        </w:rPr>
        <w:t xml:space="preserve">, F. J., </w:t>
      </w:r>
      <w:proofErr w:type="spellStart"/>
      <w:r w:rsidRPr="00817E61">
        <w:rPr>
          <w:rFonts w:ascii="Times New Roman" w:hAnsi="Times New Roman" w:cs="Times New Roman"/>
          <w:sz w:val="24"/>
          <w:szCs w:val="24"/>
        </w:rPr>
        <w:t>Boldt</w:t>
      </w:r>
      <w:proofErr w:type="spellEnd"/>
      <w:r w:rsidRPr="00817E61">
        <w:rPr>
          <w:rFonts w:ascii="Times New Roman" w:hAnsi="Times New Roman" w:cs="Times New Roman"/>
          <w:sz w:val="24"/>
          <w:szCs w:val="24"/>
        </w:rPr>
        <w:t xml:space="preserve">, J. L., </w:t>
      </w:r>
      <w:proofErr w:type="spellStart"/>
      <w:r w:rsidRPr="00817E61">
        <w:rPr>
          <w:rFonts w:ascii="Times New Roman" w:hAnsi="Times New Roman" w:cs="Times New Roman"/>
          <w:sz w:val="24"/>
          <w:szCs w:val="24"/>
        </w:rPr>
        <w:t>Megrey</w:t>
      </w:r>
      <w:proofErr w:type="spellEnd"/>
      <w:r w:rsidRPr="00817E61">
        <w:rPr>
          <w:rFonts w:ascii="Times New Roman" w:hAnsi="Times New Roman" w:cs="Times New Roman"/>
          <w:sz w:val="24"/>
          <w:szCs w:val="24"/>
        </w:rPr>
        <w:t>, B. A., Peterman, R. M. 2007. Recruitment and survival of Northeast Pacific Ocean fish stocks: temporal trends, covariation, and regime shifts. Canadian Journal of Fisheries and Aquatic Sciences, 64: 911-927.</w:t>
      </w:r>
    </w:p>
    <w:p w:rsidR="00B66B7E" w:rsidRDefault="00B66B7E" w:rsidP="002A204C">
      <w:pPr>
        <w:spacing w:after="0" w:line="480" w:lineRule="auto"/>
        <w:ind w:left="720" w:hanging="720"/>
        <w:jc w:val="both"/>
        <w:rPr>
          <w:rFonts w:ascii="Times New Roman" w:hAnsi="Times New Roman" w:cs="Times New Roman"/>
          <w:sz w:val="24"/>
          <w:szCs w:val="24"/>
        </w:rPr>
      </w:pPr>
      <w:proofErr w:type="spellStart"/>
      <w:proofErr w:type="gramStart"/>
      <w:r w:rsidRPr="00DD6BFB">
        <w:rPr>
          <w:rFonts w:ascii="Times New Roman" w:hAnsi="Times New Roman" w:cs="Times New Roman"/>
          <w:sz w:val="24"/>
          <w:szCs w:val="24"/>
        </w:rPr>
        <w:t>Neubauer</w:t>
      </w:r>
      <w:proofErr w:type="spellEnd"/>
      <w:r w:rsidRPr="00DD6BFB">
        <w:rPr>
          <w:rFonts w:ascii="Times New Roman" w:hAnsi="Times New Roman" w:cs="Times New Roman"/>
          <w:sz w:val="24"/>
          <w:szCs w:val="24"/>
        </w:rPr>
        <w:t>, P., Jensen, O. P., Hutchings, J. A., and Baum, J. K. 2013.</w:t>
      </w:r>
      <w:proofErr w:type="gramEnd"/>
      <w:r w:rsidRPr="00DD6BFB">
        <w:rPr>
          <w:rFonts w:ascii="Times New Roman" w:hAnsi="Times New Roman" w:cs="Times New Roman"/>
          <w:sz w:val="24"/>
          <w:szCs w:val="24"/>
        </w:rPr>
        <w:t xml:space="preserve"> Resilience and recovery of overexploited marine populations. Science, 340: 347-349.</w:t>
      </w:r>
    </w:p>
    <w:p w:rsidR="002A204C" w:rsidRPr="00DD6BFB" w:rsidRDefault="002A204C" w:rsidP="002A204C">
      <w:pPr>
        <w:spacing w:after="0" w:line="480" w:lineRule="auto"/>
        <w:ind w:left="720" w:hanging="720"/>
        <w:jc w:val="both"/>
        <w:rPr>
          <w:rFonts w:ascii="Times New Roman" w:hAnsi="Times New Roman" w:cs="Times New Roman"/>
          <w:sz w:val="24"/>
          <w:szCs w:val="24"/>
        </w:rPr>
      </w:pPr>
      <w:proofErr w:type="gramStart"/>
      <w:r w:rsidRPr="002A204C">
        <w:rPr>
          <w:rFonts w:ascii="Times New Roman" w:hAnsi="Times New Roman" w:cs="Times New Roman"/>
          <w:sz w:val="24"/>
          <w:szCs w:val="24"/>
        </w:rPr>
        <w:t>NRC.</w:t>
      </w:r>
      <w:proofErr w:type="gramEnd"/>
      <w:r w:rsidRPr="002A204C">
        <w:rPr>
          <w:rFonts w:ascii="Times New Roman" w:hAnsi="Times New Roman" w:cs="Times New Roman"/>
          <w:sz w:val="24"/>
          <w:szCs w:val="24"/>
        </w:rPr>
        <w:t xml:space="preserve"> 2013. Evaluating the Effectiveness of Fish Stock Rebuilding Plans in the United States. The National Academies Press, Washington, D.C. Available from http://www.nap.edu/catalog.php?record_id=18488</w:t>
      </w:r>
    </w:p>
    <w:p w:rsidR="00097ED3" w:rsidRPr="00DD6BFB" w:rsidRDefault="00097ED3" w:rsidP="002A204C">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 xml:space="preserve">Punt, A. E. 2011. </w:t>
      </w:r>
      <w:proofErr w:type="gramStart"/>
      <w:r w:rsidRPr="00DD6BFB">
        <w:rPr>
          <w:rFonts w:ascii="Times New Roman" w:hAnsi="Times New Roman" w:cs="Times New Roman"/>
          <w:sz w:val="24"/>
          <w:szCs w:val="24"/>
        </w:rPr>
        <w:t xml:space="preserve">The impact of climate change on the performance of rebuilding strategies for overfished </w:t>
      </w:r>
      <w:proofErr w:type="spellStart"/>
      <w:r w:rsidRPr="00DD6BFB">
        <w:rPr>
          <w:rFonts w:ascii="Times New Roman" w:hAnsi="Times New Roman" w:cs="Times New Roman"/>
          <w:sz w:val="24"/>
          <w:szCs w:val="24"/>
        </w:rPr>
        <w:t>groundfish</w:t>
      </w:r>
      <w:proofErr w:type="spellEnd"/>
      <w:r w:rsidRPr="00DD6BFB">
        <w:rPr>
          <w:rFonts w:ascii="Times New Roman" w:hAnsi="Times New Roman" w:cs="Times New Roman"/>
          <w:sz w:val="24"/>
          <w:szCs w:val="24"/>
        </w:rPr>
        <w:t xml:space="preserve"> species of the U.S. west coast.</w:t>
      </w:r>
      <w:proofErr w:type="gramEnd"/>
      <w:r w:rsidRPr="00DD6BFB">
        <w:rPr>
          <w:rFonts w:ascii="Times New Roman" w:hAnsi="Times New Roman" w:cs="Times New Roman"/>
          <w:sz w:val="24"/>
          <w:szCs w:val="24"/>
        </w:rPr>
        <w:t xml:space="preserve"> Fisheries Research, 109: 320-329.</w:t>
      </w:r>
    </w:p>
    <w:p w:rsidR="00AF4EE9" w:rsidRPr="00DD6BFB" w:rsidRDefault="00AF4EE9" w:rsidP="002A204C">
      <w:pPr>
        <w:spacing w:after="0" w:line="480" w:lineRule="auto"/>
        <w:ind w:left="720" w:hanging="720"/>
        <w:jc w:val="both"/>
        <w:rPr>
          <w:rFonts w:ascii="Times New Roman" w:hAnsi="Times New Roman" w:cs="Times New Roman"/>
          <w:sz w:val="24"/>
          <w:szCs w:val="24"/>
        </w:rPr>
      </w:pPr>
      <w:proofErr w:type="gramStart"/>
      <w:r w:rsidRPr="00DD6BFB">
        <w:rPr>
          <w:rFonts w:ascii="Times New Roman" w:hAnsi="Times New Roman" w:cs="Times New Roman"/>
          <w:sz w:val="24"/>
          <w:szCs w:val="24"/>
        </w:rPr>
        <w:t>R Core Team.</w:t>
      </w:r>
      <w:proofErr w:type="gramEnd"/>
      <w:r w:rsidRPr="00DD6BFB">
        <w:rPr>
          <w:rFonts w:ascii="Times New Roman" w:hAnsi="Times New Roman" w:cs="Times New Roman"/>
          <w:sz w:val="24"/>
          <w:szCs w:val="24"/>
        </w:rPr>
        <w:t xml:space="preserve"> 2014. R: A language and environment for statistical computing. </w:t>
      </w:r>
      <w:proofErr w:type="gramStart"/>
      <w:r w:rsidRPr="00DD6BFB">
        <w:rPr>
          <w:rFonts w:ascii="Times New Roman" w:hAnsi="Times New Roman" w:cs="Times New Roman"/>
          <w:sz w:val="24"/>
          <w:szCs w:val="24"/>
        </w:rPr>
        <w:t>R Foundation for Statistical Computing, Vienna, Austria.</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URL http://www.R-project.org/.</w:t>
      </w:r>
      <w:proofErr w:type="gramEnd"/>
    </w:p>
    <w:p w:rsidR="0071495D" w:rsidRPr="00DD6BFB" w:rsidRDefault="0071495D" w:rsidP="002A204C">
      <w:pPr>
        <w:spacing w:after="0" w:line="480" w:lineRule="auto"/>
        <w:ind w:left="720" w:hanging="720"/>
        <w:jc w:val="both"/>
        <w:rPr>
          <w:rFonts w:ascii="Times New Roman" w:hAnsi="Times New Roman" w:cs="Times New Roman"/>
          <w:sz w:val="24"/>
          <w:szCs w:val="24"/>
        </w:rPr>
      </w:pPr>
      <w:proofErr w:type="spellStart"/>
      <w:proofErr w:type="gramStart"/>
      <w:r w:rsidRPr="00DD6BFB">
        <w:rPr>
          <w:rFonts w:ascii="Times New Roman" w:hAnsi="Times New Roman" w:cs="Times New Roman"/>
          <w:sz w:val="24"/>
          <w:szCs w:val="24"/>
        </w:rPr>
        <w:t>Schirripa</w:t>
      </w:r>
      <w:proofErr w:type="spellEnd"/>
      <w:r w:rsidRPr="00DD6BFB">
        <w:rPr>
          <w:rFonts w:ascii="Times New Roman" w:hAnsi="Times New Roman" w:cs="Times New Roman"/>
          <w:sz w:val="24"/>
          <w:szCs w:val="24"/>
        </w:rPr>
        <w:t xml:space="preserve">, M. J., Goodyear, C. P., and </w:t>
      </w:r>
      <w:proofErr w:type="spellStart"/>
      <w:r w:rsidRPr="00DD6BFB">
        <w:rPr>
          <w:rFonts w:ascii="Times New Roman" w:hAnsi="Times New Roman" w:cs="Times New Roman"/>
          <w:sz w:val="24"/>
          <w:szCs w:val="24"/>
        </w:rPr>
        <w:t>Methot</w:t>
      </w:r>
      <w:proofErr w:type="spellEnd"/>
      <w:r w:rsidRPr="00DD6BFB">
        <w:rPr>
          <w:rFonts w:ascii="Times New Roman" w:hAnsi="Times New Roman" w:cs="Times New Roman"/>
          <w:sz w:val="24"/>
          <w:szCs w:val="24"/>
        </w:rPr>
        <w:t>, R. M. 2009.</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Testing different methods of incorporating climate data into the assessment of US West Coast sablefish.</w:t>
      </w:r>
      <w:proofErr w:type="gramEnd"/>
      <w:r w:rsidRPr="00DD6BFB">
        <w:rPr>
          <w:rFonts w:ascii="Times New Roman" w:hAnsi="Times New Roman" w:cs="Times New Roman"/>
          <w:sz w:val="24"/>
          <w:szCs w:val="24"/>
        </w:rPr>
        <w:t xml:space="preserve"> ICES Journal of Marine Science, 66: 1605-1613.</w:t>
      </w:r>
    </w:p>
    <w:p w:rsidR="007B26BB" w:rsidRDefault="007B26BB" w:rsidP="002A204C">
      <w:pPr>
        <w:spacing w:after="0" w:line="480" w:lineRule="auto"/>
        <w:ind w:left="720" w:hanging="720"/>
        <w:jc w:val="both"/>
        <w:rPr>
          <w:rFonts w:ascii="Times New Roman" w:hAnsi="Times New Roman" w:cs="Times New Roman"/>
          <w:sz w:val="24"/>
          <w:szCs w:val="24"/>
        </w:rPr>
      </w:pPr>
      <w:proofErr w:type="spellStart"/>
      <w:proofErr w:type="gramStart"/>
      <w:r w:rsidRPr="00DD6BFB">
        <w:rPr>
          <w:rFonts w:ascii="Times New Roman" w:hAnsi="Times New Roman" w:cs="Times New Roman"/>
          <w:sz w:val="24"/>
          <w:szCs w:val="24"/>
        </w:rPr>
        <w:t>Shertzer</w:t>
      </w:r>
      <w:proofErr w:type="spellEnd"/>
      <w:r w:rsidRPr="00DD6BFB">
        <w:rPr>
          <w:rFonts w:ascii="Times New Roman" w:hAnsi="Times New Roman" w:cs="Times New Roman"/>
          <w:sz w:val="24"/>
          <w:szCs w:val="24"/>
        </w:rPr>
        <w:t>, K. W., Prager, M. H., and Williams, E. H. 2008.</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A probability-based approach to setting annual catch levels.</w:t>
      </w:r>
      <w:proofErr w:type="gramEnd"/>
      <w:r w:rsidRPr="00DD6BFB">
        <w:rPr>
          <w:rFonts w:ascii="Times New Roman" w:hAnsi="Times New Roman" w:cs="Times New Roman"/>
          <w:sz w:val="24"/>
          <w:szCs w:val="24"/>
        </w:rPr>
        <w:t xml:space="preserve"> Fishery Bulletin, 106: 225-232.</w:t>
      </w:r>
    </w:p>
    <w:p w:rsidR="00F510D6" w:rsidRDefault="00F510D6" w:rsidP="002A204C">
      <w:pPr>
        <w:spacing w:after="0" w:line="480" w:lineRule="auto"/>
        <w:ind w:left="720" w:hanging="720"/>
        <w:jc w:val="both"/>
        <w:rPr>
          <w:rFonts w:ascii="Times New Roman" w:hAnsi="Times New Roman" w:cs="Times New Roman"/>
          <w:sz w:val="24"/>
          <w:szCs w:val="24"/>
        </w:rPr>
      </w:pPr>
      <w:proofErr w:type="gramStart"/>
      <w:r w:rsidRPr="00F510D6">
        <w:rPr>
          <w:rFonts w:ascii="Times New Roman" w:hAnsi="Times New Roman" w:cs="Times New Roman"/>
          <w:sz w:val="24"/>
          <w:szCs w:val="24"/>
        </w:rPr>
        <w:t xml:space="preserve">Thorson, J.T., Jensen, O.P., and </w:t>
      </w:r>
      <w:proofErr w:type="spellStart"/>
      <w:r w:rsidRPr="00F510D6">
        <w:rPr>
          <w:rFonts w:ascii="Times New Roman" w:hAnsi="Times New Roman" w:cs="Times New Roman"/>
          <w:sz w:val="24"/>
          <w:szCs w:val="24"/>
        </w:rPr>
        <w:t>Zipkin</w:t>
      </w:r>
      <w:proofErr w:type="spellEnd"/>
      <w:r w:rsidRPr="00F510D6">
        <w:rPr>
          <w:rFonts w:ascii="Times New Roman" w:hAnsi="Times New Roman" w:cs="Times New Roman"/>
          <w:sz w:val="24"/>
          <w:szCs w:val="24"/>
        </w:rPr>
        <w:t>, E.F. 2014.</w:t>
      </w:r>
      <w:proofErr w:type="gramEnd"/>
      <w:r w:rsidRPr="00F510D6">
        <w:rPr>
          <w:rFonts w:ascii="Times New Roman" w:hAnsi="Times New Roman" w:cs="Times New Roman"/>
          <w:sz w:val="24"/>
          <w:szCs w:val="24"/>
        </w:rPr>
        <w:t xml:space="preserve"> How variable is recruitment for exploited marine fishes? </w:t>
      </w:r>
      <w:proofErr w:type="gramStart"/>
      <w:r w:rsidRPr="00F510D6">
        <w:rPr>
          <w:rFonts w:ascii="Times New Roman" w:hAnsi="Times New Roman" w:cs="Times New Roman"/>
          <w:sz w:val="24"/>
          <w:szCs w:val="24"/>
        </w:rPr>
        <w:t>A hierarchical model for testing life history theory.</w:t>
      </w:r>
      <w:proofErr w:type="gramEnd"/>
      <w:r w:rsidRPr="00F510D6">
        <w:rPr>
          <w:rFonts w:ascii="Times New Roman" w:hAnsi="Times New Roman" w:cs="Times New Roman"/>
          <w:sz w:val="24"/>
          <w:szCs w:val="24"/>
        </w:rPr>
        <w:t xml:space="preserve"> </w:t>
      </w:r>
      <w:proofErr w:type="gramStart"/>
      <w:r w:rsidRPr="00F510D6">
        <w:rPr>
          <w:rFonts w:ascii="Times New Roman" w:hAnsi="Times New Roman" w:cs="Times New Roman"/>
          <w:sz w:val="24"/>
          <w:szCs w:val="24"/>
        </w:rPr>
        <w:t>Can. J. Fish.</w:t>
      </w:r>
      <w:proofErr w:type="gramEnd"/>
      <w:r w:rsidRPr="00F510D6">
        <w:rPr>
          <w:rFonts w:ascii="Times New Roman" w:hAnsi="Times New Roman" w:cs="Times New Roman"/>
          <w:sz w:val="24"/>
          <w:szCs w:val="24"/>
        </w:rPr>
        <w:t xml:space="preserve"> </w:t>
      </w:r>
      <w:proofErr w:type="spellStart"/>
      <w:proofErr w:type="gramStart"/>
      <w:r w:rsidRPr="00F510D6">
        <w:rPr>
          <w:rFonts w:ascii="Times New Roman" w:hAnsi="Times New Roman" w:cs="Times New Roman"/>
          <w:sz w:val="24"/>
          <w:szCs w:val="24"/>
        </w:rPr>
        <w:t>Aquat</w:t>
      </w:r>
      <w:proofErr w:type="spellEnd"/>
      <w:r w:rsidRPr="00F510D6">
        <w:rPr>
          <w:rFonts w:ascii="Times New Roman" w:hAnsi="Times New Roman" w:cs="Times New Roman"/>
          <w:sz w:val="24"/>
          <w:szCs w:val="24"/>
        </w:rPr>
        <w:t>.</w:t>
      </w:r>
      <w:proofErr w:type="gramEnd"/>
      <w:r w:rsidRPr="00F510D6">
        <w:rPr>
          <w:rFonts w:ascii="Times New Roman" w:hAnsi="Times New Roman" w:cs="Times New Roman"/>
          <w:sz w:val="24"/>
          <w:szCs w:val="24"/>
        </w:rPr>
        <w:t xml:space="preserve"> Sci. </w:t>
      </w:r>
      <w:r w:rsidRPr="00F510D6">
        <w:rPr>
          <w:rFonts w:ascii="Times New Roman" w:hAnsi="Times New Roman" w:cs="Times New Roman"/>
          <w:b/>
          <w:bCs/>
          <w:sz w:val="24"/>
          <w:szCs w:val="24"/>
        </w:rPr>
        <w:t>71</w:t>
      </w:r>
      <w:r w:rsidRPr="00F510D6">
        <w:rPr>
          <w:rFonts w:ascii="Times New Roman" w:hAnsi="Times New Roman" w:cs="Times New Roman"/>
          <w:sz w:val="24"/>
          <w:szCs w:val="24"/>
        </w:rPr>
        <w:t xml:space="preserve">(7): 973–983. </w:t>
      </w:r>
      <w:proofErr w:type="spellStart"/>
      <w:proofErr w:type="gramStart"/>
      <w:r w:rsidRPr="00F510D6">
        <w:rPr>
          <w:rFonts w:ascii="Times New Roman" w:hAnsi="Times New Roman" w:cs="Times New Roman"/>
          <w:sz w:val="24"/>
          <w:szCs w:val="24"/>
        </w:rPr>
        <w:t>doi</w:t>
      </w:r>
      <w:proofErr w:type="spellEnd"/>
      <w:proofErr w:type="gramEnd"/>
      <w:r w:rsidRPr="00F510D6">
        <w:rPr>
          <w:rFonts w:ascii="Times New Roman" w:hAnsi="Times New Roman" w:cs="Times New Roman"/>
          <w:sz w:val="24"/>
          <w:szCs w:val="24"/>
        </w:rPr>
        <w:t>: 10.1139/cjfas-2013-0645.</w:t>
      </w:r>
    </w:p>
    <w:p w:rsidR="00FE757A" w:rsidRPr="00F510D6" w:rsidRDefault="00FE757A" w:rsidP="002A204C">
      <w:pPr>
        <w:spacing w:after="0" w:line="480" w:lineRule="auto"/>
        <w:ind w:left="720" w:hanging="720"/>
        <w:jc w:val="both"/>
        <w:rPr>
          <w:rFonts w:ascii="Times New Roman" w:hAnsi="Times New Roman" w:cs="Times New Roman"/>
          <w:sz w:val="24"/>
          <w:szCs w:val="24"/>
        </w:rPr>
      </w:pPr>
      <w:proofErr w:type="spellStart"/>
      <w:r w:rsidRPr="00FE757A">
        <w:rPr>
          <w:rFonts w:ascii="Times New Roman" w:hAnsi="Times New Roman" w:cs="Times New Roman"/>
          <w:sz w:val="24"/>
          <w:szCs w:val="24"/>
        </w:rPr>
        <w:t>Venables</w:t>
      </w:r>
      <w:proofErr w:type="spellEnd"/>
      <w:r w:rsidRPr="00FE757A">
        <w:rPr>
          <w:rFonts w:ascii="Times New Roman" w:hAnsi="Times New Roman" w:cs="Times New Roman"/>
          <w:sz w:val="24"/>
          <w:szCs w:val="24"/>
        </w:rPr>
        <w:t xml:space="preserve">, W. N. and Ripley, B. D. (2002) Modern Applied Statistics with S. Fourth Edition. </w:t>
      </w:r>
      <w:proofErr w:type="gramStart"/>
      <w:r w:rsidRPr="00FE757A">
        <w:rPr>
          <w:rFonts w:ascii="Times New Roman" w:hAnsi="Times New Roman" w:cs="Times New Roman"/>
          <w:sz w:val="24"/>
          <w:szCs w:val="24"/>
        </w:rPr>
        <w:t>Springer-</w:t>
      </w:r>
      <w:proofErr w:type="spellStart"/>
      <w:r w:rsidRPr="00FE757A">
        <w:rPr>
          <w:rFonts w:ascii="Times New Roman" w:hAnsi="Times New Roman" w:cs="Times New Roman"/>
          <w:sz w:val="24"/>
          <w:szCs w:val="24"/>
        </w:rPr>
        <w:t>Verlag</w:t>
      </w:r>
      <w:proofErr w:type="spellEnd"/>
      <w:r w:rsidRPr="00FE757A">
        <w:rPr>
          <w:rFonts w:ascii="Times New Roman" w:hAnsi="Times New Roman" w:cs="Times New Roman"/>
          <w:sz w:val="24"/>
          <w:szCs w:val="24"/>
        </w:rPr>
        <w:t>.</w:t>
      </w:r>
      <w:proofErr w:type="gramEnd"/>
    </w:p>
    <w:p w:rsidR="00EE6D66" w:rsidRPr="00DD6BFB" w:rsidRDefault="008D302E" w:rsidP="002A204C">
      <w:pPr>
        <w:spacing w:after="0" w:line="480" w:lineRule="auto"/>
        <w:ind w:left="720" w:hanging="720"/>
        <w:jc w:val="both"/>
        <w:rPr>
          <w:rFonts w:ascii="Times New Roman" w:hAnsi="Times New Roman" w:cs="Times New Roman"/>
          <w:sz w:val="24"/>
          <w:szCs w:val="24"/>
        </w:rPr>
      </w:pPr>
      <w:proofErr w:type="spellStart"/>
      <w:proofErr w:type="gramStart"/>
      <w:r w:rsidRPr="00DD6BFB">
        <w:rPr>
          <w:rFonts w:ascii="Times New Roman" w:hAnsi="Times New Roman" w:cs="Times New Roman"/>
          <w:sz w:val="24"/>
          <w:szCs w:val="24"/>
        </w:rPr>
        <w:lastRenderedPageBreak/>
        <w:t>Vert</w:t>
      </w:r>
      <w:proofErr w:type="spellEnd"/>
      <w:r w:rsidRPr="00DD6BFB">
        <w:rPr>
          <w:rFonts w:ascii="Times New Roman" w:hAnsi="Times New Roman" w:cs="Times New Roman"/>
          <w:sz w:val="24"/>
          <w:szCs w:val="24"/>
        </w:rPr>
        <w:t>-pre, K.</w:t>
      </w:r>
      <w:proofErr w:type="gramEnd"/>
      <w:r w:rsidRPr="00DD6BFB">
        <w:rPr>
          <w:rFonts w:ascii="Times New Roman" w:hAnsi="Times New Roman" w:cs="Times New Roman"/>
          <w:sz w:val="24"/>
          <w:szCs w:val="24"/>
        </w:rPr>
        <w:t xml:space="preserve"> A, Amoroso, R. O., Jensen, O. P., and </w:t>
      </w:r>
      <w:proofErr w:type="spellStart"/>
      <w:r w:rsidRPr="00DD6BFB">
        <w:rPr>
          <w:rFonts w:ascii="Times New Roman" w:hAnsi="Times New Roman" w:cs="Times New Roman"/>
          <w:sz w:val="24"/>
          <w:szCs w:val="24"/>
        </w:rPr>
        <w:t>Hilborn</w:t>
      </w:r>
      <w:proofErr w:type="spellEnd"/>
      <w:r w:rsidRPr="00DD6BFB">
        <w:rPr>
          <w:rFonts w:ascii="Times New Roman" w:hAnsi="Times New Roman" w:cs="Times New Roman"/>
          <w:sz w:val="24"/>
          <w:szCs w:val="24"/>
        </w:rPr>
        <w:t xml:space="preserve">, R. 2013. </w:t>
      </w:r>
      <w:proofErr w:type="gramStart"/>
      <w:r w:rsidRPr="00DD6BFB">
        <w:rPr>
          <w:rFonts w:ascii="Times New Roman" w:hAnsi="Times New Roman" w:cs="Times New Roman"/>
          <w:sz w:val="24"/>
          <w:szCs w:val="24"/>
        </w:rPr>
        <w:t>Frequency and intensity of productivity regime shifts in marine fish stocks.</w:t>
      </w:r>
      <w:proofErr w:type="gramEnd"/>
      <w:r w:rsidRPr="00DD6BFB">
        <w:rPr>
          <w:rFonts w:ascii="Times New Roman" w:hAnsi="Times New Roman" w:cs="Times New Roman"/>
          <w:sz w:val="24"/>
          <w:szCs w:val="24"/>
        </w:rPr>
        <w:t xml:space="preserve"> Proceedings of the National Academy of Sciences, 110: 1779-1784.</w:t>
      </w:r>
    </w:p>
    <w:p w:rsidR="00EE6D66" w:rsidRPr="00DD6BFB" w:rsidRDefault="00EE6D66" w:rsidP="002A204C">
      <w:pPr>
        <w:jc w:val="both"/>
        <w:rPr>
          <w:rFonts w:ascii="Times New Roman" w:hAnsi="Times New Roman" w:cs="Times New Roman"/>
          <w:sz w:val="24"/>
          <w:szCs w:val="24"/>
        </w:rPr>
      </w:pPr>
      <w:r w:rsidRPr="00DD6BFB">
        <w:rPr>
          <w:rFonts w:ascii="Times New Roman" w:hAnsi="Times New Roman" w:cs="Times New Roman"/>
          <w:sz w:val="24"/>
          <w:szCs w:val="24"/>
        </w:rPr>
        <w:br w:type="page"/>
      </w:r>
    </w:p>
    <w:tbl>
      <w:tblPr>
        <w:tblStyle w:val="LightShading"/>
        <w:tblW w:w="8448" w:type="dxa"/>
        <w:tblLook w:val="04A0" w:firstRow="1" w:lastRow="0" w:firstColumn="1" w:lastColumn="0" w:noHBand="0" w:noVBand="1"/>
      </w:tblPr>
      <w:tblGrid>
        <w:gridCol w:w="2808"/>
        <w:gridCol w:w="1980"/>
        <w:gridCol w:w="871"/>
        <w:gridCol w:w="1349"/>
        <w:gridCol w:w="1440"/>
      </w:tblGrid>
      <w:tr w:rsidR="00EE6D66" w:rsidRPr="00DD6BFB" w:rsidTr="001176A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noWrap/>
            <w:hideMark/>
          </w:tcPr>
          <w:p w:rsidR="00EE6D66" w:rsidRPr="00DD6BFB" w:rsidRDefault="00EE6D66" w:rsidP="002A204C">
            <w:pPr>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lastRenderedPageBreak/>
              <w:t>Parameter</w:t>
            </w:r>
          </w:p>
        </w:tc>
        <w:tc>
          <w:tcPr>
            <w:tcW w:w="1980" w:type="dxa"/>
            <w:shd w:val="clear" w:color="auto" w:fill="auto"/>
          </w:tcPr>
          <w:p w:rsidR="00EE6D66" w:rsidRPr="00DD6BFB" w:rsidRDefault="006B6BB1" w:rsidP="002A204C">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Operating Model</w:t>
            </w:r>
          </w:p>
        </w:tc>
        <w:tc>
          <w:tcPr>
            <w:tcW w:w="3660" w:type="dxa"/>
            <w:gridSpan w:val="3"/>
            <w:shd w:val="clear" w:color="auto" w:fill="auto"/>
            <w:noWrap/>
            <w:hideMark/>
          </w:tcPr>
          <w:p w:rsidR="00EE6D66" w:rsidRPr="00DD6BFB" w:rsidRDefault="006B6BB1" w:rsidP="002A204C">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Estimation Model</w:t>
            </w:r>
          </w:p>
        </w:tc>
      </w:tr>
      <w:tr w:rsidR="00DD6BFB" w:rsidRPr="00DD6BFB" w:rsidTr="001176A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noWrap/>
          </w:tcPr>
          <w:p w:rsidR="00ED497B" w:rsidRPr="00DD6BFB" w:rsidRDefault="00ED497B" w:rsidP="002A204C">
            <w:pPr>
              <w:jc w:val="both"/>
              <w:rPr>
                <w:rFonts w:ascii="Times New Roman" w:eastAsia="Times New Roman" w:hAnsi="Times New Roman" w:cs="Times New Roman"/>
                <w:color w:val="000000"/>
                <w:sz w:val="24"/>
                <w:szCs w:val="24"/>
              </w:rPr>
            </w:pPr>
          </w:p>
        </w:tc>
        <w:tc>
          <w:tcPr>
            <w:tcW w:w="1980" w:type="dxa"/>
            <w:shd w:val="clear" w:color="auto" w:fill="auto"/>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 xml:space="preserve">Initial </w:t>
            </w:r>
          </w:p>
        </w:tc>
        <w:tc>
          <w:tcPr>
            <w:tcW w:w="871" w:type="dxa"/>
            <w:shd w:val="clear" w:color="auto" w:fill="auto"/>
            <w:noWrap/>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Phase</w:t>
            </w:r>
          </w:p>
        </w:tc>
        <w:tc>
          <w:tcPr>
            <w:tcW w:w="1349" w:type="dxa"/>
            <w:shd w:val="clear" w:color="auto" w:fill="auto"/>
            <w:noWrap/>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Min bound</w:t>
            </w:r>
          </w:p>
        </w:tc>
        <w:tc>
          <w:tcPr>
            <w:tcW w:w="1440" w:type="dxa"/>
            <w:shd w:val="clear" w:color="auto" w:fill="auto"/>
            <w:noWrap/>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Max bound</w:t>
            </w:r>
          </w:p>
        </w:tc>
      </w:tr>
      <w:tr w:rsidR="00DD6BFB" w:rsidRPr="00DD6BFB" w:rsidTr="001176A6">
        <w:trPr>
          <w:trHeight w:val="315"/>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noWrap/>
            <w:hideMark/>
          </w:tcPr>
          <w:p w:rsidR="00ED497B" w:rsidRPr="00DD6BFB" w:rsidRDefault="00ED497B" w:rsidP="002A204C">
            <w:pPr>
              <w:jc w:val="both"/>
              <w:rPr>
                <w:rFonts w:ascii="Times New Roman" w:eastAsia="Times New Roman" w:hAnsi="Times New Roman" w:cs="Times New Roman"/>
                <w:b w:val="0"/>
                <w:color w:val="000000"/>
                <w:sz w:val="24"/>
                <w:szCs w:val="24"/>
              </w:rPr>
            </w:pPr>
            <w:bookmarkStart w:id="14" w:name="RANGE!A2:E13"/>
            <w:r w:rsidRPr="00DD6BFB">
              <w:rPr>
                <w:rFonts w:ascii="Times New Roman" w:eastAsia="Times New Roman" w:hAnsi="Times New Roman" w:cs="Times New Roman"/>
                <w:b w:val="0"/>
                <w:color w:val="000000"/>
                <w:sz w:val="24"/>
                <w:szCs w:val="24"/>
              </w:rPr>
              <w:t>L_at_Amin_Fem_GP_1</w:t>
            </w:r>
            <w:bookmarkEnd w:id="14"/>
          </w:p>
        </w:tc>
        <w:tc>
          <w:tcPr>
            <w:tcW w:w="1980" w:type="dxa"/>
            <w:shd w:val="clear" w:color="auto" w:fill="auto"/>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p>
        </w:tc>
        <w:tc>
          <w:tcPr>
            <w:tcW w:w="871" w:type="dxa"/>
            <w:shd w:val="clear" w:color="auto" w:fill="auto"/>
            <w:noWrap/>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w:t>
            </w:r>
          </w:p>
        </w:tc>
        <w:tc>
          <w:tcPr>
            <w:tcW w:w="1349" w:type="dxa"/>
            <w:shd w:val="clear" w:color="auto" w:fill="auto"/>
            <w:noWrap/>
            <w:hideMark/>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w:t>
            </w:r>
          </w:p>
        </w:tc>
        <w:tc>
          <w:tcPr>
            <w:tcW w:w="1440" w:type="dxa"/>
            <w:shd w:val="clear" w:color="auto" w:fill="auto"/>
            <w:noWrap/>
            <w:hideMark/>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100</w:t>
            </w:r>
          </w:p>
        </w:tc>
      </w:tr>
      <w:tr w:rsidR="00ED497B" w:rsidRPr="00DD6BFB" w:rsidTr="001176A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noWrap/>
            <w:hideMark/>
          </w:tcPr>
          <w:p w:rsidR="00ED497B" w:rsidRPr="00DD6BFB" w:rsidRDefault="00ED497B" w:rsidP="002A204C">
            <w:pPr>
              <w:jc w:val="both"/>
              <w:rPr>
                <w:rFonts w:ascii="Times New Roman" w:eastAsia="Times New Roman" w:hAnsi="Times New Roman" w:cs="Times New Roman"/>
                <w:b w:val="0"/>
                <w:color w:val="000000"/>
                <w:sz w:val="24"/>
                <w:szCs w:val="24"/>
              </w:rPr>
            </w:pPr>
            <w:r w:rsidRPr="00DD6BFB">
              <w:rPr>
                <w:rFonts w:ascii="Times New Roman" w:eastAsia="Times New Roman" w:hAnsi="Times New Roman" w:cs="Times New Roman"/>
                <w:b w:val="0"/>
                <w:color w:val="000000"/>
                <w:sz w:val="24"/>
                <w:szCs w:val="24"/>
              </w:rPr>
              <w:t>L_at_Amax_Fem_GP_1</w:t>
            </w:r>
          </w:p>
        </w:tc>
        <w:tc>
          <w:tcPr>
            <w:tcW w:w="1980" w:type="dxa"/>
            <w:shd w:val="clear" w:color="auto" w:fill="auto"/>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p>
        </w:tc>
        <w:tc>
          <w:tcPr>
            <w:tcW w:w="871" w:type="dxa"/>
            <w:shd w:val="clear" w:color="auto" w:fill="auto"/>
            <w:noWrap/>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w:t>
            </w:r>
          </w:p>
        </w:tc>
        <w:tc>
          <w:tcPr>
            <w:tcW w:w="1349" w:type="dxa"/>
            <w:shd w:val="clear" w:color="auto" w:fill="auto"/>
            <w:noWrap/>
            <w:hideMark/>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6.6</w:t>
            </w:r>
          </w:p>
        </w:tc>
        <w:tc>
          <w:tcPr>
            <w:tcW w:w="1440" w:type="dxa"/>
            <w:shd w:val="clear" w:color="auto" w:fill="auto"/>
            <w:noWrap/>
            <w:hideMark/>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660</w:t>
            </w:r>
          </w:p>
        </w:tc>
      </w:tr>
      <w:tr w:rsidR="00ED497B" w:rsidRPr="00DD6BFB" w:rsidTr="001176A6">
        <w:trPr>
          <w:trHeight w:val="315"/>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noWrap/>
            <w:hideMark/>
          </w:tcPr>
          <w:p w:rsidR="00ED497B" w:rsidRPr="00DD6BFB" w:rsidRDefault="00ED497B" w:rsidP="002A204C">
            <w:pPr>
              <w:jc w:val="both"/>
              <w:rPr>
                <w:rFonts w:ascii="Times New Roman" w:eastAsia="Times New Roman" w:hAnsi="Times New Roman" w:cs="Times New Roman"/>
                <w:b w:val="0"/>
                <w:color w:val="000000"/>
                <w:sz w:val="24"/>
                <w:szCs w:val="24"/>
              </w:rPr>
            </w:pPr>
            <w:r w:rsidRPr="00DD6BFB">
              <w:rPr>
                <w:rFonts w:ascii="Times New Roman" w:eastAsia="Times New Roman" w:hAnsi="Times New Roman" w:cs="Times New Roman"/>
                <w:b w:val="0"/>
                <w:color w:val="000000"/>
                <w:sz w:val="24"/>
                <w:szCs w:val="24"/>
              </w:rPr>
              <w:t>VonBert_K_Fem_GP_1</w:t>
            </w:r>
          </w:p>
        </w:tc>
        <w:tc>
          <w:tcPr>
            <w:tcW w:w="1980" w:type="dxa"/>
            <w:shd w:val="clear" w:color="auto" w:fill="auto"/>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p>
        </w:tc>
        <w:tc>
          <w:tcPr>
            <w:tcW w:w="871" w:type="dxa"/>
            <w:shd w:val="clear" w:color="auto" w:fill="auto"/>
            <w:noWrap/>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w:t>
            </w:r>
          </w:p>
        </w:tc>
        <w:tc>
          <w:tcPr>
            <w:tcW w:w="1349" w:type="dxa"/>
            <w:shd w:val="clear" w:color="auto" w:fill="auto"/>
            <w:noWrap/>
            <w:hideMark/>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0.01</w:t>
            </w:r>
          </w:p>
        </w:tc>
        <w:tc>
          <w:tcPr>
            <w:tcW w:w="1440" w:type="dxa"/>
            <w:shd w:val="clear" w:color="auto" w:fill="auto"/>
            <w:noWrap/>
            <w:hideMark/>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w:t>
            </w:r>
          </w:p>
        </w:tc>
      </w:tr>
      <w:tr w:rsidR="00ED497B" w:rsidRPr="00DD6BFB" w:rsidTr="001176A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noWrap/>
            <w:hideMark/>
          </w:tcPr>
          <w:p w:rsidR="00ED497B" w:rsidRPr="00DD6BFB" w:rsidRDefault="00ED497B" w:rsidP="002A204C">
            <w:pPr>
              <w:jc w:val="both"/>
              <w:rPr>
                <w:rFonts w:ascii="Times New Roman" w:eastAsia="Times New Roman" w:hAnsi="Times New Roman" w:cs="Times New Roman"/>
                <w:b w:val="0"/>
                <w:color w:val="000000"/>
                <w:sz w:val="24"/>
                <w:szCs w:val="24"/>
              </w:rPr>
            </w:pPr>
            <w:r w:rsidRPr="00DD6BFB">
              <w:rPr>
                <w:rFonts w:ascii="Times New Roman" w:eastAsia="Times New Roman" w:hAnsi="Times New Roman" w:cs="Times New Roman"/>
                <w:b w:val="0"/>
                <w:color w:val="000000"/>
                <w:sz w:val="24"/>
                <w:szCs w:val="24"/>
              </w:rPr>
              <w:t>CV_young_Fem_GP_1</w:t>
            </w:r>
          </w:p>
        </w:tc>
        <w:tc>
          <w:tcPr>
            <w:tcW w:w="1980" w:type="dxa"/>
            <w:shd w:val="clear" w:color="auto" w:fill="auto"/>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871" w:type="dxa"/>
            <w:shd w:val="clear" w:color="auto" w:fill="auto"/>
            <w:noWrap/>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w:t>
            </w:r>
          </w:p>
        </w:tc>
        <w:tc>
          <w:tcPr>
            <w:tcW w:w="1349" w:type="dxa"/>
            <w:shd w:val="clear" w:color="auto" w:fill="auto"/>
            <w:noWrap/>
            <w:hideMark/>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0.01</w:t>
            </w:r>
          </w:p>
        </w:tc>
        <w:tc>
          <w:tcPr>
            <w:tcW w:w="1440" w:type="dxa"/>
            <w:shd w:val="clear" w:color="auto" w:fill="auto"/>
            <w:noWrap/>
            <w:hideMark/>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0.5</w:t>
            </w:r>
          </w:p>
        </w:tc>
      </w:tr>
      <w:tr w:rsidR="00ED497B" w:rsidRPr="00DD6BFB" w:rsidTr="001176A6">
        <w:trPr>
          <w:trHeight w:val="315"/>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noWrap/>
            <w:hideMark/>
          </w:tcPr>
          <w:p w:rsidR="00ED497B" w:rsidRPr="00DD6BFB" w:rsidRDefault="00ED497B" w:rsidP="002A204C">
            <w:pPr>
              <w:jc w:val="both"/>
              <w:rPr>
                <w:rFonts w:ascii="Times New Roman" w:eastAsia="Times New Roman" w:hAnsi="Times New Roman" w:cs="Times New Roman"/>
                <w:b w:val="0"/>
                <w:color w:val="000000"/>
                <w:sz w:val="24"/>
                <w:szCs w:val="24"/>
              </w:rPr>
            </w:pPr>
            <w:r w:rsidRPr="00DD6BFB">
              <w:rPr>
                <w:rFonts w:ascii="Times New Roman" w:eastAsia="Times New Roman" w:hAnsi="Times New Roman" w:cs="Times New Roman"/>
                <w:b w:val="0"/>
                <w:color w:val="000000"/>
                <w:sz w:val="24"/>
                <w:szCs w:val="24"/>
              </w:rPr>
              <w:t>CV_old_Fem_GP_1</w:t>
            </w:r>
          </w:p>
        </w:tc>
        <w:tc>
          <w:tcPr>
            <w:tcW w:w="1980" w:type="dxa"/>
            <w:shd w:val="clear" w:color="auto" w:fill="auto"/>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871" w:type="dxa"/>
            <w:shd w:val="clear" w:color="auto" w:fill="auto"/>
            <w:noWrap/>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w:t>
            </w:r>
          </w:p>
        </w:tc>
        <w:tc>
          <w:tcPr>
            <w:tcW w:w="1349" w:type="dxa"/>
            <w:shd w:val="clear" w:color="auto" w:fill="auto"/>
            <w:noWrap/>
            <w:hideMark/>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0.01</w:t>
            </w:r>
          </w:p>
        </w:tc>
        <w:tc>
          <w:tcPr>
            <w:tcW w:w="1440" w:type="dxa"/>
            <w:shd w:val="clear" w:color="auto" w:fill="auto"/>
            <w:noWrap/>
            <w:hideMark/>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0.5</w:t>
            </w:r>
          </w:p>
        </w:tc>
      </w:tr>
      <w:tr w:rsidR="00ED497B" w:rsidRPr="00DD6BFB" w:rsidTr="001176A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noWrap/>
            <w:hideMark/>
          </w:tcPr>
          <w:p w:rsidR="00ED497B" w:rsidRPr="00DD6BFB" w:rsidRDefault="00ED497B" w:rsidP="002A204C">
            <w:pPr>
              <w:jc w:val="both"/>
              <w:rPr>
                <w:rFonts w:ascii="Times New Roman" w:eastAsia="Times New Roman" w:hAnsi="Times New Roman" w:cs="Times New Roman"/>
                <w:b w:val="0"/>
                <w:color w:val="000000"/>
                <w:sz w:val="24"/>
                <w:szCs w:val="24"/>
              </w:rPr>
            </w:pPr>
            <w:r w:rsidRPr="00DD6BFB">
              <w:rPr>
                <w:rFonts w:ascii="Times New Roman" w:eastAsia="Times New Roman" w:hAnsi="Times New Roman" w:cs="Times New Roman"/>
                <w:b w:val="0"/>
                <w:color w:val="000000"/>
                <w:sz w:val="24"/>
                <w:szCs w:val="24"/>
              </w:rPr>
              <w:t>SR_LN(R0)</w:t>
            </w:r>
          </w:p>
        </w:tc>
        <w:tc>
          <w:tcPr>
            <w:tcW w:w="1980" w:type="dxa"/>
            <w:shd w:val="clear" w:color="auto" w:fill="auto"/>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871" w:type="dxa"/>
            <w:shd w:val="clear" w:color="auto" w:fill="auto"/>
            <w:noWrap/>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3</w:t>
            </w:r>
          </w:p>
        </w:tc>
        <w:tc>
          <w:tcPr>
            <w:tcW w:w="1349" w:type="dxa"/>
            <w:shd w:val="clear" w:color="auto" w:fill="auto"/>
            <w:noWrap/>
            <w:hideMark/>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4</w:t>
            </w:r>
          </w:p>
        </w:tc>
        <w:tc>
          <w:tcPr>
            <w:tcW w:w="1440" w:type="dxa"/>
            <w:shd w:val="clear" w:color="auto" w:fill="auto"/>
            <w:noWrap/>
            <w:hideMark/>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p>
        </w:tc>
      </w:tr>
      <w:tr w:rsidR="00ED497B" w:rsidRPr="00DD6BFB" w:rsidTr="001176A6">
        <w:trPr>
          <w:trHeight w:val="315"/>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noWrap/>
            <w:hideMark/>
          </w:tcPr>
          <w:p w:rsidR="00ED497B" w:rsidRPr="00DD6BFB" w:rsidRDefault="001176A6" w:rsidP="002A204C">
            <w:pPr>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AR</w:t>
            </w:r>
          </w:p>
        </w:tc>
        <w:tc>
          <w:tcPr>
            <w:tcW w:w="1980" w:type="dxa"/>
            <w:shd w:val="clear" w:color="auto" w:fill="auto"/>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-0.25, 0.00, 0.25, 0.50, 0.90</w:t>
            </w:r>
          </w:p>
        </w:tc>
        <w:tc>
          <w:tcPr>
            <w:tcW w:w="871" w:type="dxa"/>
            <w:shd w:val="clear" w:color="auto" w:fill="auto"/>
            <w:noWrap/>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5</w:t>
            </w:r>
          </w:p>
        </w:tc>
        <w:tc>
          <w:tcPr>
            <w:tcW w:w="1349" w:type="dxa"/>
            <w:shd w:val="clear" w:color="auto" w:fill="auto"/>
            <w:noWrap/>
            <w:hideMark/>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w:t>
            </w:r>
          </w:p>
        </w:tc>
        <w:tc>
          <w:tcPr>
            <w:tcW w:w="1440" w:type="dxa"/>
            <w:shd w:val="clear" w:color="auto" w:fill="auto"/>
            <w:noWrap/>
            <w:hideMark/>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w:t>
            </w:r>
          </w:p>
        </w:tc>
      </w:tr>
      <w:tr w:rsidR="00ED497B" w:rsidRPr="00DD6BFB" w:rsidTr="001176A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noWrap/>
            <w:hideMark/>
          </w:tcPr>
          <w:p w:rsidR="00ED497B" w:rsidRPr="00DD6BFB" w:rsidRDefault="00ED497B" w:rsidP="002A204C">
            <w:pPr>
              <w:jc w:val="both"/>
              <w:rPr>
                <w:rFonts w:ascii="Times New Roman" w:eastAsia="Times New Roman" w:hAnsi="Times New Roman" w:cs="Times New Roman"/>
                <w:b w:val="0"/>
                <w:color w:val="000000"/>
                <w:sz w:val="24"/>
                <w:szCs w:val="24"/>
              </w:rPr>
            </w:pPr>
            <w:r w:rsidRPr="00DD6BFB">
              <w:rPr>
                <w:rFonts w:ascii="Times New Roman" w:eastAsia="Times New Roman" w:hAnsi="Times New Roman" w:cs="Times New Roman"/>
                <w:b w:val="0"/>
                <w:color w:val="000000"/>
                <w:sz w:val="24"/>
                <w:szCs w:val="24"/>
              </w:rPr>
              <w:t>Q_base_2_Survey</w:t>
            </w:r>
          </w:p>
        </w:tc>
        <w:tc>
          <w:tcPr>
            <w:tcW w:w="1980" w:type="dxa"/>
            <w:shd w:val="clear" w:color="auto" w:fill="auto"/>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w:t>
            </w:r>
          </w:p>
        </w:tc>
        <w:tc>
          <w:tcPr>
            <w:tcW w:w="871" w:type="dxa"/>
            <w:shd w:val="clear" w:color="auto" w:fill="auto"/>
            <w:noWrap/>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w:t>
            </w:r>
          </w:p>
        </w:tc>
        <w:tc>
          <w:tcPr>
            <w:tcW w:w="1349" w:type="dxa"/>
            <w:shd w:val="clear" w:color="auto" w:fill="auto"/>
            <w:noWrap/>
            <w:hideMark/>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p>
        </w:tc>
        <w:tc>
          <w:tcPr>
            <w:tcW w:w="1440" w:type="dxa"/>
            <w:shd w:val="clear" w:color="auto" w:fill="auto"/>
            <w:noWrap/>
            <w:hideMark/>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p>
        </w:tc>
      </w:tr>
      <w:tr w:rsidR="00ED497B" w:rsidRPr="00DD6BFB" w:rsidTr="001176A6">
        <w:trPr>
          <w:trHeight w:val="315"/>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noWrap/>
            <w:hideMark/>
          </w:tcPr>
          <w:p w:rsidR="00ED497B" w:rsidRPr="00DD6BFB" w:rsidRDefault="00ED497B" w:rsidP="002A204C">
            <w:pPr>
              <w:jc w:val="both"/>
              <w:rPr>
                <w:rFonts w:ascii="Times New Roman" w:eastAsia="Times New Roman" w:hAnsi="Times New Roman" w:cs="Times New Roman"/>
                <w:b w:val="0"/>
                <w:color w:val="000000"/>
                <w:sz w:val="24"/>
                <w:szCs w:val="24"/>
              </w:rPr>
            </w:pPr>
            <w:r w:rsidRPr="00DD6BFB">
              <w:rPr>
                <w:rFonts w:ascii="Times New Roman" w:eastAsia="Times New Roman" w:hAnsi="Times New Roman" w:cs="Times New Roman"/>
                <w:b w:val="0"/>
                <w:color w:val="000000"/>
                <w:sz w:val="24"/>
                <w:szCs w:val="24"/>
              </w:rPr>
              <w:t>SizeSel_1P_1_Fishery</w:t>
            </w:r>
          </w:p>
        </w:tc>
        <w:tc>
          <w:tcPr>
            <w:tcW w:w="1980" w:type="dxa"/>
            <w:shd w:val="clear" w:color="auto" w:fill="auto"/>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50.8</w:t>
            </w:r>
          </w:p>
        </w:tc>
        <w:tc>
          <w:tcPr>
            <w:tcW w:w="871" w:type="dxa"/>
            <w:shd w:val="clear" w:color="auto" w:fill="auto"/>
            <w:noWrap/>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5</w:t>
            </w:r>
          </w:p>
        </w:tc>
        <w:tc>
          <w:tcPr>
            <w:tcW w:w="1349" w:type="dxa"/>
            <w:shd w:val="clear" w:color="auto" w:fill="auto"/>
            <w:noWrap/>
            <w:hideMark/>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5.08</w:t>
            </w:r>
          </w:p>
        </w:tc>
        <w:tc>
          <w:tcPr>
            <w:tcW w:w="1440" w:type="dxa"/>
            <w:shd w:val="clear" w:color="auto" w:fill="auto"/>
            <w:noWrap/>
            <w:hideMark/>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101.6</w:t>
            </w:r>
          </w:p>
        </w:tc>
      </w:tr>
      <w:tr w:rsidR="00ED497B" w:rsidRPr="00DD6BFB" w:rsidTr="001176A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noWrap/>
            <w:hideMark/>
          </w:tcPr>
          <w:p w:rsidR="00ED497B" w:rsidRPr="00DD6BFB" w:rsidRDefault="00ED497B" w:rsidP="002A204C">
            <w:pPr>
              <w:jc w:val="both"/>
              <w:rPr>
                <w:rFonts w:ascii="Times New Roman" w:eastAsia="Times New Roman" w:hAnsi="Times New Roman" w:cs="Times New Roman"/>
                <w:b w:val="0"/>
                <w:color w:val="000000"/>
                <w:sz w:val="24"/>
                <w:szCs w:val="24"/>
              </w:rPr>
            </w:pPr>
            <w:r w:rsidRPr="00DD6BFB">
              <w:rPr>
                <w:rFonts w:ascii="Times New Roman" w:eastAsia="Times New Roman" w:hAnsi="Times New Roman" w:cs="Times New Roman"/>
                <w:b w:val="0"/>
                <w:color w:val="000000"/>
                <w:sz w:val="24"/>
                <w:szCs w:val="24"/>
              </w:rPr>
              <w:t>SizeSel_1P_3_Fishery</w:t>
            </w:r>
          </w:p>
        </w:tc>
        <w:tc>
          <w:tcPr>
            <w:tcW w:w="1980" w:type="dxa"/>
            <w:shd w:val="clear" w:color="auto" w:fill="auto"/>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5.1</w:t>
            </w:r>
          </w:p>
        </w:tc>
        <w:tc>
          <w:tcPr>
            <w:tcW w:w="871" w:type="dxa"/>
            <w:shd w:val="clear" w:color="auto" w:fill="auto"/>
            <w:noWrap/>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4</w:t>
            </w:r>
          </w:p>
        </w:tc>
        <w:tc>
          <w:tcPr>
            <w:tcW w:w="1349" w:type="dxa"/>
            <w:shd w:val="clear" w:color="auto" w:fill="auto"/>
            <w:noWrap/>
            <w:hideMark/>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w:t>
            </w:r>
          </w:p>
        </w:tc>
        <w:tc>
          <w:tcPr>
            <w:tcW w:w="1440" w:type="dxa"/>
            <w:shd w:val="clear" w:color="auto" w:fill="auto"/>
            <w:noWrap/>
            <w:hideMark/>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25.5</w:t>
            </w:r>
          </w:p>
        </w:tc>
      </w:tr>
      <w:tr w:rsidR="00ED497B" w:rsidRPr="00DD6BFB" w:rsidTr="001176A6">
        <w:trPr>
          <w:trHeight w:val="315"/>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noWrap/>
            <w:hideMark/>
          </w:tcPr>
          <w:p w:rsidR="00ED497B" w:rsidRPr="00DD6BFB" w:rsidRDefault="00ED497B" w:rsidP="002A204C">
            <w:pPr>
              <w:jc w:val="both"/>
              <w:rPr>
                <w:rFonts w:ascii="Times New Roman" w:eastAsia="Times New Roman" w:hAnsi="Times New Roman" w:cs="Times New Roman"/>
                <w:b w:val="0"/>
                <w:color w:val="000000"/>
                <w:sz w:val="24"/>
                <w:szCs w:val="24"/>
              </w:rPr>
            </w:pPr>
            <w:r w:rsidRPr="00DD6BFB">
              <w:rPr>
                <w:rFonts w:ascii="Times New Roman" w:eastAsia="Times New Roman" w:hAnsi="Times New Roman" w:cs="Times New Roman"/>
                <w:b w:val="0"/>
                <w:color w:val="000000"/>
                <w:sz w:val="24"/>
                <w:szCs w:val="24"/>
              </w:rPr>
              <w:t>SizeSel_2P_1_Survey</w:t>
            </w:r>
          </w:p>
        </w:tc>
        <w:tc>
          <w:tcPr>
            <w:tcW w:w="1980" w:type="dxa"/>
            <w:shd w:val="clear" w:color="auto" w:fill="auto"/>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41.8</w:t>
            </w:r>
          </w:p>
        </w:tc>
        <w:tc>
          <w:tcPr>
            <w:tcW w:w="871" w:type="dxa"/>
            <w:shd w:val="clear" w:color="auto" w:fill="auto"/>
            <w:noWrap/>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w:t>
            </w:r>
          </w:p>
        </w:tc>
        <w:tc>
          <w:tcPr>
            <w:tcW w:w="1349" w:type="dxa"/>
            <w:shd w:val="clear" w:color="auto" w:fill="auto"/>
            <w:noWrap/>
            <w:hideMark/>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4.18</w:t>
            </w:r>
          </w:p>
        </w:tc>
        <w:tc>
          <w:tcPr>
            <w:tcW w:w="1440" w:type="dxa"/>
            <w:shd w:val="clear" w:color="auto" w:fill="auto"/>
            <w:noWrap/>
            <w:hideMark/>
          </w:tcPr>
          <w:p w:rsidR="00ED497B" w:rsidRPr="00DD6BFB" w:rsidRDefault="00ED497B" w:rsidP="002A204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83.6</w:t>
            </w:r>
          </w:p>
        </w:tc>
      </w:tr>
      <w:tr w:rsidR="00ED497B" w:rsidRPr="00DD6BFB" w:rsidTr="001176A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noWrap/>
            <w:hideMark/>
          </w:tcPr>
          <w:p w:rsidR="00ED497B" w:rsidRPr="00DD6BFB" w:rsidRDefault="00ED497B" w:rsidP="002A204C">
            <w:pPr>
              <w:jc w:val="both"/>
              <w:rPr>
                <w:rFonts w:ascii="Times New Roman" w:eastAsia="Times New Roman" w:hAnsi="Times New Roman" w:cs="Times New Roman"/>
                <w:b w:val="0"/>
                <w:color w:val="000000"/>
                <w:sz w:val="24"/>
                <w:szCs w:val="24"/>
              </w:rPr>
            </w:pPr>
            <w:r w:rsidRPr="00DD6BFB">
              <w:rPr>
                <w:rFonts w:ascii="Times New Roman" w:eastAsia="Times New Roman" w:hAnsi="Times New Roman" w:cs="Times New Roman"/>
                <w:b w:val="0"/>
                <w:color w:val="000000"/>
                <w:sz w:val="24"/>
                <w:szCs w:val="24"/>
              </w:rPr>
              <w:t>SizeSel_2P_3_Survey</w:t>
            </w:r>
          </w:p>
        </w:tc>
        <w:tc>
          <w:tcPr>
            <w:tcW w:w="1980" w:type="dxa"/>
            <w:shd w:val="clear" w:color="auto" w:fill="auto"/>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5.2</w:t>
            </w:r>
          </w:p>
        </w:tc>
        <w:tc>
          <w:tcPr>
            <w:tcW w:w="871" w:type="dxa"/>
            <w:shd w:val="clear" w:color="auto" w:fill="auto"/>
            <w:noWrap/>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3</w:t>
            </w:r>
          </w:p>
        </w:tc>
        <w:tc>
          <w:tcPr>
            <w:tcW w:w="1349" w:type="dxa"/>
            <w:shd w:val="clear" w:color="auto" w:fill="auto"/>
            <w:noWrap/>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440" w:type="dxa"/>
            <w:shd w:val="clear" w:color="auto" w:fill="auto"/>
            <w:noWrap/>
          </w:tcPr>
          <w:p w:rsidR="00ED497B" w:rsidRPr="00DD6BFB" w:rsidRDefault="00ED497B" w:rsidP="002A204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bl>
    <w:p w:rsidR="00EE6D66" w:rsidRPr="00DD6BFB" w:rsidRDefault="00EE6D66" w:rsidP="002A204C">
      <w:pPr>
        <w:pStyle w:val="Caption"/>
        <w:spacing w:before="240" w:after="0" w:line="480" w:lineRule="auto"/>
        <w:contextualSpacing/>
        <w:jc w:val="both"/>
        <w:rPr>
          <w:rFonts w:ascii="Times New Roman" w:hAnsi="Times New Roman" w:cs="Times New Roman"/>
          <w:sz w:val="24"/>
          <w:szCs w:val="24"/>
        </w:rPr>
      </w:pPr>
      <w:bookmarkStart w:id="15" w:name="_Ref423608070"/>
      <w:bookmarkStart w:id="16" w:name="_Ref423608052"/>
      <w:r w:rsidRPr="00DD6BFB">
        <w:rPr>
          <w:rFonts w:ascii="Times New Roman" w:hAnsi="Times New Roman" w:cs="Times New Roman"/>
          <w:b w:val="0"/>
          <w:color w:val="auto"/>
          <w:sz w:val="24"/>
          <w:szCs w:val="24"/>
        </w:rPr>
        <w:t xml:space="preserve">Table </w:t>
      </w:r>
      <w:r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Table \* ARABIC  \* MERGEFORMAT </w:instrText>
      </w:r>
      <w:r w:rsidRPr="00DD6BFB">
        <w:rPr>
          <w:rFonts w:ascii="Times New Roman" w:hAnsi="Times New Roman" w:cs="Times New Roman"/>
          <w:b w:val="0"/>
          <w:color w:val="auto"/>
          <w:sz w:val="24"/>
          <w:szCs w:val="24"/>
        </w:rPr>
        <w:fldChar w:fldCharType="separate"/>
      </w:r>
      <w:r w:rsidRPr="00DD6BFB">
        <w:rPr>
          <w:rFonts w:ascii="Times New Roman" w:hAnsi="Times New Roman" w:cs="Times New Roman"/>
          <w:b w:val="0"/>
          <w:noProof/>
          <w:color w:val="auto"/>
          <w:sz w:val="24"/>
          <w:szCs w:val="24"/>
        </w:rPr>
        <w:t>1</w:t>
      </w:r>
      <w:r w:rsidRPr="00DD6BFB">
        <w:rPr>
          <w:rFonts w:ascii="Times New Roman" w:hAnsi="Times New Roman" w:cs="Times New Roman"/>
          <w:b w:val="0"/>
          <w:color w:val="auto"/>
          <w:sz w:val="24"/>
          <w:szCs w:val="24"/>
        </w:rPr>
        <w:fldChar w:fldCharType="end"/>
      </w:r>
      <w:bookmarkEnd w:id="15"/>
      <w:r w:rsidRPr="00DD6BFB">
        <w:rPr>
          <w:rFonts w:ascii="Times New Roman" w:hAnsi="Times New Roman" w:cs="Times New Roman"/>
          <w:b w:val="0"/>
          <w:color w:val="auto"/>
          <w:sz w:val="24"/>
          <w:szCs w:val="24"/>
        </w:rPr>
        <w:t xml:space="preserve">: Life history, fishery, and modelling parameters used for the operating model and estimation model, where parameters were initiated at their true value from the </w:t>
      </w:r>
      <w:r w:rsidR="006B6BB1">
        <w:rPr>
          <w:rFonts w:ascii="Times New Roman" w:hAnsi="Times New Roman" w:cs="Times New Roman"/>
          <w:b w:val="0"/>
          <w:color w:val="auto"/>
          <w:sz w:val="24"/>
          <w:szCs w:val="24"/>
        </w:rPr>
        <w:t>operating model</w:t>
      </w:r>
      <w:r w:rsidRPr="00DD6BFB">
        <w:rPr>
          <w:rFonts w:ascii="Times New Roman" w:hAnsi="Times New Roman" w:cs="Times New Roman"/>
          <w:b w:val="0"/>
          <w:color w:val="auto"/>
          <w:sz w:val="24"/>
          <w:szCs w:val="24"/>
        </w:rPr>
        <w:t xml:space="preserve"> in each </w:t>
      </w:r>
      <w:r w:rsidR="006B6BB1">
        <w:rPr>
          <w:rFonts w:ascii="Times New Roman" w:hAnsi="Times New Roman" w:cs="Times New Roman"/>
          <w:b w:val="0"/>
          <w:color w:val="auto"/>
          <w:sz w:val="24"/>
          <w:szCs w:val="24"/>
        </w:rPr>
        <w:t>estimation model</w:t>
      </w:r>
      <w:r w:rsidRPr="00DD6BFB">
        <w:rPr>
          <w:rFonts w:ascii="Times New Roman" w:hAnsi="Times New Roman" w:cs="Times New Roman"/>
          <w:b w:val="0"/>
          <w:color w:val="auto"/>
          <w:sz w:val="24"/>
          <w:szCs w:val="24"/>
        </w:rPr>
        <w:t>.</w:t>
      </w:r>
      <w:bookmarkEnd w:id="16"/>
      <w:r w:rsidRPr="00DD6BFB">
        <w:rPr>
          <w:rFonts w:ascii="Times New Roman" w:hAnsi="Times New Roman" w:cs="Times New Roman"/>
          <w:b w:val="0"/>
          <w:color w:val="auto"/>
          <w:sz w:val="24"/>
          <w:szCs w:val="24"/>
        </w:rPr>
        <w:t xml:space="preserve"> Estimation of </w:t>
      </w:r>
      <w:r w:rsidR="006B6BB1">
        <w:rPr>
          <w:rFonts w:ascii="Times New Roman" w:hAnsi="Times New Roman" w:cs="Times New Roman"/>
          <w:b w:val="0"/>
          <w:color w:val="auto"/>
          <w:sz w:val="24"/>
          <w:szCs w:val="24"/>
        </w:rPr>
        <w:t>AR</w:t>
      </w:r>
      <w:r w:rsidRPr="00DD6BFB">
        <w:rPr>
          <w:rFonts w:ascii="Times New Roman" w:hAnsi="Times New Roman" w:cs="Times New Roman"/>
          <w:b w:val="0"/>
          <w:color w:val="auto"/>
          <w:sz w:val="24"/>
          <w:szCs w:val="24"/>
        </w:rPr>
        <w:t xml:space="preserve"> varies by scenario (see Table 2).</w:t>
      </w:r>
    </w:p>
    <w:p w:rsidR="00DD6BFB" w:rsidRDefault="00EE6D66" w:rsidP="002A204C">
      <w:pPr>
        <w:jc w:val="both"/>
        <w:rPr>
          <w:rFonts w:ascii="Times New Roman" w:hAnsi="Times New Roman" w:cs="Times New Roman"/>
          <w:sz w:val="24"/>
          <w:szCs w:val="24"/>
        </w:rPr>
      </w:pPr>
      <w:r w:rsidRPr="00DD6BFB">
        <w:rPr>
          <w:rFonts w:ascii="Times New Roman" w:hAnsi="Times New Roman" w:cs="Times New Roman"/>
          <w:sz w:val="24"/>
          <w:szCs w:val="24"/>
        </w:rPr>
        <w:br w:type="page"/>
      </w:r>
    </w:p>
    <w:tbl>
      <w:tblPr>
        <w:tblStyle w:val="LightShading"/>
        <w:tblW w:w="0" w:type="auto"/>
        <w:tblLook w:val="04A0" w:firstRow="1" w:lastRow="0" w:firstColumn="1" w:lastColumn="0" w:noHBand="0" w:noVBand="1"/>
      </w:tblPr>
      <w:tblGrid>
        <w:gridCol w:w="2178"/>
        <w:gridCol w:w="7200"/>
      </w:tblGrid>
      <w:tr w:rsidR="00DD6BFB" w:rsidRPr="00DD6BFB" w:rsidTr="001176A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178" w:type="dxa"/>
            <w:shd w:val="clear" w:color="auto" w:fill="auto"/>
          </w:tcPr>
          <w:p w:rsidR="00DD6BFB" w:rsidRPr="00DD6BFB" w:rsidRDefault="00DD6BFB" w:rsidP="002A204C">
            <w:pPr>
              <w:jc w:val="both"/>
              <w:rPr>
                <w:rFonts w:ascii="Times New Roman" w:hAnsi="Times New Roman" w:cs="Times New Roman"/>
                <w:sz w:val="24"/>
                <w:szCs w:val="24"/>
              </w:rPr>
            </w:pPr>
            <w:r w:rsidRPr="00DD6BFB">
              <w:rPr>
                <w:rFonts w:ascii="Times New Roman" w:hAnsi="Times New Roman" w:cs="Times New Roman"/>
                <w:sz w:val="24"/>
                <w:szCs w:val="24"/>
              </w:rPr>
              <w:lastRenderedPageBreak/>
              <w:t>Run</w:t>
            </w:r>
          </w:p>
        </w:tc>
        <w:tc>
          <w:tcPr>
            <w:tcW w:w="7200" w:type="dxa"/>
            <w:shd w:val="clear" w:color="auto" w:fill="auto"/>
          </w:tcPr>
          <w:p w:rsidR="00DD6BFB" w:rsidRPr="00DD6BFB" w:rsidRDefault="00DD6BFB" w:rsidP="006B6BB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D6BFB">
              <w:rPr>
                <w:rFonts w:ascii="Times New Roman" w:hAnsi="Times New Roman" w:cs="Times New Roman"/>
                <w:sz w:val="24"/>
                <w:szCs w:val="24"/>
              </w:rPr>
              <w:t xml:space="preserve">Tested setting for </w:t>
            </w:r>
            <w:r w:rsidR="006B6BB1">
              <w:rPr>
                <w:rFonts w:ascii="Times New Roman" w:hAnsi="Times New Roman" w:cs="Times New Roman"/>
                <w:sz w:val="24"/>
                <w:szCs w:val="24"/>
              </w:rPr>
              <w:t>AR</w:t>
            </w:r>
          </w:p>
        </w:tc>
      </w:tr>
      <w:tr w:rsidR="00DD6BFB" w:rsidRPr="00DD6BFB" w:rsidTr="0011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shd w:val="clear" w:color="auto" w:fill="auto"/>
          </w:tcPr>
          <w:p w:rsidR="00DD6BFB" w:rsidRPr="00DD6BFB" w:rsidRDefault="00DD6BFB" w:rsidP="002A204C">
            <w:pPr>
              <w:jc w:val="both"/>
              <w:rPr>
                <w:rFonts w:ascii="Times New Roman" w:hAnsi="Times New Roman" w:cs="Times New Roman"/>
                <w:b w:val="0"/>
                <w:sz w:val="24"/>
                <w:szCs w:val="24"/>
              </w:rPr>
            </w:pPr>
            <w:r w:rsidRPr="00DD6BFB">
              <w:rPr>
                <w:rFonts w:ascii="Times New Roman" w:hAnsi="Times New Roman" w:cs="Times New Roman"/>
                <w:b w:val="0"/>
                <w:sz w:val="24"/>
                <w:szCs w:val="24"/>
              </w:rPr>
              <w:t>Internal</w:t>
            </w:r>
          </w:p>
        </w:tc>
        <w:tc>
          <w:tcPr>
            <w:tcW w:w="7200" w:type="dxa"/>
            <w:shd w:val="clear" w:color="auto" w:fill="auto"/>
          </w:tcPr>
          <w:p w:rsidR="00DD6BFB" w:rsidRPr="00DD6BFB" w:rsidRDefault="00681AF5" w:rsidP="002A20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w:t>
            </w:r>
            <w:r w:rsidR="00DD6BFB" w:rsidRPr="00DD6BFB">
              <w:rPr>
                <w:rFonts w:ascii="Times New Roman" w:hAnsi="Times New Roman" w:cs="Times New Roman"/>
                <w:sz w:val="24"/>
                <w:szCs w:val="24"/>
              </w:rPr>
              <w:t xml:space="preserve"> estimated within </w:t>
            </w:r>
            <w:r>
              <w:rPr>
                <w:rFonts w:ascii="Times New Roman" w:hAnsi="Times New Roman" w:cs="Times New Roman"/>
                <w:sz w:val="24"/>
                <w:szCs w:val="24"/>
              </w:rPr>
              <w:t>estimation model</w:t>
            </w:r>
            <w:r w:rsidR="00DD6BFB" w:rsidRPr="00DD6BFB">
              <w:rPr>
                <w:rFonts w:ascii="Times New Roman" w:hAnsi="Times New Roman" w:cs="Times New Roman"/>
                <w:sz w:val="24"/>
                <w:szCs w:val="24"/>
              </w:rPr>
              <w:t xml:space="preserve"> internally in SS as in Table 1</w:t>
            </w:r>
          </w:p>
        </w:tc>
      </w:tr>
      <w:tr w:rsidR="00DD6BFB" w:rsidRPr="00DD6BFB" w:rsidTr="001176A6">
        <w:tc>
          <w:tcPr>
            <w:cnfStyle w:val="001000000000" w:firstRow="0" w:lastRow="0" w:firstColumn="1" w:lastColumn="0" w:oddVBand="0" w:evenVBand="0" w:oddHBand="0" w:evenHBand="0" w:firstRowFirstColumn="0" w:firstRowLastColumn="0" w:lastRowFirstColumn="0" w:lastRowLastColumn="0"/>
            <w:tcW w:w="2178" w:type="dxa"/>
            <w:shd w:val="clear" w:color="auto" w:fill="auto"/>
          </w:tcPr>
          <w:p w:rsidR="00DD6BFB" w:rsidRPr="00DD6BFB" w:rsidRDefault="00DD6BFB" w:rsidP="002A204C">
            <w:pPr>
              <w:jc w:val="both"/>
              <w:rPr>
                <w:rFonts w:ascii="Times New Roman" w:hAnsi="Times New Roman" w:cs="Times New Roman"/>
                <w:b w:val="0"/>
                <w:sz w:val="24"/>
                <w:szCs w:val="24"/>
              </w:rPr>
            </w:pPr>
            <w:r w:rsidRPr="00DD6BFB">
              <w:rPr>
                <w:rFonts w:ascii="Times New Roman" w:hAnsi="Times New Roman" w:cs="Times New Roman"/>
                <w:b w:val="0"/>
                <w:sz w:val="24"/>
                <w:szCs w:val="24"/>
              </w:rPr>
              <w:t>External</w:t>
            </w:r>
          </w:p>
        </w:tc>
        <w:tc>
          <w:tcPr>
            <w:tcW w:w="7200" w:type="dxa"/>
            <w:shd w:val="clear" w:color="auto" w:fill="auto"/>
          </w:tcPr>
          <w:p w:rsidR="00DD6BFB" w:rsidRPr="00DD6BFB" w:rsidRDefault="00681AF5" w:rsidP="002A20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AR </w:t>
            </w:r>
            <w:r w:rsidR="00DD6BFB" w:rsidRPr="00DD6BFB">
              <w:rPr>
                <w:rFonts w:ascii="Times New Roman" w:hAnsi="Times New Roman" w:cs="Times New Roman"/>
                <w:sz w:val="24"/>
                <w:szCs w:val="24"/>
              </w:rPr>
              <w:t xml:space="preserve"> is fixed </w:t>
            </w:r>
            <w:r w:rsidR="00FE757A">
              <w:rPr>
                <w:rFonts w:ascii="Times New Roman" w:hAnsi="Times New Roman" w:cs="Times New Roman"/>
                <w:sz w:val="24"/>
                <w:szCs w:val="24"/>
              </w:rPr>
              <w:t>at the calculated autocorrelation estimated using recruitment deviations produced by the estimation model</w:t>
            </w:r>
          </w:p>
        </w:tc>
      </w:tr>
      <w:tr w:rsidR="00DD6BFB" w:rsidRPr="00DD6BFB" w:rsidTr="0011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shd w:val="clear" w:color="auto" w:fill="auto"/>
          </w:tcPr>
          <w:p w:rsidR="00DD6BFB" w:rsidRPr="00DD6BFB" w:rsidRDefault="00DD6BFB" w:rsidP="002A204C">
            <w:pPr>
              <w:jc w:val="both"/>
              <w:rPr>
                <w:rFonts w:ascii="Times New Roman" w:hAnsi="Times New Roman" w:cs="Times New Roman"/>
                <w:b w:val="0"/>
                <w:sz w:val="24"/>
                <w:szCs w:val="24"/>
              </w:rPr>
            </w:pPr>
            <w:r w:rsidRPr="00DD6BFB">
              <w:rPr>
                <w:rFonts w:ascii="Times New Roman" w:hAnsi="Times New Roman" w:cs="Times New Roman"/>
                <w:b w:val="0"/>
                <w:sz w:val="24"/>
                <w:szCs w:val="24"/>
              </w:rPr>
              <w:t>True</w:t>
            </w:r>
          </w:p>
        </w:tc>
        <w:tc>
          <w:tcPr>
            <w:tcW w:w="7200" w:type="dxa"/>
            <w:shd w:val="clear" w:color="auto" w:fill="auto"/>
          </w:tcPr>
          <w:p w:rsidR="00DD6BFB" w:rsidRPr="00DD6BFB" w:rsidRDefault="00681AF5" w:rsidP="002A20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AR </w:t>
            </w:r>
            <w:r w:rsidR="00DD6BFB" w:rsidRPr="00DD6BFB">
              <w:rPr>
                <w:rFonts w:ascii="Times New Roman" w:hAnsi="Times New Roman" w:cs="Times New Roman"/>
                <w:sz w:val="24"/>
                <w:szCs w:val="24"/>
              </w:rPr>
              <w:t xml:space="preserve">is fixed at the true value of AR used to generate recruitment deviations in the </w:t>
            </w:r>
            <w:r>
              <w:rPr>
                <w:rFonts w:ascii="Times New Roman" w:hAnsi="Times New Roman" w:cs="Times New Roman"/>
                <w:sz w:val="24"/>
                <w:szCs w:val="24"/>
              </w:rPr>
              <w:t>operating model</w:t>
            </w:r>
          </w:p>
        </w:tc>
      </w:tr>
      <w:tr w:rsidR="00DD6BFB" w:rsidRPr="00DD6BFB" w:rsidTr="001176A6">
        <w:tc>
          <w:tcPr>
            <w:cnfStyle w:val="001000000000" w:firstRow="0" w:lastRow="0" w:firstColumn="1" w:lastColumn="0" w:oddVBand="0" w:evenVBand="0" w:oddHBand="0" w:evenHBand="0" w:firstRowFirstColumn="0" w:firstRowLastColumn="0" w:lastRowFirstColumn="0" w:lastRowLastColumn="0"/>
            <w:tcW w:w="2178" w:type="dxa"/>
            <w:tcBorders>
              <w:bottom w:val="single" w:sz="4" w:space="0" w:color="auto"/>
            </w:tcBorders>
            <w:shd w:val="clear" w:color="auto" w:fill="auto"/>
          </w:tcPr>
          <w:p w:rsidR="00DD6BFB" w:rsidRPr="00DD6BFB" w:rsidRDefault="00DD6BFB" w:rsidP="002A204C">
            <w:pPr>
              <w:jc w:val="both"/>
              <w:rPr>
                <w:rFonts w:ascii="Times New Roman" w:hAnsi="Times New Roman" w:cs="Times New Roman"/>
                <w:b w:val="0"/>
                <w:sz w:val="24"/>
                <w:szCs w:val="24"/>
              </w:rPr>
            </w:pPr>
            <w:r w:rsidRPr="00DD6BFB">
              <w:rPr>
                <w:rFonts w:ascii="Times New Roman" w:hAnsi="Times New Roman" w:cs="Times New Roman"/>
                <w:b w:val="0"/>
                <w:sz w:val="24"/>
                <w:szCs w:val="24"/>
              </w:rPr>
              <w:t>Zero</w:t>
            </w:r>
          </w:p>
        </w:tc>
        <w:tc>
          <w:tcPr>
            <w:tcW w:w="7200" w:type="dxa"/>
            <w:tcBorders>
              <w:bottom w:val="single" w:sz="4" w:space="0" w:color="auto"/>
            </w:tcBorders>
            <w:shd w:val="clear" w:color="auto" w:fill="auto"/>
          </w:tcPr>
          <w:p w:rsidR="00DD6BFB" w:rsidRPr="00DD6BFB" w:rsidRDefault="00681AF5" w:rsidP="002A20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w:t>
            </w:r>
            <w:r w:rsidR="00DD6BFB" w:rsidRPr="00DD6BFB">
              <w:rPr>
                <w:rFonts w:ascii="Times New Roman" w:hAnsi="Times New Roman" w:cs="Times New Roman"/>
                <w:sz w:val="24"/>
                <w:szCs w:val="24"/>
              </w:rPr>
              <w:t xml:space="preserve"> is fixed at zero</w:t>
            </w:r>
          </w:p>
        </w:tc>
      </w:tr>
    </w:tbl>
    <w:p w:rsidR="006B6BB1" w:rsidRDefault="006B6BB1" w:rsidP="002A204C">
      <w:pPr>
        <w:spacing w:after="0" w:line="480" w:lineRule="auto"/>
        <w:jc w:val="both"/>
        <w:rPr>
          <w:rFonts w:ascii="Times New Roman" w:hAnsi="Times New Roman" w:cs="Times New Roman"/>
          <w:sz w:val="24"/>
          <w:szCs w:val="24"/>
        </w:rPr>
      </w:pPr>
    </w:p>
    <w:p w:rsidR="00DD6BFB" w:rsidRPr="00DD6BFB" w:rsidRDefault="00DD6BFB" w:rsidP="002A204C">
      <w:pPr>
        <w:spacing w:after="0" w:line="480" w:lineRule="auto"/>
        <w:jc w:val="both"/>
        <w:rPr>
          <w:rFonts w:ascii="Times New Roman" w:hAnsi="Times New Roman" w:cs="Times New Roman"/>
          <w:sz w:val="24"/>
          <w:szCs w:val="24"/>
        </w:rPr>
      </w:pPr>
      <w:proofErr w:type="gramStart"/>
      <w:r w:rsidRPr="00DD6BFB">
        <w:rPr>
          <w:rFonts w:ascii="Times New Roman" w:hAnsi="Times New Roman" w:cs="Times New Roman"/>
          <w:sz w:val="24"/>
          <w:szCs w:val="24"/>
        </w:rPr>
        <w:t>Table 2: Summary of four estimation models, where each model estimates the recruitment autocorrelation (AR) parameter differently.</w:t>
      </w:r>
      <w:proofErr w:type="gramEnd"/>
    </w:p>
    <w:p w:rsidR="00DD6BFB" w:rsidRDefault="00DD6BFB" w:rsidP="002A204C">
      <w:pPr>
        <w:jc w:val="both"/>
        <w:rPr>
          <w:rFonts w:ascii="Times New Roman" w:hAnsi="Times New Roman" w:cs="Times New Roman"/>
          <w:sz w:val="24"/>
          <w:szCs w:val="24"/>
        </w:rPr>
      </w:pPr>
      <w:r>
        <w:rPr>
          <w:rFonts w:ascii="Times New Roman" w:hAnsi="Times New Roman" w:cs="Times New Roman"/>
          <w:sz w:val="24"/>
          <w:szCs w:val="24"/>
        </w:rPr>
        <w:br w:type="page"/>
      </w:r>
    </w:p>
    <w:p w:rsidR="00EE6D66" w:rsidRPr="00DD6BFB" w:rsidRDefault="00EE6D66" w:rsidP="002A204C">
      <w:pPr>
        <w:keepNext/>
        <w:spacing w:after="0" w:line="480" w:lineRule="auto"/>
        <w:jc w:val="both"/>
        <w:rPr>
          <w:rFonts w:ascii="Times New Roman" w:hAnsi="Times New Roman" w:cs="Times New Roman"/>
          <w:sz w:val="24"/>
          <w:szCs w:val="24"/>
        </w:rPr>
      </w:pPr>
      <w:r w:rsidRPr="00DD6BFB">
        <w:rPr>
          <w:rFonts w:ascii="Times New Roman" w:hAnsi="Times New Roman" w:cs="Times New Roman"/>
          <w:noProof/>
          <w:sz w:val="24"/>
          <w:szCs w:val="24"/>
          <w:lang w:val="en-GB" w:eastAsia="en-GB"/>
        </w:rPr>
        <w:lastRenderedPageBreak/>
        <w:drawing>
          <wp:inline distT="0" distB="0" distL="0" distR="0" wp14:anchorId="2A7F7CA0" wp14:editId="77DCD2C6">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xamp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EE6D66" w:rsidRPr="00DD6BFB" w:rsidRDefault="00EE6D66" w:rsidP="002A204C">
      <w:pPr>
        <w:pStyle w:val="Caption"/>
        <w:spacing w:after="0" w:line="480" w:lineRule="auto"/>
        <w:jc w:val="both"/>
        <w:rPr>
          <w:rFonts w:ascii="Times New Roman" w:hAnsi="Times New Roman" w:cs="Times New Roman"/>
          <w:b w:val="0"/>
          <w:color w:val="auto"/>
          <w:sz w:val="24"/>
          <w:szCs w:val="24"/>
        </w:rPr>
      </w:pPr>
      <w:r w:rsidRPr="00DD6BFB">
        <w:rPr>
          <w:rFonts w:ascii="Times New Roman" w:hAnsi="Times New Roman" w:cs="Times New Roman"/>
          <w:b w:val="0"/>
          <w:color w:val="auto"/>
          <w:sz w:val="24"/>
          <w:szCs w:val="24"/>
        </w:rPr>
        <w:t xml:space="preserve">Figure </w:t>
      </w:r>
      <w:r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Pr="00DD6BFB">
        <w:rPr>
          <w:rFonts w:ascii="Times New Roman" w:hAnsi="Times New Roman" w:cs="Times New Roman"/>
          <w:b w:val="0"/>
          <w:color w:val="auto"/>
          <w:sz w:val="24"/>
          <w:szCs w:val="24"/>
        </w:rPr>
        <w:fldChar w:fldCharType="separate"/>
      </w:r>
      <w:r w:rsidRPr="00DD6BFB">
        <w:rPr>
          <w:rFonts w:ascii="Times New Roman" w:hAnsi="Times New Roman" w:cs="Times New Roman"/>
          <w:b w:val="0"/>
          <w:noProof/>
          <w:color w:val="auto"/>
          <w:sz w:val="24"/>
          <w:szCs w:val="24"/>
        </w:rPr>
        <w:t>1</w:t>
      </w:r>
      <w:r w:rsidRPr="00DD6BFB">
        <w:rPr>
          <w:rFonts w:ascii="Times New Roman" w:hAnsi="Times New Roman" w:cs="Times New Roman"/>
          <w:b w:val="0"/>
          <w:color w:val="auto"/>
          <w:sz w:val="24"/>
          <w:szCs w:val="24"/>
        </w:rPr>
        <w:fldChar w:fldCharType="end"/>
      </w:r>
      <w:r w:rsidRPr="00DD6BFB">
        <w:rPr>
          <w:rFonts w:ascii="Times New Roman" w:hAnsi="Times New Roman" w:cs="Times New Roman"/>
          <w:b w:val="0"/>
          <w:color w:val="auto"/>
          <w:sz w:val="24"/>
          <w:szCs w:val="24"/>
        </w:rPr>
        <w:t>: Examples of autocorrelated recruitment deviations for three levels of autocorrelation (-0.25, 0.00, and 0.75; top to bottom respectively), where each exampled used the same set of process error deviations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Pr="00DD6BFB">
        <w:rPr>
          <w:rFonts w:ascii="Times New Roman" w:eastAsiaTheme="minorEastAsia" w:hAnsi="Times New Roman" w:cs="Times New Roman"/>
          <w:b w:val="0"/>
          <w:color w:val="auto"/>
          <w:sz w:val="24"/>
          <w:szCs w:val="24"/>
        </w:rPr>
        <w:t>).</w:t>
      </w:r>
    </w:p>
    <w:p w:rsidR="008A705D" w:rsidRPr="00DD6BFB" w:rsidRDefault="008A705D" w:rsidP="002A204C">
      <w:pPr>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8A705D" w:rsidRPr="00DD6BFB" w:rsidRDefault="008A705D" w:rsidP="002A204C">
      <w:pPr>
        <w:spacing w:after="0" w:line="480" w:lineRule="auto"/>
        <w:ind w:firstLine="720"/>
        <w:contextualSpacing/>
        <w:jc w:val="both"/>
        <w:rPr>
          <w:rFonts w:ascii="Times New Roman" w:hAnsi="Times New Roman" w:cs="Times New Roman"/>
          <w:b/>
          <w:sz w:val="24"/>
          <w:szCs w:val="24"/>
        </w:rPr>
      </w:pPr>
      <w:r w:rsidRPr="00DD6BFB">
        <w:rPr>
          <w:rFonts w:ascii="Times New Roman" w:hAnsi="Times New Roman" w:cs="Times New Roman"/>
          <w:b/>
          <w:noProof/>
          <w:sz w:val="24"/>
          <w:szCs w:val="24"/>
          <w:lang w:val="en-GB" w:eastAsia="en-GB"/>
        </w:rPr>
        <w:lastRenderedPageBreak/>
        <w:drawing>
          <wp:inline distT="0" distB="0" distL="0" distR="0" wp14:anchorId="6D8EEF29" wp14:editId="1F79F40E">
            <wp:extent cx="4754880" cy="3657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54890" cy="3657607"/>
                    </a:xfrm>
                    <a:prstGeom prst="rect">
                      <a:avLst/>
                    </a:prstGeom>
                  </pic:spPr>
                </pic:pic>
              </a:graphicData>
            </a:graphic>
          </wp:inline>
        </w:drawing>
      </w:r>
    </w:p>
    <w:p w:rsidR="008A705D" w:rsidRPr="00DD6BFB" w:rsidRDefault="008A705D" w:rsidP="002A204C">
      <w:pPr>
        <w:spacing w:after="0" w:line="480" w:lineRule="auto"/>
        <w:ind w:firstLine="720"/>
        <w:contextualSpacing/>
        <w:jc w:val="both"/>
        <w:rPr>
          <w:rFonts w:ascii="Times New Roman" w:hAnsi="Times New Roman" w:cs="Times New Roman"/>
          <w:sz w:val="24"/>
          <w:szCs w:val="24"/>
        </w:rPr>
      </w:pPr>
      <w:r w:rsidRPr="00DD6BFB">
        <w:rPr>
          <w:rFonts w:ascii="Times New Roman" w:hAnsi="Times New Roman" w:cs="Times New Roman"/>
          <w:sz w:val="24"/>
          <w:szCs w:val="24"/>
        </w:rPr>
        <w:t>Figure 2: Summary of simulated data available to the estimation method. Data availability was consistent across all scenarios and 100 multinomial composition samples were generated each year compositions were available.</w:t>
      </w:r>
    </w:p>
    <w:p w:rsidR="003C6641" w:rsidRDefault="007C6811" w:rsidP="002A204C">
      <w:pPr>
        <w:jc w:val="both"/>
        <w:rPr>
          <w:rFonts w:ascii="Times New Roman" w:hAnsi="Times New Roman" w:cs="Times New Roman"/>
          <w:sz w:val="24"/>
          <w:szCs w:val="24"/>
        </w:rPr>
      </w:pPr>
      <w:r>
        <w:rPr>
          <w:rFonts w:ascii="Times New Roman" w:hAnsi="Times New Roman" w:cs="Times New Roman"/>
          <w:sz w:val="24"/>
          <w:szCs w:val="24"/>
        </w:rPr>
        <w:br w:type="page"/>
      </w:r>
    </w:p>
    <w:p w:rsidR="003C6641" w:rsidRPr="00DD6BFB" w:rsidRDefault="003C6641" w:rsidP="002A204C">
      <w:pPr>
        <w:spacing w:after="0" w:line="480" w:lineRule="auto"/>
        <w:jc w:val="both"/>
        <w:rPr>
          <w:rFonts w:ascii="Times New Roman" w:hAnsi="Times New Roman" w:cs="Times New Roman"/>
          <w:sz w:val="24"/>
          <w:szCs w:val="24"/>
        </w:rPr>
      </w:pPr>
      <w:r w:rsidRPr="00DD6BFB">
        <w:rPr>
          <w:rFonts w:ascii="Times New Roman" w:hAnsi="Times New Roman" w:cs="Times New Roman"/>
          <w:noProof/>
          <w:sz w:val="24"/>
          <w:szCs w:val="24"/>
          <w:lang w:val="en-GB" w:eastAsia="en-GB"/>
        </w:rPr>
        <w:lastRenderedPageBreak/>
        <w:drawing>
          <wp:inline distT="0" distB="0" distL="0" distR="0" wp14:anchorId="7051CAB3" wp14:editId="0CDA2D97">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err_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1176A6" w:rsidRDefault="001176A6" w:rsidP="001176A6">
      <w:pPr>
        <w:spacing w:line="480" w:lineRule="auto"/>
        <w:jc w:val="both"/>
        <w:rPr>
          <w:rFonts w:ascii="Times New Roman" w:hAnsi="Times New Roman" w:cs="Times New Roman"/>
          <w:sz w:val="24"/>
          <w:szCs w:val="24"/>
        </w:rPr>
      </w:pPr>
      <w:r>
        <w:rPr>
          <w:rFonts w:ascii="Times New Roman" w:hAnsi="Times New Roman" w:cs="Times New Roman"/>
          <w:sz w:val="24"/>
          <w:szCs w:val="24"/>
        </w:rPr>
        <w:t>Figure 3: Boxplots showing r</w:t>
      </w:r>
      <w:r w:rsidR="003C6641" w:rsidRPr="00DD6BFB">
        <w:rPr>
          <w:rFonts w:ascii="Times New Roman" w:hAnsi="Times New Roman" w:cs="Times New Roman"/>
          <w:sz w:val="24"/>
          <w:szCs w:val="24"/>
        </w:rPr>
        <w:t xml:space="preserve">elative error in F between </w:t>
      </w:r>
      <w:r w:rsidR="00516EF0">
        <w:rPr>
          <w:rFonts w:ascii="Times New Roman" w:hAnsi="Times New Roman" w:cs="Times New Roman"/>
          <w:sz w:val="24"/>
          <w:szCs w:val="24"/>
        </w:rPr>
        <w:t>operating and estimation</w:t>
      </w:r>
      <w:r w:rsidR="003C6641" w:rsidRPr="00DD6BFB">
        <w:rPr>
          <w:rFonts w:ascii="Times New Roman" w:hAnsi="Times New Roman" w:cs="Times New Roman"/>
          <w:sz w:val="24"/>
          <w:szCs w:val="24"/>
        </w:rPr>
        <w:t xml:space="preserve"> models.</w:t>
      </w:r>
      <w:r>
        <w:rPr>
          <w:rFonts w:ascii="Times New Roman" w:hAnsi="Times New Roman" w:cs="Times New Roman"/>
          <w:sz w:val="24"/>
          <w:szCs w:val="24"/>
        </w:rPr>
        <w:t xml:space="preserve"> Red lines show the year at which forecasts begin. Horizontal index on panels indicate scenario (see Table 2) and vertical index on panels indicate true value of AR.</w:t>
      </w:r>
    </w:p>
    <w:p w:rsidR="001176A6" w:rsidRDefault="001176A6">
      <w:pPr>
        <w:rPr>
          <w:rFonts w:ascii="Times New Roman" w:hAnsi="Times New Roman" w:cs="Times New Roman"/>
          <w:sz w:val="24"/>
          <w:szCs w:val="24"/>
        </w:rPr>
      </w:pPr>
      <w:r>
        <w:rPr>
          <w:rFonts w:ascii="Times New Roman" w:hAnsi="Times New Roman" w:cs="Times New Roman"/>
          <w:sz w:val="24"/>
          <w:szCs w:val="24"/>
        </w:rPr>
        <w:br w:type="page"/>
      </w:r>
    </w:p>
    <w:p w:rsidR="007C6811" w:rsidRPr="00DD6BFB" w:rsidRDefault="007C6811" w:rsidP="002A204C">
      <w:pPr>
        <w:spacing w:after="0" w:line="480" w:lineRule="auto"/>
        <w:jc w:val="both"/>
        <w:rPr>
          <w:rFonts w:ascii="Times New Roman" w:hAnsi="Times New Roman" w:cs="Times New Roman"/>
          <w:sz w:val="24"/>
          <w:szCs w:val="24"/>
        </w:rPr>
      </w:pPr>
      <w:r w:rsidRPr="00DD6BFB">
        <w:rPr>
          <w:rFonts w:ascii="Times New Roman" w:hAnsi="Times New Roman" w:cs="Times New Roman"/>
          <w:noProof/>
          <w:sz w:val="24"/>
          <w:szCs w:val="24"/>
          <w:lang w:val="en-GB" w:eastAsia="en-GB"/>
        </w:rPr>
        <w:lastRenderedPageBreak/>
        <w:drawing>
          <wp:inline distT="0" distB="0" distL="0" distR="0" wp14:anchorId="222B1B08" wp14:editId="6AB8CC75">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7C6811" w:rsidRPr="00DD6BFB" w:rsidRDefault="007C6811" w:rsidP="001176A6">
      <w:pPr>
        <w:spacing w:line="480" w:lineRule="auto"/>
        <w:jc w:val="both"/>
        <w:rPr>
          <w:rFonts w:ascii="Times New Roman" w:hAnsi="Times New Roman" w:cs="Times New Roman"/>
          <w:sz w:val="24"/>
          <w:szCs w:val="24"/>
        </w:rPr>
      </w:pPr>
      <w:r w:rsidRPr="00DD6BFB">
        <w:rPr>
          <w:rFonts w:ascii="Times New Roman" w:hAnsi="Times New Roman" w:cs="Times New Roman"/>
          <w:sz w:val="24"/>
          <w:szCs w:val="24"/>
        </w:rPr>
        <w:t xml:space="preserve">Figure </w:t>
      </w:r>
      <w:r w:rsidR="0047109C">
        <w:rPr>
          <w:rFonts w:ascii="Times New Roman" w:hAnsi="Times New Roman" w:cs="Times New Roman"/>
          <w:sz w:val="24"/>
          <w:szCs w:val="24"/>
        </w:rPr>
        <w:t>4</w:t>
      </w:r>
      <w:r w:rsidRPr="00DD6BFB">
        <w:rPr>
          <w:rFonts w:ascii="Times New Roman" w:hAnsi="Times New Roman" w:cs="Times New Roman"/>
          <w:sz w:val="24"/>
          <w:szCs w:val="24"/>
        </w:rPr>
        <w:t xml:space="preserve">: </w:t>
      </w:r>
      <w:proofErr w:type="spellStart"/>
      <w:r w:rsidR="001176A6">
        <w:rPr>
          <w:rFonts w:ascii="Times New Roman" w:hAnsi="Times New Roman" w:cs="Times New Roman"/>
          <w:sz w:val="24"/>
          <w:szCs w:val="24"/>
        </w:rPr>
        <w:t>Timeseries</w:t>
      </w:r>
      <w:proofErr w:type="spellEnd"/>
      <w:r w:rsidR="001176A6">
        <w:rPr>
          <w:rFonts w:ascii="Times New Roman" w:hAnsi="Times New Roman" w:cs="Times New Roman"/>
          <w:sz w:val="24"/>
          <w:szCs w:val="24"/>
        </w:rPr>
        <w:t xml:space="preserve"> of boxplots showing </w:t>
      </w:r>
      <w:r w:rsidRPr="00DD6BFB">
        <w:rPr>
          <w:rFonts w:ascii="Times New Roman" w:hAnsi="Times New Roman" w:cs="Times New Roman"/>
          <w:sz w:val="24"/>
          <w:szCs w:val="24"/>
        </w:rPr>
        <w:t>relative error in spawning biomass</w:t>
      </w:r>
      <w:r w:rsidR="001176A6">
        <w:rPr>
          <w:rFonts w:ascii="Times New Roman" w:hAnsi="Times New Roman" w:cs="Times New Roman"/>
          <w:sz w:val="24"/>
          <w:szCs w:val="24"/>
        </w:rPr>
        <w:t xml:space="preserve"> (SPB) for variety of scenarios by year.</w:t>
      </w:r>
      <w:r w:rsidR="001176A6" w:rsidRPr="001176A6">
        <w:rPr>
          <w:rFonts w:ascii="Times New Roman" w:hAnsi="Times New Roman" w:cs="Times New Roman"/>
          <w:sz w:val="24"/>
          <w:szCs w:val="24"/>
        </w:rPr>
        <w:t xml:space="preserve"> </w:t>
      </w:r>
      <w:r w:rsidR="001176A6">
        <w:rPr>
          <w:rFonts w:ascii="Times New Roman" w:hAnsi="Times New Roman" w:cs="Times New Roman"/>
          <w:sz w:val="24"/>
          <w:szCs w:val="24"/>
        </w:rPr>
        <w:t>Red lines show the year at which forecasts begin. Horizontal index on panels indicate scenario (see Table 2) and vertical index on panels indicate true value of AR.</w:t>
      </w:r>
    </w:p>
    <w:p w:rsidR="001176A6" w:rsidRDefault="00A101BC" w:rsidP="002A204C">
      <w:pPr>
        <w:jc w:val="both"/>
        <w:rPr>
          <w:rFonts w:ascii="Times New Roman" w:hAnsi="Times New Roman" w:cs="Times New Roman"/>
          <w:sz w:val="24"/>
          <w:szCs w:val="24"/>
        </w:rPr>
      </w:pPr>
      <w:r>
        <w:rPr>
          <w:rFonts w:ascii="Times New Roman" w:hAnsi="Times New Roman" w:cs="Times New Roman"/>
          <w:sz w:val="24"/>
          <w:szCs w:val="24"/>
        </w:rPr>
        <w:br w:type="page"/>
      </w:r>
    </w:p>
    <w:p w:rsidR="001176A6" w:rsidRDefault="001176A6" w:rsidP="002A204C">
      <w:pPr>
        <w:jc w:val="bot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B_replicat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1176A6" w:rsidRDefault="001176A6" w:rsidP="001176A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47109C">
        <w:rPr>
          <w:rFonts w:ascii="Times New Roman" w:hAnsi="Times New Roman" w:cs="Times New Roman"/>
          <w:sz w:val="24"/>
          <w:szCs w:val="24"/>
        </w:rPr>
        <w:t>5</w:t>
      </w:r>
      <w:r>
        <w:rPr>
          <w:rFonts w:ascii="Times New Roman" w:hAnsi="Times New Roman" w:cs="Times New Roman"/>
          <w:sz w:val="24"/>
          <w:szCs w:val="24"/>
        </w:rPr>
        <w:t>: Single-replicate estimate of SPB over time. Red lines show the year at which forecasts begin. Horizontal index on panels indicate scenario (see Table 2) and vertical index on panels indicate true value of AR.</w:t>
      </w:r>
    </w:p>
    <w:p w:rsidR="001176A6" w:rsidRDefault="001176A6">
      <w:pPr>
        <w:rPr>
          <w:rFonts w:ascii="Times New Roman" w:hAnsi="Times New Roman" w:cs="Times New Roman"/>
          <w:sz w:val="24"/>
          <w:szCs w:val="24"/>
        </w:rPr>
      </w:pPr>
      <w:r>
        <w:rPr>
          <w:rFonts w:ascii="Times New Roman" w:hAnsi="Times New Roman" w:cs="Times New Roman"/>
          <w:sz w:val="24"/>
          <w:szCs w:val="24"/>
        </w:rPr>
        <w:br w:type="page"/>
      </w:r>
    </w:p>
    <w:p w:rsidR="001176A6" w:rsidRDefault="00750602" w:rsidP="002A204C">
      <w:pPr>
        <w:jc w:val="bot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4E889A71" wp14:editId="6999B724">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rep_SPB.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1176A6" w:rsidRDefault="001176A6" w:rsidP="001176A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47109C">
        <w:rPr>
          <w:rFonts w:ascii="Times New Roman" w:hAnsi="Times New Roman" w:cs="Times New Roman"/>
          <w:sz w:val="24"/>
          <w:szCs w:val="24"/>
        </w:rPr>
        <w:t>6</w:t>
      </w:r>
      <w:r>
        <w:rPr>
          <w:rFonts w:ascii="Times New Roman" w:hAnsi="Times New Roman" w:cs="Times New Roman"/>
          <w:sz w:val="24"/>
          <w:szCs w:val="24"/>
        </w:rPr>
        <w:t>: Single-replicate estimate of SPB over time from years 80 to 100. Horizontal index on panels indicate scenario (see Table 2) and vertical index on panels indicate true value of AR.</w:t>
      </w:r>
    </w:p>
    <w:p w:rsidR="00750602" w:rsidRDefault="00750602" w:rsidP="002A204C">
      <w:pPr>
        <w:jc w:val="both"/>
        <w:rPr>
          <w:rFonts w:ascii="Times New Roman" w:hAnsi="Times New Roman" w:cs="Times New Roman"/>
          <w:sz w:val="24"/>
          <w:szCs w:val="24"/>
        </w:rPr>
      </w:pPr>
      <w:r>
        <w:rPr>
          <w:rFonts w:ascii="Times New Roman" w:hAnsi="Times New Roman" w:cs="Times New Roman"/>
          <w:sz w:val="24"/>
          <w:szCs w:val="24"/>
        </w:rPr>
        <w:br w:type="page"/>
      </w:r>
    </w:p>
    <w:p w:rsidR="003C6641" w:rsidRPr="00DD6BFB" w:rsidRDefault="003C6641" w:rsidP="002A204C">
      <w:pPr>
        <w:spacing w:after="0" w:line="480" w:lineRule="auto"/>
        <w:jc w:val="both"/>
        <w:rPr>
          <w:rFonts w:ascii="Times New Roman" w:hAnsi="Times New Roman" w:cs="Times New Roman"/>
          <w:sz w:val="24"/>
          <w:szCs w:val="24"/>
        </w:rPr>
      </w:pPr>
      <w:r w:rsidRPr="00DD6BFB">
        <w:rPr>
          <w:rFonts w:ascii="Times New Roman" w:hAnsi="Times New Roman" w:cs="Times New Roman"/>
          <w:noProof/>
          <w:sz w:val="24"/>
          <w:szCs w:val="24"/>
          <w:lang w:val="en-GB" w:eastAsia="en-GB"/>
        </w:rPr>
        <w:lastRenderedPageBreak/>
        <w:drawing>
          <wp:inline distT="0" distB="0" distL="0" distR="0" wp14:anchorId="4913D4F7" wp14:editId="18DDEF5C">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_externalA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3C6641" w:rsidRPr="00DD6BFB" w:rsidRDefault="003C6641" w:rsidP="002A204C">
      <w:pPr>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t xml:space="preserve">Figure </w:t>
      </w:r>
      <w:r w:rsidR="0047109C">
        <w:rPr>
          <w:rFonts w:ascii="Times New Roman" w:hAnsi="Times New Roman" w:cs="Times New Roman"/>
          <w:sz w:val="24"/>
          <w:szCs w:val="24"/>
        </w:rPr>
        <w:t>7</w:t>
      </w:r>
      <w:r w:rsidRPr="00DD6BFB">
        <w:rPr>
          <w:rFonts w:ascii="Times New Roman" w:hAnsi="Times New Roman" w:cs="Times New Roman"/>
          <w:sz w:val="24"/>
          <w:szCs w:val="24"/>
        </w:rPr>
        <w:t xml:space="preserve">: Estimates of AR produced internally by SS (second row) as compared to estimates of AR from external estimation of autocorrelation from estimated recruitment deviations (top row). Red line shows “true” value of AR. </w:t>
      </w:r>
    </w:p>
    <w:p w:rsidR="003C6641" w:rsidRDefault="003C6641" w:rsidP="002A204C">
      <w:pPr>
        <w:jc w:val="both"/>
        <w:rPr>
          <w:rFonts w:ascii="Times New Roman" w:hAnsi="Times New Roman" w:cs="Times New Roman"/>
          <w:noProof/>
          <w:sz w:val="24"/>
          <w:szCs w:val="24"/>
        </w:rPr>
      </w:pPr>
      <w:r>
        <w:rPr>
          <w:rFonts w:ascii="Times New Roman" w:hAnsi="Times New Roman" w:cs="Times New Roman"/>
          <w:noProof/>
          <w:sz w:val="24"/>
          <w:szCs w:val="24"/>
        </w:rPr>
        <w:br w:type="page"/>
      </w:r>
    </w:p>
    <w:p w:rsidR="00A101BC" w:rsidRPr="00DD6BFB" w:rsidRDefault="00A101BC" w:rsidP="002A204C">
      <w:pPr>
        <w:spacing w:after="0" w:line="480" w:lineRule="auto"/>
        <w:jc w:val="both"/>
        <w:rPr>
          <w:rFonts w:ascii="Times New Roman" w:hAnsi="Times New Roman" w:cs="Times New Roman"/>
          <w:noProof/>
          <w:sz w:val="24"/>
          <w:szCs w:val="24"/>
        </w:rPr>
      </w:pPr>
      <w:r w:rsidRPr="00DD6BFB">
        <w:rPr>
          <w:rFonts w:ascii="Times New Roman" w:hAnsi="Times New Roman" w:cs="Times New Roman"/>
          <w:noProof/>
          <w:sz w:val="24"/>
          <w:szCs w:val="24"/>
          <w:lang w:val="en-GB" w:eastAsia="en-GB"/>
        </w:rPr>
        <w:lastRenderedPageBreak/>
        <w:drawing>
          <wp:inline distT="0" distB="0" distL="0" distR="0" wp14:anchorId="4B36E579" wp14:editId="140E1D10">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_coverage_5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101BC" w:rsidRPr="00DD6BFB" w:rsidRDefault="00A101BC" w:rsidP="002A204C">
      <w:pPr>
        <w:jc w:val="both"/>
        <w:rPr>
          <w:rFonts w:ascii="Times New Roman" w:hAnsi="Times New Roman" w:cs="Times New Roman"/>
          <w:sz w:val="24"/>
          <w:szCs w:val="24"/>
        </w:rPr>
      </w:pPr>
      <w:r w:rsidRPr="00DD6BFB">
        <w:rPr>
          <w:rFonts w:ascii="Times New Roman" w:hAnsi="Times New Roman" w:cs="Times New Roman"/>
          <w:sz w:val="24"/>
          <w:szCs w:val="24"/>
        </w:rPr>
        <w:t xml:space="preserve">Figure </w:t>
      </w:r>
      <w:r w:rsidR="0047109C">
        <w:rPr>
          <w:rFonts w:ascii="Times New Roman" w:hAnsi="Times New Roman" w:cs="Times New Roman"/>
          <w:sz w:val="24"/>
          <w:szCs w:val="24"/>
        </w:rPr>
        <w:t>8</w:t>
      </w:r>
      <w:r w:rsidRPr="00DD6BFB">
        <w:rPr>
          <w:rFonts w:ascii="Times New Roman" w:hAnsi="Times New Roman" w:cs="Times New Roman"/>
          <w:sz w:val="24"/>
          <w:szCs w:val="24"/>
        </w:rPr>
        <w:t>: Proportion of converged replicates whose true value of SPB lies outside the 50% confidence interval estimated by the EM.</w:t>
      </w:r>
    </w:p>
    <w:p w:rsidR="008D302E" w:rsidRPr="00DD6BFB" w:rsidRDefault="008D302E" w:rsidP="002A204C">
      <w:pPr>
        <w:spacing w:after="0" w:line="480" w:lineRule="auto"/>
        <w:ind w:left="720" w:hanging="720"/>
        <w:jc w:val="both"/>
        <w:rPr>
          <w:rFonts w:ascii="Times New Roman" w:hAnsi="Times New Roman" w:cs="Times New Roman"/>
          <w:sz w:val="24"/>
          <w:szCs w:val="24"/>
        </w:rPr>
      </w:pPr>
    </w:p>
    <w:sectPr w:rsidR="008D302E" w:rsidRPr="00DD6BFB" w:rsidSect="00E247A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5-09-04T21:23:00Z" w:initials="KFJ">
    <w:p w:rsidR="00B96460" w:rsidRDefault="00B96460">
      <w:pPr>
        <w:pStyle w:val="CommentText"/>
      </w:pPr>
      <w:r>
        <w:rPr>
          <w:rStyle w:val="CommentReference"/>
        </w:rPr>
        <w:annotationRef/>
      </w:r>
      <w:r>
        <w:t>Not sure of the proper fax number to insert here?</w:t>
      </w:r>
    </w:p>
  </w:comment>
  <w:comment w:id="6" w:author="Kelli Johnson" w:date="2015-09-04T21:29:00Z" w:initials="KFJ">
    <w:p w:rsidR="00B96460" w:rsidRDefault="00B96460">
      <w:pPr>
        <w:pStyle w:val="CommentText"/>
      </w:pPr>
      <w:r>
        <w:rPr>
          <w:rStyle w:val="CommentReference"/>
        </w:rPr>
        <w:annotationRef/>
      </w:r>
      <w:r>
        <w:t xml:space="preserve">Reading this made me think about the outcome of estimating AR from the estimated recruitment deviations. Do we ever actually run the full scenario, i.e., estimate AR internally then use the recruitment deviations to produce an estimate which is then fed into SS again to generate the forecasts? It would be nice to give a metric on how much better the forecasts are when you do this extra step because you are not going to get the actual true value. Although others should chime in if they think this is </w:t>
      </w:r>
      <w:r>
        <w:t>necessary.</w:t>
      </w:r>
      <w:bookmarkStart w:id="7" w:name="_GoBack"/>
      <w:bookmarkEnd w:id="7"/>
    </w:p>
  </w:comment>
  <w:comment w:id="8" w:author="Kelli Johnson" w:date="2015-08-29T09:11:00Z" w:initials="KFJ">
    <w:p w:rsidR="00843514" w:rsidRDefault="00843514">
      <w:pPr>
        <w:pStyle w:val="CommentText"/>
      </w:pPr>
      <w:r>
        <w:rPr>
          <w:rStyle w:val="CommentReference"/>
        </w:rPr>
        <w:annotationRef/>
      </w:r>
      <w:proofErr w:type="spellStart"/>
      <w:r w:rsidR="00097ED3">
        <w:t>Schirripa</w:t>
      </w:r>
      <w:proofErr w:type="spellEnd"/>
      <w:r w:rsidR="00097ED3">
        <w:t xml:space="preserve"> et al. (2009) d</w:t>
      </w:r>
      <w:r>
        <w:t>oes not perform any forecasts</w:t>
      </w:r>
      <w:r w:rsidR="00097ED3">
        <w:t>.</w:t>
      </w:r>
    </w:p>
  </w:comment>
  <w:comment w:id="9" w:author="Elizabeth Councill" w:date="2015-08-31T13:43:00Z" w:initials="EC">
    <w:p w:rsidR="00F478E2" w:rsidRDefault="00F478E2">
      <w:pPr>
        <w:pStyle w:val="CommentText"/>
      </w:pPr>
      <w:r>
        <w:rPr>
          <w:rStyle w:val="CommentReference"/>
        </w:rPr>
        <w:annotationRef/>
      </w:r>
      <w:r>
        <w:t>Are there alternative citations to support the 2</w:t>
      </w:r>
      <w:r w:rsidRPr="00F478E2">
        <w:rPr>
          <w:vertAlign w:val="superscript"/>
        </w:rPr>
        <w:t>nd</w:t>
      </w:r>
      <w:r>
        <w:t xml:space="preserve"> point in this statement that we should look at?</w:t>
      </w:r>
    </w:p>
  </w:comment>
  <w:comment w:id="10" w:author="Kelli Johnson" w:date="2015-08-28T18:55:00Z" w:initials="KFJ">
    <w:p w:rsidR="009A3E32" w:rsidRDefault="00304C60">
      <w:pPr>
        <w:pStyle w:val="CommentText"/>
      </w:pPr>
      <w:r>
        <w:rPr>
          <w:rStyle w:val="CommentReference"/>
        </w:rPr>
        <w:annotationRef/>
      </w:r>
      <w:r>
        <w:t>Need to update this as soon as Rick puts the AR forecasting in SS.</w:t>
      </w:r>
    </w:p>
  </w:comment>
  <w:comment w:id="11" w:author="Elizabeth Councill" w:date="2015-09-04T11:34:00Z" w:initials="EC">
    <w:p w:rsidR="00924AF2" w:rsidRDefault="00924AF2">
      <w:pPr>
        <w:pStyle w:val="CommentText"/>
      </w:pPr>
      <w:r>
        <w:rPr>
          <w:rStyle w:val="CommentReference"/>
        </w:rPr>
        <w:annotationRef/>
      </w:r>
      <w:r>
        <w:t>Kelli, can you fill in Table 1 and specify which changes were made between the assessment version and the ss3sim version for the Cod model?</w:t>
      </w:r>
    </w:p>
  </w:comment>
  <w:comment w:id="12" w:author="Elizabeth Councill" w:date="2015-09-04T19:45:00Z" w:initials="EC">
    <w:p w:rsidR="00750602" w:rsidRDefault="00750602">
      <w:pPr>
        <w:pStyle w:val="CommentText"/>
      </w:pPr>
      <w:r>
        <w:rPr>
          <w:rStyle w:val="CommentReference"/>
        </w:rPr>
        <w:annotationRef/>
      </w:r>
      <w:r w:rsidR="00EE4E2A">
        <w:t>Please see note in margins below.</w:t>
      </w:r>
    </w:p>
  </w:comment>
  <w:comment w:id="13" w:author="Elizabeth Councill" w:date="2015-09-04T19:33:00Z" w:initials="EC">
    <w:p w:rsidR="002A204C" w:rsidRDefault="002A204C">
      <w:pPr>
        <w:pStyle w:val="CommentText"/>
      </w:pPr>
      <w:r>
        <w:rPr>
          <w:rStyle w:val="CommentReference"/>
        </w:rPr>
        <w:annotationRef/>
      </w:r>
      <w:r>
        <w:t>We realize that this is a potentially major issue with our simulation results. We are in the process of correcting for this bias and rerunning simulations with unbiased F in the forecast period. Our current plan to achieve this involves fixing catch at the operating model values for each corresponding estimation model during the forecast period, years 80-100. We have done some preliminary runs using this method, but we do not have a comprehensive set of simulations completed at this time.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C12"/>
    <w:rsid w:val="00011BC1"/>
    <w:rsid w:val="00020B06"/>
    <w:rsid w:val="00033F48"/>
    <w:rsid w:val="00097ED3"/>
    <w:rsid w:val="000D0425"/>
    <w:rsid w:val="000E77B0"/>
    <w:rsid w:val="001125BC"/>
    <w:rsid w:val="001176A6"/>
    <w:rsid w:val="001304D7"/>
    <w:rsid w:val="00137E05"/>
    <w:rsid w:val="001758AE"/>
    <w:rsid w:val="001F39CB"/>
    <w:rsid w:val="00233D51"/>
    <w:rsid w:val="0023493E"/>
    <w:rsid w:val="00235E00"/>
    <w:rsid w:val="00253091"/>
    <w:rsid w:val="00264132"/>
    <w:rsid w:val="00290E7B"/>
    <w:rsid w:val="002A204C"/>
    <w:rsid w:val="002A3127"/>
    <w:rsid w:val="002C17BE"/>
    <w:rsid w:val="002D165D"/>
    <w:rsid w:val="002E13DB"/>
    <w:rsid w:val="0030155F"/>
    <w:rsid w:val="00304C60"/>
    <w:rsid w:val="00312FAA"/>
    <w:rsid w:val="003252A9"/>
    <w:rsid w:val="003266CD"/>
    <w:rsid w:val="00381B51"/>
    <w:rsid w:val="003874B1"/>
    <w:rsid w:val="00394BF5"/>
    <w:rsid w:val="003A38D0"/>
    <w:rsid w:val="003A7592"/>
    <w:rsid w:val="003B6752"/>
    <w:rsid w:val="003C6641"/>
    <w:rsid w:val="003D553A"/>
    <w:rsid w:val="003E063C"/>
    <w:rsid w:val="00405FBA"/>
    <w:rsid w:val="00413E79"/>
    <w:rsid w:val="0041439B"/>
    <w:rsid w:val="00420841"/>
    <w:rsid w:val="004232FF"/>
    <w:rsid w:val="00467CB7"/>
    <w:rsid w:val="0047109C"/>
    <w:rsid w:val="0049226D"/>
    <w:rsid w:val="004B6618"/>
    <w:rsid w:val="004E6D8F"/>
    <w:rsid w:val="00507431"/>
    <w:rsid w:val="005122DB"/>
    <w:rsid w:val="0051294E"/>
    <w:rsid w:val="00516E51"/>
    <w:rsid w:val="00516EF0"/>
    <w:rsid w:val="005444A9"/>
    <w:rsid w:val="00551855"/>
    <w:rsid w:val="00554CFE"/>
    <w:rsid w:val="00585661"/>
    <w:rsid w:val="005A1057"/>
    <w:rsid w:val="005E4526"/>
    <w:rsid w:val="00612814"/>
    <w:rsid w:val="0062311B"/>
    <w:rsid w:val="0063165C"/>
    <w:rsid w:val="00632225"/>
    <w:rsid w:val="00681AF5"/>
    <w:rsid w:val="006B258A"/>
    <w:rsid w:val="006B6BB1"/>
    <w:rsid w:val="006E7BFF"/>
    <w:rsid w:val="006F2F9C"/>
    <w:rsid w:val="00706F7B"/>
    <w:rsid w:val="0071495D"/>
    <w:rsid w:val="00733755"/>
    <w:rsid w:val="00740FF6"/>
    <w:rsid w:val="00746329"/>
    <w:rsid w:val="00750602"/>
    <w:rsid w:val="00766A13"/>
    <w:rsid w:val="00772E31"/>
    <w:rsid w:val="00786951"/>
    <w:rsid w:val="007A7E3D"/>
    <w:rsid w:val="007B26BB"/>
    <w:rsid w:val="007C6811"/>
    <w:rsid w:val="00817E61"/>
    <w:rsid w:val="0082627E"/>
    <w:rsid w:val="008306C5"/>
    <w:rsid w:val="00834B4B"/>
    <w:rsid w:val="00842F21"/>
    <w:rsid w:val="00843514"/>
    <w:rsid w:val="0086708C"/>
    <w:rsid w:val="00867478"/>
    <w:rsid w:val="008A705D"/>
    <w:rsid w:val="008B7715"/>
    <w:rsid w:val="008D302E"/>
    <w:rsid w:val="008D484A"/>
    <w:rsid w:val="008E4006"/>
    <w:rsid w:val="00924AF2"/>
    <w:rsid w:val="00944905"/>
    <w:rsid w:val="00947162"/>
    <w:rsid w:val="00961275"/>
    <w:rsid w:val="00964326"/>
    <w:rsid w:val="009A0F68"/>
    <w:rsid w:val="009B722F"/>
    <w:rsid w:val="009D3137"/>
    <w:rsid w:val="009D5311"/>
    <w:rsid w:val="009E2BB3"/>
    <w:rsid w:val="00A101BC"/>
    <w:rsid w:val="00A11E47"/>
    <w:rsid w:val="00A3732B"/>
    <w:rsid w:val="00A41C52"/>
    <w:rsid w:val="00A57A9A"/>
    <w:rsid w:val="00A907B5"/>
    <w:rsid w:val="00A96B05"/>
    <w:rsid w:val="00AC1F9A"/>
    <w:rsid w:val="00AF4EE9"/>
    <w:rsid w:val="00B04F48"/>
    <w:rsid w:val="00B0792E"/>
    <w:rsid w:val="00B16208"/>
    <w:rsid w:val="00B66B7E"/>
    <w:rsid w:val="00B92A45"/>
    <w:rsid w:val="00B96460"/>
    <w:rsid w:val="00BB56C6"/>
    <w:rsid w:val="00BC0C18"/>
    <w:rsid w:val="00BD5237"/>
    <w:rsid w:val="00C272FC"/>
    <w:rsid w:val="00C52A6F"/>
    <w:rsid w:val="00CD1D6F"/>
    <w:rsid w:val="00CD6B17"/>
    <w:rsid w:val="00CD7B8D"/>
    <w:rsid w:val="00CD7F94"/>
    <w:rsid w:val="00D14670"/>
    <w:rsid w:val="00D40F2E"/>
    <w:rsid w:val="00DA3368"/>
    <w:rsid w:val="00DC5BA2"/>
    <w:rsid w:val="00DD6BFB"/>
    <w:rsid w:val="00E1307F"/>
    <w:rsid w:val="00E1659B"/>
    <w:rsid w:val="00E247AD"/>
    <w:rsid w:val="00E3450B"/>
    <w:rsid w:val="00E3566F"/>
    <w:rsid w:val="00E40CB3"/>
    <w:rsid w:val="00E96BEB"/>
    <w:rsid w:val="00EA3798"/>
    <w:rsid w:val="00ED497B"/>
    <w:rsid w:val="00EE2273"/>
    <w:rsid w:val="00EE3090"/>
    <w:rsid w:val="00EE4E2A"/>
    <w:rsid w:val="00EE6D66"/>
    <w:rsid w:val="00F317D9"/>
    <w:rsid w:val="00F44C12"/>
    <w:rsid w:val="00F478E2"/>
    <w:rsid w:val="00F510D6"/>
    <w:rsid w:val="00F8193D"/>
    <w:rsid w:val="00F81DDE"/>
    <w:rsid w:val="00F872CE"/>
    <w:rsid w:val="00F9658C"/>
    <w:rsid w:val="00FC748A"/>
    <w:rsid w:val="00FE757A"/>
    <w:rsid w:val="00FF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247AD"/>
  </w:style>
  <w:style w:type="character" w:styleId="CommentReference">
    <w:name w:val="annotation reference"/>
    <w:basedOn w:val="DefaultParagraphFont"/>
    <w:uiPriority w:val="99"/>
    <w:semiHidden/>
    <w:unhideWhenUsed/>
    <w:rsid w:val="005444A9"/>
    <w:rPr>
      <w:sz w:val="16"/>
      <w:szCs w:val="16"/>
    </w:rPr>
  </w:style>
  <w:style w:type="paragraph" w:styleId="CommentText">
    <w:name w:val="annotation text"/>
    <w:basedOn w:val="Normal"/>
    <w:link w:val="CommentTextChar"/>
    <w:uiPriority w:val="99"/>
    <w:semiHidden/>
    <w:unhideWhenUsed/>
    <w:rsid w:val="005444A9"/>
    <w:pPr>
      <w:spacing w:line="240" w:lineRule="auto"/>
    </w:pPr>
    <w:rPr>
      <w:sz w:val="20"/>
      <w:szCs w:val="20"/>
    </w:rPr>
  </w:style>
  <w:style w:type="character" w:customStyle="1" w:styleId="CommentTextChar">
    <w:name w:val="Comment Text Char"/>
    <w:basedOn w:val="DefaultParagraphFont"/>
    <w:link w:val="CommentText"/>
    <w:uiPriority w:val="99"/>
    <w:semiHidden/>
    <w:rsid w:val="005444A9"/>
    <w:rPr>
      <w:sz w:val="20"/>
      <w:szCs w:val="20"/>
    </w:rPr>
  </w:style>
  <w:style w:type="paragraph" w:styleId="CommentSubject">
    <w:name w:val="annotation subject"/>
    <w:basedOn w:val="CommentText"/>
    <w:next w:val="CommentText"/>
    <w:link w:val="CommentSubjectChar"/>
    <w:uiPriority w:val="99"/>
    <w:semiHidden/>
    <w:unhideWhenUsed/>
    <w:rsid w:val="005444A9"/>
    <w:rPr>
      <w:b/>
      <w:bCs/>
    </w:rPr>
  </w:style>
  <w:style w:type="character" w:customStyle="1" w:styleId="CommentSubjectChar">
    <w:name w:val="Comment Subject Char"/>
    <w:basedOn w:val="CommentTextChar"/>
    <w:link w:val="CommentSubject"/>
    <w:uiPriority w:val="99"/>
    <w:semiHidden/>
    <w:rsid w:val="005444A9"/>
    <w:rPr>
      <w:b/>
      <w:bCs/>
      <w:sz w:val="20"/>
      <w:szCs w:val="20"/>
    </w:rPr>
  </w:style>
  <w:style w:type="paragraph" w:styleId="BalloonText">
    <w:name w:val="Balloon Text"/>
    <w:basedOn w:val="Normal"/>
    <w:link w:val="BalloonTextChar"/>
    <w:uiPriority w:val="99"/>
    <w:semiHidden/>
    <w:unhideWhenUsed/>
    <w:rsid w:val="00544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4A9"/>
    <w:rPr>
      <w:rFonts w:ascii="Tahoma" w:hAnsi="Tahoma" w:cs="Tahoma"/>
      <w:sz w:val="16"/>
      <w:szCs w:val="16"/>
    </w:rPr>
  </w:style>
  <w:style w:type="character" w:styleId="PlaceholderText">
    <w:name w:val="Placeholder Text"/>
    <w:basedOn w:val="DefaultParagraphFont"/>
    <w:uiPriority w:val="99"/>
    <w:semiHidden/>
    <w:rsid w:val="00264132"/>
    <w:rPr>
      <w:color w:val="808080"/>
    </w:rPr>
  </w:style>
  <w:style w:type="table" w:styleId="TableGrid">
    <w:name w:val="Table Grid"/>
    <w:basedOn w:val="TableNormal"/>
    <w:uiPriority w:val="59"/>
    <w:rsid w:val="00326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66CD"/>
    <w:pPr>
      <w:spacing w:line="240" w:lineRule="auto"/>
    </w:pPr>
    <w:rPr>
      <w:b/>
      <w:bCs/>
      <w:color w:val="4F81BD" w:themeColor="accent1"/>
      <w:sz w:val="18"/>
      <w:szCs w:val="18"/>
    </w:rPr>
  </w:style>
  <w:style w:type="table" w:styleId="LightShading">
    <w:name w:val="Light Shading"/>
    <w:basedOn w:val="TableNormal"/>
    <w:uiPriority w:val="60"/>
    <w:rsid w:val="008306C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8D484A"/>
    <w:pPr>
      <w:spacing w:after="0" w:line="240" w:lineRule="auto"/>
    </w:pPr>
  </w:style>
  <w:style w:type="paragraph" w:styleId="Bibliography">
    <w:name w:val="Bibliography"/>
    <w:basedOn w:val="Normal"/>
    <w:next w:val="Normal"/>
    <w:uiPriority w:val="37"/>
    <w:semiHidden/>
    <w:unhideWhenUsed/>
    <w:rsid w:val="006B258A"/>
  </w:style>
  <w:style w:type="character" w:styleId="Hyperlink">
    <w:name w:val="Hyperlink"/>
    <w:basedOn w:val="DefaultParagraphFont"/>
    <w:uiPriority w:val="99"/>
    <w:unhideWhenUsed/>
    <w:rsid w:val="008D302E"/>
    <w:rPr>
      <w:color w:val="0000FF" w:themeColor="hyperlink"/>
      <w:u w:val="single"/>
    </w:rPr>
  </w:style>
  <w:style w:type="paragraph" w:styleId="ListParagraph">
    <w:name w:val="List Paragraph"/>
    <w:basedOn w:val="Normal"/>
    <w:uiPriority w:val="34"/>
    <w:qFormat/>
    <w:rsid w:val="008674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247AD"/>
  </w:style>
  <w:style w:type="character" w:styleId="CommentReference">
    <w:name w:val="annotation reference"/>
    <w:basedOn w:val="DefaultParagraphFont"/>
    <w:uiPriority w:val="99"/>
    <w:semiHidden/>
    <w:unhideWhenUsed/>
    <w:rsid w:val="005444A9"/>
    <w:rPr>
      <w:sz w:val="16"/>
      <w:szCs w:val="16"/>
    </w:rPr>
  </w:style>
  <w:style w:type="paragraph" w:styleId="CommentText">
    <w:name w:val="annotation text"/>
    <w:basedOn w:val="Normal"/>
    <w:link w:val="CommentTextChar"/>
    <w:uiPriority w:val="99"/>
    <w:semiHidden/>
    <w:unhideWhenUsed/>
    <w:rsid w:val="005444A9"/>
    <w:pPr>
      <w:spacing w:line="240" w:lineRule="auto"/>
    </w:pPr>
    <w:rPr>
      <w:sz w:val="20"/>
      <w:szCs w:val="20"/>
    </w:rPr>
  </w:style>
  <w:style w:type="character" w:customStyle="1" w:styleId="CommentTextChar">
    <w:name w:val="Comment Text Char"/>
    <w:basedOn w:val="DefaultParagraphFont"/>
    <w:link w:val="CommentText"/>
    <w:uiPriority w:val="99"/>
    <w:semiHidden/>
    <w:rsid w:val="005444A9"/>
    <w:rPr>
      <w:sz w:val="20"/>
      <w:szCs w:val="20"/>
    </w:rPr>
  </w:style>
  <w:style w:type="paragraph" w:styleId="CommentSubject">
    <w:name w:val="annotation subject"/>
    <w:basedOn w:val="CommentText"/>
    <w:next w:val="CommentText"/>
    <w:link w:val="CommentSubjectChar"/>
    <w:uiPriority w:val="99"/>
    <w:semiHidden/>
    <w:unhideWhenUsed/>
    <w:rsid w:val="005444A9"/>
    <w:rPr>
      <w:b/>
      <w:bCs/>
    </w:rPr>
  </w:style>
  <w:style w:type="character" w:customStyle="1" w:styleId="CommentSubjectChar">
    <w:name w:val="Comment Subject Char"/>
    <w:basedOn w:val="CommentTextChar"/>
    <w:link w:val="CommentSubject"/>
    <w:uiPriority w:val="99"/>
    <w:semiHidden/>
    <w:rsid w:val="005444A9"/>
    <w:rPr>
      <w:b/>
      <w:bCs/>
      <w:sz w:val="20"/>
      <w:szCs w:val="20"/>
    </w:rPr>
  </w:style>
  <w:style w:type="paragraph" w:styleId="BalloonText">
    <w:name w:val="Balloon Text"/>
    <w:basedOn w:val="Normal"/>
    <w:link w:val="BalloonTextChar"/>
    <w:uiPriority w:val="99"/>
    <w:semiHidden/>
    <w:unhideWhenUsed/>
    <w:rsid w:val="00544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4A9"/>
    <w:rPr>
      <w:rFonts w:ascii="Tahoma" w:hAnsi="Tahoma" w:cs="Tahoma"/>
      <w:sz w:val="16"/>
      <w:szCs w:val="16"/>
    </w:rPr>
  </w:style>
  <w:style w:type="character" w:styleId="PlaceholderText">
    <w:name w:val="Placeholder Text"/>
    <w:basedOn w:val="DefaultParagraphFont"/>
    <w:uiPriority w:val="99"/>
    <w:semiHidden/>
    <w:rsid w:val="00264132"/>
    <w:rPr>
      <w:color w:val="808080"/>
    </w:rPr>
  </w:style>
  <w:style w:type="table" w:styleId="TableGrid">
    <w:name w:val="Table Grid"/>
    <w:basedOn w:val="TableNormal"/>
    <w:uiPriority w:val="59"/>
    <w:rsid w:val="00326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66CD"/>
    <w:pPr>
      <w:spacing w:line="240" w:lineRule="auto"/>
    </w:pPr>
    <w:rPr>
      <w:b/>
      <w:bCs/>
      <w:color w:val="4F81BD" w:themeColor="accent1"/>
      <w:sz w:val="18"/>
      <w:szCs w:val="18"/>
    </w:rPr>
  </w:style>
  <w:style w:type="table" w:styleId="LightShading">
    <w:name w:val="Light Shading"/>
    <w:basedOn w:val="TableNormal"/>
    <w:uiPriority w:val="60"/>
    <w:rsid w:val="008306C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8D484A"/>
    <w:pPr>
      <w:spacing w:after="0" w:line="240" w:lineRule="auto"/>
    </w:pPr>
  </w:style>
  <w:style w:type="paragraph" w:styleId="Bibliography">
    <w:name w:val="Bibliography"/>
    <w:basedOn w:val="Normal"/>
    <w:next w:val="Normal"/>
    <w:uiPriority w:val="37"/>
    <w:semiHidden/>
    <w:unhideWhenUsed/>
    <w:rsid w:val="006B258A"/>
  </w:style>
  <w:style w:type="character" w:styleId="Hyperlink">
    <w:name w:val="Hyperlink"/>
    <w:basedOn w:val="DefaultParagraphFont"/>
    <w:uiPriority w:val="99"/>
    <w:unhideWhenUsed/>
    <w:rsid w:val="008D302E"/>
    <w:rPr>
      <w:color w:val="0000FF" w:themeColor="hyperlink"/>
      <w:u w:val="single"/>
    </w:rPr>
  </w:style>
  <w:style w:type="paragraph" w:styleId="ListParagraph">
    <w:name w:val="List Paragraph"/>
    <w:basedOn w:val="Normal"/>
    <w:uiPriority w:val="34"/>
    <w:qFormat/>
    <w:rsid w:val="00867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6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7A39E-2CF8-4535-8B44-3A8A9AE22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3664</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Councill</dc:creator>
  <cp:lastModifiedBy>Kelli Johnson</cp:lastModifiedBy>
  <cp:revision>2</cp:revision>
  <dcterms:created xsi:type="dcterms:W3CDTF">2015-09-06T04:48:00Z</dcterms:created>
  <dcterms:modified xsi:type="dcterms:W3CDTF">2015-09-06T04:48:00Z</dcterms:modified>
</cp:coreProperties>
</file>