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211E10" w14:textId="77777777" w:rsidR="00FA358C" w:rsidRDefault="00A94E4B" w:rsidP="00FA358C">
      <w:pPr>
        <w:tabs>
          <w:tab w:val="left" w:pos="360"/>
        </w:tabs>
        <w:spacing w:after="0" w:line="240" w:lineRule="auto"/>
        <w:contextualSpacing/>
        <w:jc w:val="both"/>
        <w:rPr>
          <w:rFonts w:ascii="Times New Roman" w:hAnsi="Times New Roman" w:cs="Times New Roman"/>
          <w:b/>
          <w:sz w:val="28"/>
          <w:szCs w:val="28"/>
        </w:rPr>
      </w:pPr>
      <w:r>
        <w:rPr>
          <w:rFonts w:ascii="Times New Roman" w:hAnsi="Times New Roman" w:cs="Times New Roman"/>
          <w:b/>
          <w:sz w:val="28"/>
          <w:szCs w:val="28"/>
        </w:rPr>
        <w:t>C</w:t>
      </w:r>
      <w:r w:rsidRPr="00857492">
        <w:rPr>
          <w:rFonts w:ascii="Times New Roman" w:hAnsi="Times New Roman" w:cs="Times New Roman"/>
          <w:b/>
          <w:sz w:val="28"/>
          <w:szCs w:val="28"/>
        </w:rPr>
        <w:t xml:space="preserve">an autocorrelated recruitment be estimated </w:t>
      </w:r>
      <w:r>
        <w:rPr>
          <w:rFonts w:ascii="Times New Roman" w:hAnsi="Times New Roman" w:cs="Times New Roman"/>
          <w:b/>
          <w:sz w:val="28"/>
          <w:szCs w:val="28"/>
        </w:rPr>
        <w:t>using integrated assessment models</w:t>
      </w:r>
      <w:r w:rsidRPr="00857492">
        <w:rPr>
          <w:rFonts w:ascii="Times New Roman" w:hAnsi="Times New Roman" w:cs="Times New Roman"/>
          <w:b/>
          <w:sz w:val="28"/>
          <w:szCs w:val="28"/>
        </w:rPr>
        <w:t xml:space="preserve"> and how does it affect </w:t>
      </w:r>
      <w:r>
        <w:rPr>
          <w:rFonts w:ascii="Times New Roman" w:hAnsi="Times New Roman" w:cs="Times New Roman"/>
          <w:b/>
          <w:sz w:val="28"/>
          <w:szCs w:val="28"/>
        </w:rPr>
        <w:t>population forecasts</w:t>
      </w:r>
      <w:r w:rsidRPr="00857492">
        <w:rPr>
          <w:rFonts w:ascii="Times New Roman" w:hAnsi="Times New Roman" w:cs="Times New Roman"/>
          <w:b/>
          <w:sz w:val="28"/>
          <w:szCs w:val="28"/>
        </w:rPr>
        <w:t>?</w:t>
      </w:r>
    </w:p>
    <w:p w14:paraId="1D8B4041" w14:textId="77777777" w:rsidR="00FA358C" w:rsidRDefault="00FA358C" w:rsidP="00FA358C">
      <w:pPr>
        <w:tabs>
          <w:tab w:val="left" w:pos="360"/>
        </w:tabs>
        <w:spacing w:after="0" w:line="240" w:lineRule="auto"/>
        <w:contextualSpacing/>
        <w:jc w:val="both"/>
        <w:rPr>
          <w:rFonts w:ascii="Times New Roman" w:hAnsi="Times New Roman" w:cs="Times New Roman"/>
          <w:b/>
          <w:sz w:val="24"/>
          <w:szCs w:val="24"/>
        </w:rPr>
      </w:pPr>
    </w:p>
    <w:p w14:paraId="022CBB95" w14:textId="77777777" w:rsidR="00FA358C" w:rsidRDefault="00A94E4B" w:rsidP="00FA358C">
      <w:pPr>
        <w:tabs>
          <w:tab w:val="left" w:pos="360"/>
        </w:tabs>
        <w:spacing w:after="0" w:line="24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K</w:t>
      </w:r>
      <w:r>
        <w:rPr>
          <w:rFonts w:ascii="Times New Roman" w:hAnsi="Times New Roman" w:cs="Times New Roman"/>
          <w:sz w:val="24"/>
          <w:szCs w:val="24"/>
        </w:rPr>
        <w:t>elli</w:t>
      </w:r>
      <w:r w:rsidRPr="00DD6BFB">
        <w:rPr>
          <w:rFonts w:ascii="Times New Roman" w:hAnsi="Times New Roman" w:cs="Times New Roman"/>
          <w:sz w:val="24"/>
          <w:szCs w:val="24"/>
        </w:rPr>
        <w:t xml:space="preserve"> </w:t>
      </w:r>
      <w:r w:rsidR="00C83A83">
        <w:rPr>
          <w:rFonts w:ascii="Times New Roman" w:hAnsi="Times New Roman" w:cs="Times New Roman"/>
          <w:sz w:val="24"/>
          <w:szCs w:val="24"/>
        </w:rPr>
        <w:t xml:space="preserve">F. </w:t>
      </w:r>
      <w:r w:rsidRPr="00DD6BFB">
        <w:rPr>
          <w:rFonts w:ascii="Times New Roman" w:hAnsi="Times New Roman" w:cs="Times New Roman"/>
          <w:sz w:val="24"/>
          <w:szCs w:val="24"/>
        </w:rPr>
        <w:t>Johnson</w:t>
      </w:r>
      <w:r>
        <w:rPr>
          <w:rFonts w:ascii="Times New Roman" w:hAnsi="Times New Roman" w:cs="Times New Roman"/>
          <w:sz w:val="24"/>
          <w:szCs w:val="24"/>
          <w:vertAlign w:val="superscript"/>
        </w:rPr>
        <w:t>1</w:t>
      </w:r>
      <w:r w:rsidR="000B5768">
        <w:rPr>
          <w:rFonts w:ascii="Times New Roman" w:hAnsi="Times New Roman" w:cs="Times New Roman"/>
          <w:sz w:val="24"/>
          <w:szCs w:val="24"/>
          <w:vertAlign w:val="superscript"/>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Elizabeth</w:t>
      </w:r>
      <w:r w:rsidRPr="00DD6BFB">
        <w:rPr>
          <w:rFonts w:ascii="Times New Roman" w:hAnsi="Times New Roman" w:cs="Times New Roman"/>
          <w:sz w:val="24"/>
          <w:szCs w:val="24"/>
        </w:rPr>
        <w:t xml:space="preserve"> Councill</w:t>
      </w:r>
      <w:r w:rsidRPr="00DD6BFB">
        <w:rPr>
          <w:rFonts w:ascii="Times New Roman" w:hAnsi="Times New Roman" w:cs="Times New Roman"/>
          <w:sz w:val="24"/>
          <w:szCs w:val="24"/>
          <w:vertAlign w:val="superscript"/>
        </w:rPr>
        <w:t>1,2</w:t>
      </w:r>
      <w:r w:rsidR="00E67283">
        <w:rPr>
          <w:rFonts w:ascii="Times New Roman" w:hAnsi="Times New Roman" w:cs="Times New Roman"/>
          <w:sz w:val="24"/>
          <w:szCs w:val="24"/>
          <w:vertAlign w:val="superscript"/>
        </w:rPr>
        <w:t>,§</w:t>
      </w:r>
      <w:r w:rsidRPr="00DD6BFB">
        <w:rPr>
          <w:rFonts w:ascii="Times New Roman" w:hAnsi="Times New Roman" w:cs="Times New Roman"/>
          <w:sz w:val="24"/>
          <w:szCs w:val="24"/>
        </w:rPr>
        <w:t>,</w:t>
      </w:r>
      <w:r>
        <w:rPr>
          <w:rFonts w:ascii="Times New Roman" w:hAnsi="Times New Roman" w:cs="Times New Roman"/>
          <w:sz w:val="24"/>
          <w:szCs w:val="24"/>
        </w:rPr>
        <w:t xml:space="preserve"> James T.</w:t>
      </w:r>
      <w:r w:rsidRPr="00DD6BFB">
        <w:rPr>
          <w:rFonts w:ascii="Times New Roman" w:hAnsi="Times New Roman" w:cs="Times New Roman"/>
          <w:sz w:val="24"/>
          <w:szCs w:val="24"/>
        </w:rPr>
        <w:t xml:space="preserve"> Thorson</w:t>
      </w:r>
      <w:r w:rsidR="009055A4">
        <w:rPr>
          <w:rFonts w:ascii="Times New Roman" w:hAnsi="Times New Roman" w:cs="Times New Roman"/>
          <w:sz w:val="24"/>
          <w:szCs w:val="24"/>
          <w:vertAlign w:val="superscript"/>
        </w:rPr>
        <w:t>2</w:t>
      </w:r>
      <w:r>
        <w:rPr>
          <w:rFonts w:ascii="Times New Roman" w:hAnsi="Times New Roman" w:cs="Times New Roman"/>
          <w:sz w:val="24"/>
          <w:szCs w:val="24"/>
        </w:rPr>
        <w:t>, Elizabeth</w:t>
      </w:r>
      <w:r w:rsidRPr="00DD6BFB">
        <w:rPr>
          <w:rFonts w:ascii="Times New Roman" w:hAnsi="Times New Roman" w:cs="Times New Roman"/>
          <w:sz w:val="24"/>
          <w:szCs w:val="24"/>
        </w:rPr>
        <w:t xml:space="preserve"> Brooks</w:t>
      </w:r>
      <w:r w:rsidRPr="00DD6BFB">
        <w:rPr>
          <w:rFonts w:ascii="Times New Roman" w:hAnsi="Times New Roman" w:cs="Times New Roman"/>
          <w:sz w:val="24"/>
          <w:szCs w:val="24"/>
          <w:vertAlign w:val="superscript"/>
        </w:rPr>
        <w:t>3</w:t>
      </w:r>
      <w:r w:rsidRPr="00DD6BFB">
        <w:rPr>
          <w:rFonts w:ascii="Times New Roman" w:hAnsi="Times New Roman" w:cs="Times New Roman"/>
          <w:sz w:val="24"/>
          <w:szCs w:val="24"/>
        </w:rPr>
        <w:t>, R</w:t>
      </w:r>
      <w:r>
        <w:rPr>
          <w:rFonts w:ascii="Times New Roman" w:hAnsi="Times New Roman" w:cs="Times New Roman"/>
          <w:sz w:val="24"/>
          <w:szCs w:val="24"/>
        </w:rPr>
        <w:t>ichard D.</w:t>
      </w:r>
      <w:r w:rsidRPr="00DD6BFB">
        <w:rPr>
          <w:rFonts w:ascii="Times New Roman" w:hAnsi="Times New Roman" w:cs="Times New Roman"/>
          <w:sz w:val="24"/>
          <w:szCs w:val="24"/>
        </w:rPr>
        <w:t xml:space="preserve"> Methot</w:t>
      </w:r>
      <w:r>
        <w:rPr>
          <w:rFonts w:ascii="Times New Roman" w:hAnsi="Times New Roman" w:cs="Times New Roman"/>
          <w:sz w:val="24"/>
          <w:szCs w:val="24"/>
          <w:vertAlign w:val="superscript"/>
        </w:rPr>
        <w:t>4</w:t>
      </w:r>
      <w:r w:rsidRPr="00DD6BFB">
        <w:rPr>
          <w:rFonts w:ascii="Times New Roman" w:hAnsi="Times New Roman" w:cs="Times New Roman"/>
          <w:sz w:val="24"/>
          <w:szCs w:val="24"/>
        </w:rPr>
        <w:t>, A</w:t>
      </w:r>
      <w:r>
        <w:rPr>
          <w:rFonts w:ascii="Times New Roman" w:hAnsi="Times New Roman" w:cs="Times New Roman"/>
          <w:sz w:val="24"/>
          <w:szCs w:val="24"/>
        </w:rPr>
        <w:t>ndré E.</w:t>
      </w:r>
      <w:r w:rsidRPr="00DD6BFB">
        <w:rPr>
          <w:rFonts w:ascii="Times New Roman" w:hAnsi="Times New Roman" w:cs="Times New Roman"/>
          <w:sz w:val="24"/>
          <w:szCs w:val="24"/>
        </w:rPr>
        <w:t xml:space="preserve"> Punt</w:t>
      </w:r>
      <w:r w:rsidR="00C83A83">
        <w:rPr>
          <w:rFonts w:ascii="Times New Roman" w:hAnsi="Times New Roman" w:cs="Times New Roman"/>
          <w:sz w:val="24"/>
          <w:szCs w:val="24"/>
          <w:vertAlign w:val="superscript"/>
        </w:rPr>
        <w:t>1</w:t>
      </w:r>
    </w:p>
    <w:p w14:paraId="0924FEED" w14:textId="77777777" w:rsidR="00FA358C" w:rsidRDefault="00FA358C" w:rsidP="00FA358C">
      <w:pPr>
        <w:tabs>
          <w:tab w:val="left" w:pos="360"/>
        </w:tabs>
        <w:spacing w:after="0" w:line="240" w:lineRule="auto"/>
        <w:contextualSpacing/>
        <w:jc w:val="both"/>
        <w:rPr>
          <w:rFonts w:ascii="Times New Roman" w:hAnsi="Times New Roman" w:cs="Times New Roman"/>
          <w:sz w:val="24"/>
          <w:szCs w:val="24"/>
          <w:vertAlign w:val="superscript"/>
        </w:rPr>
      </w:pPr>
    </w:p>
    <w:p w14:paraId="6B547BA0" w14:textId="77777777" w:rsidR="00FA358C" w:rsidRPr="00FA358C" w:rsidRDefault="00A94E4B" w:rsidP="00F46511">
      <w:pPr>
        <w:tabs>
          <w:tab w:val="left" w:pos="360"/>
        </w:tabs>
        <w:spacing w:after="0" w:line="240" w:lineRule="auto"/>
        <w:contextualSpacing/>
        <w:jc w:val="both"/>
        <w:outlineLvl w:val="0"/>
        <w:rPr>
          <w:rFonts w:ascii="Times New Roman" w:hAnsi="Times New Roman" w:cs="Times New Roman"/>
          <w:sz w:val="20"/>
          <w:szCs w:val="20"/>
        </w:rPr>
      </w:pPr>
      <w:r w:rsidRPr="00FA358C">
        <w:rPr>
          <w:rFonts w:ascii="Times New Roman" w:hAnsi="Times New Roman" w:cs="Times New Roman"/>
          <w:sz w:val="20"/>
          <w:szCs w:val="20"/>
          <w:vertAlign w:val="superscript"/>
        </w:rPr>
        <w:t>1</w:t>
      </w:r>
      <w:r w:rsidRPr="00FA358C">
        <w:rPr>
          <w:rFonts w:ascii="Times New Roman" w:hAnsi="Times New Roman" w:cs="Times New Roman"/>
          <w:sz w:val="20"/>
          <w:szCs w:val="20"/>
        </w:rPr>
        <w:t>School of Aquatic and Fishery Sciences, University of Washington, Box 355020, Seattle, WA 98195-5020, USA</w:t>
      </w:r>
    </w:p>
    <w:p w14:paraId="23179C6F"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2</w:t>
      </w:r>
      <w:r w:rsidRPr="00FA358C">
        <w:rPr>
          <w:rFonts w:ascii="Times New Roman" w:hAnsi="Times New Roman" w:cs="Times New Roman"/>
          <w:sz w:val="20"/>
          <w:szCs w:val="20"/>
        </w:rPr>
        <w:t>Fisher</w:t>
      </w:r>
      <w:r w:rsidR="000B5768" w:rsidRPr="00FA358C">
        <w:rPr>
          <w:rFonts w:ascii="Times New Roman" w:hAnsi="Times New Roman" w:cs="Times New Roman"/>
          <w:sz w:val="20"/>
          <w:szCs w:val="20"/>
        </w:rPr>
        <w:t>y</w:t>
      </w:r>
      <w:r w:rsidRPr="00FA358C">
        <w:rPr>
          <w:rFonts w:ascii="Times New Roman" w:hAnsi="Times New Roman" w:cs="Times New Roman"/>
          <w:sz w:val="20"/>
          <w:szCs w:val="20"/>
        </w:rPr>
        <w:t xml:space="preserve"> Resource A</w:t>
      </w:r>
      <w:r w:rsidR="000B5768" w:rsidRPr="00FA358C">
        <w:rPr>
          <w:rFonts w:ascii="Times New Roman" w:hAnsi="Times New Roman" w:cs="Times New Roman"/>
          <w:sz w:val="20"/>
          <w:szCs w:val="20"/>
        </w:rPr>
        <w:t>nalysis</w:t>
      </w:r>
      <w:r w:rsidRPr="00FA358C">
        <w:rPr>
          <w:rFonts w:ascii="Times New Roman" w:hAnsi="Times New Roman" w:cs="Times New Roman"/>
          <w:sz w:val="20"/>
          <w:szCs w:val="20"/>
        </w:rPr>
        <w:t xml:space="preserve"> and Monitoring Division, Northwest Fisheries Science Center, National Marine Fisheries Service, National Oceanic and Atmospheric Administration, 2725 Montlake Blvd. East, Seattle, WA 98112, USA</w:t>
      </w:r>
    </w:p>
    <w:p w14:paraId="5BD9077E" w14:textId="77777777" w:rsidR="00FA358C" w:rsidRPr="00FA358C" w:rsidRDefault="00A94E4B" w:rsidP="00F46511">
      <w:pPr>
        <w:tabs>
          <w:tab w:val="left" w:pos="360"/>
        </w:tabs>
        <w:spacing w:after="0" w:line="240" w:lineRule="auto"/>
        <w:contextualSpacing/>
        <w:jc w:val="both"/>
        <w:outlineLvl w:val="0"/>
        <w:rPr>
          <w:rFonts w:ascii="Times New Roman" w:hAnsi="Times New Roman" w:cs="Times New Roman"/>
          <w:sz w:val="20"/>
          <w:szCs w:val="20"/>
        </w:rPr>
      </w:pPr>
      <w:r w:rsidRPr="00FA358C">
        <w:rPr>
          <w:rFonts w:ascii="Times New Roman" w:hAnsi="Times New Roman" w:cs="Times New Roman"/>
          <w:sz w:val="20"/>
          <w:szCs w:val="20"/>
          <w:vertAlign w:val="superscript"/>
        </w:rPr>
        <w:t>3</w:t>
      </w:r>
      <w:r w:rsidRPr="00FA358C">
        <w:rPr>
          <w:rFonts w:ascii="Times New Roman" w:hAnsi="Times New Roman" w:cs="Times New Roman"/>
          <w:sz w:val="20"/>
          <w:szCs w:val="20"/>
        </w:rPr>
        <w:t>Northeast  Fisheries  Science  Center,  166  Water  Street,  Woods  Hole,  MA  02543,  USA</w:t>
      </w:r>
    </w:p>
    <w:p w14:paraId="30015D51"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4</w:t>
      </w:r>
      <w:r w:rsidRPr="00FA358C">
        <w:rPr>
          <w:rFonts w:ascii="Times New Roman" w:hAnsi="Times New Roman" w:cs="Times New Roman"/>
          <w:sz w:val="20"/>
          <w:szCs w:val="20"/>
        </w:rPr>
        <w:t>NOAA Senior Scientist for Stock Assessments, National Marine Fisheries Service, National Oceanic and Atmospheric Administration, 2725 Montlake Blvd. East, Seattle, WA 98112, USA</w:t>
      </w:r>
    </w:p>
    <w:p w14:paraId="3F65BF86" w14:textId="77777777" w:rsidR="00FA358C" w:rsidRPr="00FA358C" w:rsidRDefault="00FA358C" w:rsidP="00FA358C">
      <w:pPr>
        <w:tabs>
          <w:tab w:val="left" w:pos="360"/>
        </w:tabs>
        <w:spacing w:after="0" w:line="240" w:lineRule="auto"/>
        <w:contextualSpacing/>
        <w:jc w:val="both"/>
        <w:rPr>
          <w:rFonts w:ascii="Times New Roman" w:hAnsi="Times New Roman" w:cs="Times New Roman"/>
          <w:sz w:val="20"/>
          <w:szCs w:val="20"/>
        </w:rPr>
      </w:pPr>
    </w:p>
    <w:p w14:paraId="3D713C04"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vertAlign w:val="superscript"/>
        </w:rPr>
        <w:t>*</w:t>
      </w:r>
      <w:r w:rsidRPr="00FA358C">
        <w:rPr>
          <w:rFonts w:ascii="Times New Roman" w:hAnsi="Times New Roman" w:cs="Times New Roman"/>
          <w:sz w:val="20"/>
          <w:szCs w:val="20"/>
        </w:rPr>
        <w:t xml:space="preserve">Corresponding author: </w:t>
      </w:r>
    </w:p>
    <w:p w14:paraId="3C18321B" w14:textId="77777777" w:rsidR="00FA358C" w:rsidRPr="00FA358C" w:rsidRDefault="00A94E4B" w:rsidP="00FA358C">
      <w:pPr>
        <w:tabs>
          <w:tab w:val="left" w:pos="360"/>
        </w:tabs>
        <w:spacing w:after="0" w:line="240" w:lineRule="auto"/>
        <w:contextualSpacing/>
        <w:jc w:val="both"/>
        <w:rPr>
          <w:rFonts w:ascii="Times New Roman" w:hAnsi="Times New Roman" w:cs="Times New Roman"/>
          <w:sz w:val="20"/>
          <w:szCs w:val="20"/>
        </w:rPr>
      </w:pPr>
      <w:r w:rsidRPr="00FA358C">
        <w:rPr>
          <w:rFonts w:ascii="Times New Roman" w:hAnsi="Times New Roman" w:cs="Times New Roman"/>
          <w:sz w:val="20"/>
          <w:szCs w:val="20"/>
        </w:rPr>
        <w:t>telephone: +1 206 543 4270; fax: +1 206 616 8689; email: kfjohns@uw.edu</w:t>
      </w:r>
    </w:p>
    <w:p w14:paraId="074708AF" w14:textId="77777777" w:rsidR="00E67283" w:rsidRPr="00FA358C" w:rsidRDefault="00E67283" w:rsidP="00E67283">
      <w:pPr>
        <w:tabs>
          <w:tab w:val="left" w:pos="360"/>
        </w:tabs>
        <w:spacing w:after="0" w:line="240" w:lineRule="auto"/>
        <w:contextualSpacing/>
        <w:jc w:val="both"/>
        <w:rPr>
          <w:rFonts w:ascii="Times New Roman" w:hAnsi="Times New Roman" w:cs="Times New Roman"/>
          <w:sz w:val="20"/>
          <w:szCs w:val="20"/>
        </w:rPr>
      </w:pPr>
      <w:r>
        <w:rPr>
          <w:rFonts w:ascii="Times New Roman" w:hAnsi="Times New Roman" w:cs="Times New Roman"/>
          <w:sz w:val="24"/>
          <w:szCs w:val="24"/>
          <w:vertAlign w:val="superscript"/>
        </w:rPr>
        <w:t>§</w:t>
      </w:r>
      <w:r>
        <w:rPr>
          <w:rFonts w:ascii="Times New Roman" w:hAnsi="Times New Roman" w:cs="Times New Roman"/>
          <w:sz w:val="20"/>
          <w:szCs w:val="20"/>
        </w:rPr>
        <w:t xml:space="preserve">Present address: </w:t>
      </w:r>
      <w:r w:rsidR="00A63619">
        <w:rPr>
          <w:rFonts w:ascii="Times New Roman" w:hAnsi="Times New Roman" w:cs="Times New Roman"/>
          <w:sz w:val="20"/>
          <w:szCs w:val="20"/>
        </w:rPr>
        <w:t>Cooperative Institute for Marine and Atmospheric Studies, University of Miami, 4600 Rickenbacker Causeway, Miami, Florida 33149, USA</w:t>
      </w:r>
    </w:p>
    <w:p w14:paraId="4B24D101" w14:textId="77777777" w:rsidR="00FA358C" w:rsidRDefault="00A94E4B">
      <w:pPr>
        <w:tabs>
          <w:tab w:val="left" w:pos="360"/>
        </w:tabs>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5E72EC60" w14:textId="77777777" w:rsidR="00194451" w:rsidRDefault="00A94E4B" w:rsidP="00F46511">
      <w:pPr>
        <w:tabs>
          <w:tab w:val="left" w:pos="360"/>
        </w:tabs>
        <w:spacing w:after="0" w:line="240" w:lineRule="auto"/>
        <w:contextualSpacing/>
        <w:jc w:val="both"/>
        <w:outlineLvl w:val="0"/>
        <w:rPr>
          <w:rFonts w:ascii="Times New Roman" w:hAnsi="Times New Roman" w:cs="Times New Roman"/>
          <w:b/>
          <w:sz w:val="28"/>
          <w:szCs w:val="28"/>
        </w:rPr>
      </w:pPr>
      <w:r w:rsidRPr="007D2FA8">
        <w:rPr>
          <w:rFonts w:ascii="Times New Roman" w:hAnsi="Times New Roman" w:cs="Times New Roman"/>
          <w:b/>
          <w:sz w:val="28"/>
          <w:szCs w:val="28"/>
        </w:rPr>
        <w:lastRenderedPageBreak/>
        <w:t>Abstract</w:t>
      </w:r>
    </w:p>
    <w:p w14:paraId="79E316FB" w14:textId="69120482" w:rsidR="00FA358C" w:rsidRPr="00FA358C" w:rsidRDefault="00CA06E9" w:rsidP="00FA358C">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addition of juveniles to marine populations (termed “recruitment”) is highly variable due to variability in </w:t>
      </w:r>
      <w:r w:rsidR="00224AD4">
        <w:rPr>
          <w:rFonts w:ascii="Times New Roman" w:hAnsi="Times New Roman" w:cs="Times New Roman"/>
          <w:sz w:val="24"/>
          <w:szCs w:val="24"/>
        </w:rPr>
        <w:t xml:space="preserve">the </w:t>
      </w:r>
      <w:r>
        <w:rPr>
          <w:rFonts w:ascii="Times New Roman" w:hAnsi="Times New Roman" w:cs="Times New Roman"/>
          <w:sz w:val="24"/>
          <w:szCs w:val="24"/>
        </w:rPr>
        <w:t>survival</w:t>
      </w:r>
      <w:r w:rsidR="0055732A">
        <w:rPr>
          <w:rFonts w:ascii="Times New Roman" w:hAnsi="Times New Roman" w:cs="Times New Roman"/>
          <w:sz w:val="24"/>
          <w:szCs w:val="24"/>
        </w:rPr>
        <w:t xml:space="preserve"> </w:t>
      </w:r>
      <w:r w:rsidR="002B4438">
        <w:rPr>
          <w:rFonts w:ascii="Times New Roman" w:hAnsi="Times New Roman" w:cs="Times New Roman"/>
          <w:sz w:val="24"/>
          <w:szCs w:val="24"/>
        </w:rPr>
        <w:t xml:space="preserve">of fish through </w:t>
      </w:r>
      <w:r w:rsidR="0055732A">
        <w:rPr>
          <w:rFonts w:ascii="Times New Roman" w:hAnsi="Times New Roman" w:cs="Times New Roman"/>
          <w:sz w:val="24"/>
          <w:szCs w:val="24"/>
        </w:rPr>
        <w:t>larva</w:t>
      </w:r>
      <w:r w:rsidR="002B4438">
        <w:rPr>
          <w:rFonts w:ascii="Times New Roman" w:hAnsi="Times New Roman" w:cs="Times New Roman"/>
          <w:sz w:val="24"/>
          <w:szCs w:val="24"/>
        </w:rPr>
        <w:t>l</w:t>
      </w:r>
      <w:r w:rsidR="0055732A">
        <w:rPr>
          <w:rFonts w:ascii="Times New Roman" w:hAnsi="Times New Roman" w:cs="Times New Roman"/>
          <w:sz w:val="24"/>
          <w:szCs w:val="24"/>
        </w:rPr>
        <w:t xml:space="preserve"> and juvenile stages</w:t>
      </w:r>
      <w:r>
        <w:rPr>
          <w:rFonts w:ascii="Times New Roman" w:hAnsi="Times New Roman" w:cs="Times New Roman"/>
          <w:sz w:val="24"/>
          <w:szCs w:val="24"/>
        </w:rPr>
        <w:t xml:space="preserve">.  </w:t>
      </w:r>
      <w:r w:rsidR="0055732A">
        <w:rPr>
          <w:rFonts w:ascii="Times New Roman" w:hAnsi="Times New Roman" w:cs="Times New Roman"/>
          <w:sz w:val="24"/>
          <w:szCs w:val="24"/>
        </w:rPr>
        <w:t xml:space="preserve">Recruitment estimates are often </w:t>
      </w:r>
      <w:r w:rsidR="002667F0">
        <w:rPr>
          <w:rFonts w:ascii="Times New Roman" w:hAnsi="Times New Roman" w:cs="Times New Roman"/>
          <w:sz w:val="24"/>
          <w:szCs w:val="24"/>
        </w:rPr>
        <w:t>large</w:t>
      </w:r>
      <w:r w:rsidR="0055732A" w:rsidRPr="00EE4E2A">
        <w:rPr>
          <w:rFonts w:ascii="Times New Roman" w:hAnsi="Times New Roman" w:cs="Times New Roman"/>
          <w:sz w:val="24"/>
          <w:szCs w:val="24"/>
        </w:rPr>
        <w:t xml:space="preserve"> or </w:t>
      </w:r>
      <w:r w:rsidR="002667F0">
        <w:rPr>
          <w:rFonts w:ascii="Times New Roman" w:hAnsi="Times New Roman" w:cs="Times New Roman"/>
          <w:sz w:val="24"/>
          <w:szCs w:val="24"/>
        </w:rPr>
        <w:t>small</w:t>
      </w:r>
      <w:r w:rsidR="0055732A">
        <w:rPr>
          <w:rFonts w:ascii="Times New Roman" w:hAnsi="Times New Roman" w:cs="Times New Roman"/>
          <w:sz w:val="24"/>
          <w:szCs w:val="24"/>
        </w:rPr>
        <w:t xml:space="preserve"> for several years in a row (termed “autocorrelated” recruitment)</w:t>
      </w:r>
      <w:r w:rsidR="0055732A" w:rsidRPr="00EE4E2A">
        <w:rPr>
          <w:rFonts w:ascii="Times New Roman" w:hAnsi="Times New Roman" w:cs="Times New Roman"/>
          <w:sz w:val="24"/>
          <w:szCs w:val="24"/>
        </w:rPr>
        <w:t xml:space="preserve">. </w:t>
      </w:r>
      <w:r w:rsidR="0055732A">
        <w:rPr>
          <w:rFonts w:ascii="Times New Roman" w:hAnsi="Times New Roman" w:cs="Times New Roman"/>
          <w:sz w:val="24"/>
          <w:szCs w:val="24"/>
        </w:rPr>
        <w:t xml:space="preserve"> </w:t>
      </w:r>
      <w:r w:rsidR="00E4649E">
        <w:rPr>
          <w:rFonts w:ascii="Times New Roman" w:hAnsi="Times New Roman" w:cs="Times New Roman"/>
          <w:sz w:val="24"/>
          <w:szCs w:val="24"/>
        </w:rPr>
        <w:t xml:space="preserve">Autocorrelated recruitment can be due </w:t>
      </w:r>
      <w:r w:rsidR="00A94E4B" w:rsidRPr="00EE4E2A">
        <w:rPr>
          <w:rFonts w:ascii="Times New Roman" w:hAnsi="Times New Roman" w:cs="Times New Roman"/>
          <w:sz w:val="24"/>
          <w:szCs w:val="24"/>
        </w:rPr>
        <w:t>to numerous factors</w:t>
      </w:r>
      <w:ins w:id="0" w:author="Punt, Andre (O&amp;A, Hobart)" w:date="2016-05-21T11:07:00Z">
        <w:r w:rsidR="00BF2688">
          <w:rPr>
            <w:rFonts w:ascii="Times New Roman" w:hAnsi="Times New Roman" w:cs="Times New Roman"/>
            <w:sz w:val="24"/>
            <w:szCs w:val="24"/>
          </w:rPr>
          <w:t>,</w:t>
        </w:r>
      </w:ins>
      <w:r w:rsidR="007521D7">
        <w:rPr>
          <w:rFonts w:ascii="Times New Roman" w:hAnsi="Times New Roman" w:cs="Times New Roman"/>
          <w:sz w:val="24"/>
          <w:szCs w:val="24"/>
        </w:rPr>
        <w:t xml:space="preserve"> but typically </w:t>
      </w:r>
      <w:r w:rsidR="00E4649E">
        <w:rPr>
          <w:rFonts w:ascii="Times New Roman" w:hAnsi="Times New Roman" w:cs="Times New Roman"/>
          <w:sz w:val="24"/>
          <w:szCs w:val="24"/>
        </w:rPr>
        <w:t>is</w:t>
      </w:r>
      <w:r w:rsidR="007521D7">
        <w:rPr>
          <w:rFonts w:ascii="Times New Roman" w:hAnsi="Times New Roman" w:cs="Times New Roman"/>
          <w:sz w:val="24"/>
          <w:szCs w:val="24"/>
        </w:rPr>
        <w:t xml:space="preserve"> attributed to multi-year</w:t>
      </w:r>
      <w:r w:rsidR="00A94E4B" w:rsidRPr="00EE4E2A">
        <w:rPr>
          <w:rFonts w:ascii="Times New Roman" w:hAnsi="Times New Roman" w:cs="Times New Roman"/>
          <w:sz w:val="24"/>
          <w:szCs w:val="24"/>
        </w:rPr>
        <w:t xml:space="preserve"> environmental drivers affecting </w:t>
      </w:r>
      <w:r w:rsidR="007521D7">
        <w:rPr>
          <w:rFonts w:ascii="Times New Roman" w:hAnsi="Times New Roman" w:cs="Times New Roman"/>
          <w:sz w:val="24"/>
          <w:szCs w:val="24"/>
        </w:rPr>
        <w:t xml:space="preserve">early life </w:t>
      </w:r>
      <w:r w:rsidR="00A94E4B">
        <w:rPr>
          <w:rFonts w:ascii="Times New Roman" w:hAnsi="Times New Roman" w:cs="Times New Roman"/>
          <w:sz w:val="24"/>
          <w:szCs w:val="24"/>
        </w:rPr>
        <w:t xml:space="preserve">survival rates.  </w:t>
      </w:r>
      <w:r w:rsidR="007521D7">
        <w:rPr>
          <w:rFonts w:ascii="Times New Roman" w:hAnsi="Times New Roman" w:cs="Times New Roman"/>
          <w:sz w:val="24"/>
          <w:szCs w:val="24"/>
        </w:rPr>
        <w:t>E</w:t>
      </w:r>
      <w:r w:rsidR="00A94E4B">
        <w:rPr>
          <w:rFonts w:ascii="Times New Roman" w:hAnsi="Times New Roman" w:cs="Times New Roman"/>
          <w:sz w:val="24"/>
          <w:szCs w:val="24"/>
        </w:rPr>
        <w:t>stimat</w:t>
      </w:r>
      <w:r w:rsidR="007521D7">
        <w:rPr>
          <w:rFonts w:ascii="Times New Roman" w:hAnsi="Times New Roman" w:cs="Times New Roman"/>
          <w:sz w:val="24"/>
          <w:szCs w:val="24"/>
        </w:rPr>
        <w:t>ing</w:t>
      </w:r>
      <w:r w:rsidR="00A94E4B">
        <w:rPr>
          <w:rFonts w:ascii="Times New Roman" w:hAnsi="Times New Roman" w:cs="Times New Roman"/>
          <w:sz w:val="24"/>
          <w:szCs w:val="24"/>
        </w:rPr>
        <w:t xml:space="preserve"> the magnitude of recruitment </w:t>
      </w:r>
      <w:r w:rsidR="00A94E4B" w:rsidRPr="00EE4E2A">
        <w:rPr>
          <w:rFonts w:ascii="Times New Roman" w:hAnsi="Times New Roman" w:cs="Times New Roman"/>
          <w:sz w:val="24"/>
          <w:szCs w:val="24"/>
        </w:rPr>
        <w:t xml:space="preserve">autocorrelation </w:t>
      </w:r>
      <w:ins w:id="1" w:author="Kelli Johnson" w:date="2016-05-19T07:18:00Z">
        <w:r w:rsidR="00D60BB7">
          <w:rPr>
            <w:rFonts w:ascii="Times New Roman" w:hAnsi="Times New Roman" w:cs="Times New Roman"/>
            <w:sz w:val="24"/>
            <w:szCs w:val="24"/>
          </w:rPr>
          <w:t xml:space="preserve">within a stock assessment model </w:t>
        </w:r>
      </w:ins>
      <w:r w:rsidR="00A94E4B" w:rsidRPr="00EE4E2A">
        <w:rPr>
          <w:rFonts w:ascii="Times New Roman" w:hAnsi="Times New Roman" w:cs="Times New Roman"/>
          <w:sz w:val="24"/>
          <w:szCs w:val="24"/>
        </w:rPr>
        <w:t>and</w:t>
      </w:r>
      <w:r w:rsidR="007521D7">
        <w:rPr>
          <w:rFonts w:ascii="Times New Roman" w:hAnsi="Times New Roman" w:cs="Times New Roman"/>
          <w:sz w:val="24"/>
          <w:szCs w:val="24"/>
        </w:rPr>
        <w:t xml:space="preserve"> </w:t>
      </w:r>
      <w:del w:id="2" w:author="Punt, Andre (O&amp;A, Hobart)" w:date="2016-05-21T11:08:00Z">
        <w:r w:rsidR="007521D7" w:rsidDel="00BF2688">
          <w:rPr>
            <w:rFonts w:ascii="Times New Roman" w:hAnsi="Times New Roman" w:cs="Times New Roman"/>
            <w:sz w:val="24"/>
            <w:szCs w:val="24"/>
          </w:rPr>
          <w:delText xml:space="preserve">tests </w:delText>
        </w:r>
      </w:del>
      <w:ins w:id="3" w:author="Punt, Andre (O&amp;A, Hobart)" w:date="2016-05-21T11:08:00Z">
        <w:r w:rsidR="00BF2688">
          <w:rPr>
            <w:rFonts w:ascii="Times New Roman" w:hAnsi="Times New Roman" w:cs="Times New Roman"/>
            <w:sz w:val="24"/>
            <w:szCs w:val="24"/>
          </w:rPr>
          <w:t xml:space="preserve">examinations </w:t>
        </w:r>
      </w:ins>
      <w:r w:rsidR="007521D7">
        <w:rPr>
          <w:rFonts w:ascii="Times New Roman" w:hAnsi="Times New Roman" w:cs="Times New Roman"/>
          <w:sz w:val="24"/>
          <w:szCs w:val="24"/>
        </w:rPr>
        <w:t>on</w:t>
      </w:r>
      <w:r w:rsidR="00A94E4B" w:rsidRPr="00EE4E2A">
        <w:rPr>
          <w:rFonts w:ascii="Times New Roman" w:hAnsi="Times New Roman" w:cs="Times New Roman"/>
          <w:sz w:val="24"/>
          <w:szCs w:val="24"/>
        </w:rPr>
        <w:t xml:space="preserve"> its </w:t>
      </w:r>
      <w:r w:rsidR="00A94E4B">
        <w:rPr>
          <w:rFonts w:ascii="Times New Roman" w:hAnsi="Times New Roman" w:cs="Times New Roman"/>
          <w:sz w:val="24"/>
          <w:szCs w:val="24"/>
        </w:rPr>
        <w:t>e</w:t>
      </w:r>
      <w:r w:rsidR="00A94E4B" w:rsidRPr="00EE4E2A">
        <w:rPr>
          <w:rFonts w:ascii="Times New Roman" w:hAnsi="Times New Roman" w:cs="Times New Roman"/>
          <w:sz w:val="24"/>
          <w:szCs w:val="24"/>
        </w:rPr>
        <w:t xml:space="preserve">ffect on </w:t>
      </w:r>
      <w:r w:rsidR="00A94E4B">
        <w:rPr>
          <w:rFonts w:ascii="Times New Roman" w:hAnsi="Times New Roman" w:cs="Times New Roman"/>
          <w:sz w:val="24"/>
          <w:szCs w:val="24"/>
        </w:rPr>
        <w:t>the quality of forecasts of spawning biomass</w:t>
      </w:r>
      <w:r w:rsidR="007521D7">
        <w:rPr>
          <w:rFonts w:ascii="Times New Roman" w:hAnsi="Times New Roman" w:cs="Times New Roman"/>
          <w:sz w:val="24"/>
          <w:szCs w:val="24"/>
        </w:rPr>
        <w:t xml:space="preserve"> within stock assessments is uncommon</w:t>
      </w:r>
      <w:r w:rsidR="00A94E4B" w:rsidRPr="00EE4E2A">
        <w:rPr>
          <w:rFonts w:ascii="Times New Roman" w:hAnsi="Times New Roman" w:cs="Times New Roman"/>
          <w:sz w:val="24"/>
          <w:szCs w:val="24"/>
        </w:rPr>
        <w:t xml:space="preserve">. </w:t>
      </w:r>
      <w:r w:rsidR="00A94E4B">
        <w:rPr>
          <w:rFonts w:ascii="Times New Roman" w:hAnsi="Times New Roman" w:cs="Times New Roman"/>
          <w:sz w:val="24"/>
          <w:szCs w:val="24"/>
        </w:rPr>
        <w:t xml:space="preserve"> </w:t>
      </w:r>
      <w:r>
        <w:rPr>
          <w:rFonts w:ascii="Times New Roman" w:hAnsi="Times New Roman" w:cs="Times New Roman"/>
          <w:sz w:val="24"/>
          <w:szCs w:val="24"/>
        </w:rPr>
        <w:t xml:space="preserve">We used a simulation experiment to </w:t>
      </w:r>
      <w:del w:id="4" w:author="Punt, Andre (O&amp;A, Hobart)" w:date="2016-05-21T11:07:00Z">
        <w:r w:rsidR="007521D7" w:rsidDel="00BF2688">
          <w:rPr>
            <w:rFonts w:ascii="Times New Roman" w:hAnsi="Times New Roman" w:cs="Times New Roman"/>
            <w:sz w:val="24"/>
            <w:szCs w:val="24"/>
          </w:rPr>
          <w:delText xml:space="preserve">test </w:delText>
        </w:r>
      </w:del>
      <w:ins w:id="5" w:author="Punt, Andre (O&amp;A, Hobart)" w:date="2016-05-21T11:07:00Z">
        <w:r w:rsidR="00BF2688">
          <w:rPr>
            <w:rFonts w:ascii="Times New Roman" w:hAnsi="Times New Roman" w:cs="Times New Roman"/>
            <w:sz w:val="24"/>
            <w:szCs w:val="24"/>
          </w:rPr>
          <w:t xml:space="preserve">evaluate </w:t>
        </w:r>
      </w:ins>
      <w:r w:rsidR="007521D7">
        <w:rPr>
          <w:rFonts w:ascii="Times New Roman" w:hAnsi="Times New Roman" w:cs="Times New Roman"/>
          <w:sz w:val="24"/>
          <w:szCs w:val="24"/>
        </w:rPr>
        <w:t xml:space="preserve">the estimability of </w:t>
      </w:r>
      <w:r w:rsidR="00A94E4B">
        <w:rPr>
          <w:rFonts w:ascii="Times New Roman" w:hAnsi="Times New Roman" w:cs="Times New Roman"/>
          <w:sz w:val="24"/>
          <w:szCs w:val="24"/>
        </w:rPr>
        <w:t>autocorrelation</w:t>
      </w:r>
      <w:r w:rsidR="007521D7">
        <w:rPr>
          <w:rFonts w:ascii="Times New Roman" w:hAnsi="Times New Roman" w:cs="Times New Roman"/>
          <w:sz w:val="24"/>
          <w:szCs w:val="24"/>
        </w:rPr>
        <w:t xml:space="preserve"> </w:t>
      </w:r>
      <w:ins w:id="6" w:author="Kelli Johnson" w:date="2016-05-19T07:19:00Z">
        <w:r w:rsidR="00D60BB7">
          <w:rPr>
            <w:rFonts w:ascii="Times New Roman" w:hAnsi="Times New Roman" w:cs="Times New Roman"/>
            <w:sz w:val="24"/>
            <w:szCs w:val="24"/>
          </w:rPr>
          <w:t xml:space="preserve">within a stock assessment model </w:t>
        </w:r>
      </w:ins>
      <w:r w:rsidR="007521D7">
        <w:rPr>
          <w:rFonts w:ascii="Times New Roman" w:hAnsi="Times New Roman" w:cs="Times New Roman"/>
          <w:sz w:val="24"/>
          <w:szCs w:val="24"/>
        </w:rPr>
        <w:t>over</w:t>
      </w:r>
      <w:r w:rsidR="00A94E4B">
        <w:rPr>
          <w:rFonts w:ascii="Times New Roman" w:hAnsi="Times New Roman" w:cs="Times New Roman"/>
          <w:sz w:val="24"/>
          <w:szCs w:val="24"/>
        </w:rPr>
        <w:t xml:space="preserve"> </w:t>
      </w:r>
      <w:r w:rsidR="00A94E4B" w:rsidRPr="00EE4E2A">
        <w:rPr>
          <w:rFonts w:ascii="Times New Roman" w:hAnsi="Times New Roman" w:cs="Times New Roman"/>
          <w:sz w:val="24"/>
          <w:szCs w:val="24"/>
        </w:rPr>
        <w:t xml:space="preserve">a range of </w:t>
      </w:r>
      <w:r w:rsidR="0099607C">
        <w:rPr>
          <w:rFonts w:ascii="Times New Roman" w:hAnsi="Times New Roman" w:cs="Times New Roman"/>
          <w:sz w:val="24"/>
          <w:szCs w:val="24"/>
        </w:rPr>
        <w:t xml:space="preserve">levels </w:t>
      </w:r>
      <w:r w:rsidR="00020974">
        <w:rPr>
          <w:rFonts w:ascii="Times New Roman" w:hAnsi="Times New Roman" w:cs="Times New Roman"/>
          <w:sz w:val="24"/>
          <w:szCs w:val="24"/>
        </w:rPr>
        <w:t xml:space="preserve">of </w:t>
      </w:r>
      <w:r w:rsidR="00A94E4B" w:rsidRPr="00EE4E2A">
        <w:rPr>
          <w:rFonts w:ascii="Times New Roman" w:hAnsi="Times New Roman" w:cs="Times New Roman"/>
          <w:sz w:val="24"/>
          <w:szCs w:val="24"/>
        </w:rPr>
        <w:t>autocorre</w:t>
      </w:r>
      <w:r w:rsidR="0099607C">
        <w:rPr>
          <w:rFonts w:ascii="Times New Roman" w:hAnsi="Times New Roman" w:cs="Times New Roman"/>
          <w:sz w:val="24"/>
          <w:szCs w:val="24"/>
        </w:rPr>
        <w:t>lation in</w:t>
      </w:r>
      <w:r w:rsidR="00A94E4B" w:rsidRPr="00EE4E2A">
        <w:rPr>
          <w:rFonts w:ascii="Times New Roman" w:hAnsi="Times New Roman" w:cs="Times New Roman"/>
          <w:sz w:val="24"/>
          <w:szCs w:val="24"/>
        </w:rPr>
        <w:t xml:space="preserve"> recruitment deviations. </w:t>
      </w:r>
      <w:r w:rsidR="00F35F02">
        <w:rPr>
          <w:rFonts w:ascii="Times New Roman" w:hAnsi="Times New Roman" w:cs="Times New Roman"/>
          <w:sz w:val="24"/>
          <w:szCs w:val="24"/>
        </w:rPr>
        <w:t xml:space="preserve"> </w:t>
      </w:r>
      <w:r w:rsidR="00A94E4B" w:rsidRPr="00EE4E2A">
        <w:rPr>
          <w:rFonts w:ascii="Times New Roman" w:hAnsi="Times New Roman" w:cs="Times New Roman"/>
          <w:sz w:val="24"/>
          <w:szCs w:val="24"/>
        </w:rPr>
        <w:t xml:space="preserve">The precision and accuracy of </w:t>
      </w:r>
      <w:r w:rsidR="00A94E4B">
        <w:rPr>
          <w:rFonts w:ascii="Times New Roman" w:hAnsi="Times New Roman" w:cs="Times New Roman"/>
          <w:sz w:val="24"/>
          <w:szCs w:val="24"/>
        </w:rPr>
        <w:t xml:space="preserve">estimated autocorrelation, and </w:t>
      </w:r>
      <w:r w:rsidR="00A94E4B" w:rsidRPr="00EE4E2A">
        <w:rPr>
          <w:rFonts w:ascii="Times New Roman" w:hAnsi="Times New Roman" w:cs="Times New Roman"/>
          <w:sz w:val="24"/>
          <w:szCs w:val="24"/>
        </w:rPr>
        <w:t xml:space="preserve">the ability of </w:t>
      </w:r>
      <w:r w:rsidR="007521D7">
        <w:rPr>
          <w:rFonts w:ascii="Times New Roman" w:hAnsi="Times New Roman" w:cs="Times New Roman"/>
          <w:sz w:val="24"/>
          <w:szCs w:val="24"/>
        </w:rPr>
        <w:t>an integrated</w:t>
      </w:r>
      <w:r w:rsidR="007521D7" w:rsidRPr="00EE4E2A">
        <w:rPr>
          <w:rFonts w:ascii="Times New Roman" w:hAnsi="Times New Roman" w:cs="Times New Roman"/>
          <w:sz w:val="24"/>
          <w:szCs w:val="24"/>
        </w:rPr>
        <w:t xml:space="preserve"> </w:t>
      </w:r>
      <w:r w:rsidR="00E4649E">
        <w:rPr>
          <w:rFonts w:ascii="Times New Roman" w:hAnsi="Times New Roman" w:cs="Times New Roman"/>
          <w:sz w:val="24"/>
          <w:szCs w:val="24"/>
        </w:rPr>
        <w:t xml:space="preserve">age-structured </w:t>
      </w:r>
      <w:r w:rsidR="00A94E4B" w:rsidRPr="00EE4E2A">
        <w:rPr>
          <w:rFonts w:ascii="Times New Roman" w:hAnsi="Times New Roman" w:cs="Times New Roman"/>
          <w:sz w:val="24"/>
          <w:szCs w:val="24"/>
        </w:rPr>
        <w:t>stock assessment framework to forecast the true dynamics of the system</w:t>
      </w:r>
      <w:r w:rsidR="00A94E4B">
        <w:rPr>
          <w:rFonts w:ascii="Times New Roman" w:hAnsi="Times New Roman" w:cs="Times New Roman"/>
          <w:sz w:val="24"/>
          <w:szCs w:val="24"/>
        </w:rPr>
        <w:t>,</w:t>
      </w:r>
      <w:r w:rsidR="00A94E4B" w:rsidRPr="00EE4E2A">
        <w:rPr>
          <w:rFonts w:ascii="Times New Roman" w:hAnsi="Times New Roman" w:cs="Times New Roman"/>
          <w:sz w:val="24"/>
          <w:szCs w:val="24"/>
        </w:rPr>
        <w:t xml:space="preserve"> were compared for scenarios where </w:t>
      </w:r>
      <w:r w:rsidR="00817918">
        <w:rPr>
          <w:rFonts w:ascii="Times New Roman" w:hAnsi="Times New Roman" w:cs="Times New Roman"/>
          <w:sz w:val="24"/>
          <w:szCs w:val="24"/>
        </w:rPr>
        <w:t xml:space="preserve">the </w:t>
      </w:r>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w:t>
      </w:r>
      <w:r w:rsidR="008B5575">
        <w:rPr>
          <w:rFonts w:ascii="Times New Roman" w:hAnsi="Times New Roman" w:cs="Times New Roman"/>
          <w:sz w:val="24"/>
          <w:szCs w:val="24"/>
        </w:rPr>
        <w:t xml:space="preserve">parameter </w:t>
      </w:r>
      <w:r w:rsidR="00020974">
        <w:rPr>
          <w:rFonts w:ascii="Times New Roman" w:hAnsi="Times New Roman" w:cs="Times New Roman"/>
          <w:sz w:val="24"/>
          <w:szCs w:val="24"/>
        </w:rPr>
        <w:t xml:space="preserve">within the assessment </w:t>
      </w:r>
      <w:r w:rsidR="00A94E4B" w:rsidRPr="00EE4E2A">
        <w:rPr>
          <w:rFonts w:ascii="Times New Roman" w:hAnsi="Times New Roman" w:cs="Times New Roman"/>
          <w:sz w:val="24"/>
          <w:szCs w:val="24"/>
        </w:rPr>
        <w:t xml:space="preserve">was fixed at zero, </w:t>
      </w:r>
      <w:r w:rsidR="00A94E4B">
        <w:rPr>
          <w:rFonts w:ascii="Times New Roman" w:hAnsi="Times New Roman" w:cs="Times New Roman"/>
          <w:sz w:val="24"/>
          <w:szCs w:val="24"/>
        </w:rPr>
        <w:t xml:space="preserve">fixed at its true value, </w:t>
      </w:r>
      <w:r w:rsidR="00A94E4B" w:rsidRPr="00EE4E2A">
        <w:rPr>
          <w:rFonts w:ascii="Times New Roman" w:hAnsi="Times New Roman" w:cs="Times New Roman"/>
          <w:sz w:val="24"/>
          <w:szCs w:val="24"/>
        </w:rPr>
        <w:t>internally estimated</w:t>
      </w:r>
      <w:r w:rsidR="00E4649E">
        <w:rPr>
          <w:rFonts w:ascii="Times New Roman" w:hAnsi="Times New Roman" w:cs="Times New Roman"/>
          <w:sz w:val="24"/>
          <w:szCs w:val="24"/>
        </w:rPr>
        <w:t xml:space="preserve"> within the integrated model</w:t>
      </w:r>
      <w:r w:rsidR="00A94E4B" w:rsidRPr="00EE4E2A">
        <w:rPr>
          <w:rFonts w:ascii="Times New Roman" w:hAnsi="Times New Roman" w:cs="Times New Roman"/>
          <w:sz w:val="24"/>
          <w:szCs w:val="24"/>
        </w:rPr>
        <w:t xml:space="preserve">, </w:t>
      </w:r>
      <w:r w:rsidR="008B5575">
        <w:rPr>
          <w:rFonts w:ascii="Times New Roman" w:hAnsi="Times New Roman" w:cs="Times New Roman"/>
          <w:sz w:val="24"/>
          <w:szCs w:val="24"/>
        </w:rPr>
        <w:t>or</w:t>
      </w:r>
      <w:r w:rsidR="00A94E4B" w:rsidRPr="00EE4E2A">
        <w:rPr>
          <w:rFonts w:ascii="Times New Roman" w:hAnsi="Times New Roman" w:cs="Times New Roman"/>
          <w:sz w:val="24"/>
          <w:szCs w:val="24"/>
        </w:rPr>
        <w:t xml:space="preserve"> input as a fixed value determined </w:t>
      </w:r>
      <w:r w:rsidR="00A94E4B">
        <w:rPr>
          <w:rFonts w:ascii="Times New Roman" w:hAnsi="Times New Roman" w:cs="Times New Roman"/>
          <w:sz w:val="24"/>
          <w:szCs w:val="24"/>
        </w:rPr>
        <w:t>using</w:t>
      </w:r>
      <w:r w:rsidR="00A94E4B" w:rsidRPr="00EE4E2A">
        <w:rPr>
          <w:rFonts w:ascii="Times New Roman" w:hAnsi="Times New Roman" w:cs="Times New Roman"/>
          <w:sz w:val="24"/>
          <w:szCs w:val="24"/>
        </w:rPr>
        <w:t xml:space="preserve"> an external estimation procedure</w:t>
      </w:r>
      <w:ins w:id="7" w:author="Kelli Johnson" w:date="2016-05-19T07:20:00Z">
        <w:r w:rsidR="00D60BB7">
          <w:rPr>
            <w:rFonts w:ascii="Times New Roman" w:hAnsi="Times New Roman" w:cs="Times New Roman"/>
            <w:sz w:val="24"/>
            <w:szCs w:val="24"/>
          </w:rPr>
          <w:t xml:space="preserve"> that computed the sample autocorrelation of estimated recruitment deviations</w:t>
        </w:r>
      </w:ins>
      <w:r w:rsidR="00A94E4B" w:rsidRPr="00EE4E2A">
        <w:rPr>
          <w:rFonts w:ascii="Times New Roman" w:hAnsi="Times New Roman" w:cs="Times New Roman"/>
          <w:sz w:val="24"/>
          <w:szCs w:val="24"/>
        </w:rPr>
        <w:t>.</w:t>
      </w:r>
      <w:r w:rsidR="00F35F02">
        <w:rPr>
          <w:rFonts w:ascii="Times New Roman" w:hAnsi="Times New Roman" w:cs="Times New Roman"/>
          <w:sz w:val="24"/>
          <w:szCs w:val="24"/>
        </w:rPr>
        <w:t xml:space="preserve">  </w:t>
      </w:r>
      <w:r w:rsidR="00E4649E">
        <w:rPr>
          <w:rFonts w:ascii="Times New Roman" w:hAnsi="Times New Roman" w:cs="Times New Roman"/>
          <w:sz w:val="24"/>
          <w:szCs w:val="24"/>
        </w:rPr>
        <w:t>Internal e</w:t>
      </w:r>
      <w:r w:rsidR="00A94E4B">
        <w:rPr>
          <w:rFonts w:ascii="Times New Roman" w:hAnsi="Times New Roman" w:cs="Times New Roman"/>
          <w:sz w:val="24"/>
          <w:szCs w:val="24"/>
        </w:rPr>
        <w:t xml:space="preserve">stimates of autocorrelation </w:t>
      </w:r>
      <w:r w:rsidR="00A94E4B" w:rsidRPr="00EE4E2A">
        <w:rPr>
          <w:rFonts w:ascii="Times New Roman" w:hAnsi="Times New Roman" w:cs="Times New Roman"/>
          <w:sz w:val="24"/>
          <w:szCs w:val="24"/>
        </w:rPr>
        <w:t xml:space="preserve">were biased toward </w:t>
      </w:r>
      <w:r w:rsidR="000F06F6">
        <w:rPr>
          <w:rFonts w:ascii="Times New Roman" w:hAnsi="Times New Roman" w:cs="Times New Roman"/>
          <w:sz w:val="24"/>
          <w:szCs w:val="24"/>
        </w:rPr>
        <w:t xml:space="preserve">extreme values (i.e., towards 1.0 </w:t>
      </w:r>
      <w:r w:rsidR="00A94E4B" w:rsidRPr="00EE4E2A">
        <w:rPr>
          <w:rFonts w:ascii="Times New Roman" w:hAnsi="Times New Roman" w:cs="Times New Roman"/>
          <w:sz w:val="24"/>
          <w:szCs w:val="24"/>
        </w:rPr>
        <w:t xml:space="preserve">when </w:t>
      </w:r>
      <w:r w:rsidR="000F06F6">
        <w:rPr>
          <w:rFonts w:ascii="Times New Roman" w:hAnsi="Times New Roman" w:cs="Times New Roman"/>
          <w:sz w:val="24"/>
          <w:szCs w:val="24"/>
        </w:rPr>
        <w:t xml:space="preserve">true </w:t>
      </w:r>
      <w:r w:rsidR="00A94E4B">
        <w:rPr>
          <w:rFonts w:ascii="Times New Roman" w:hAnsi="Times New Roman" w:cs="Times New Roman"/>
          <w:sz w:val="24"/>
          <w:szCs w:val="24"/>
        </w:rPr>
        <w:t>autocorrelation</w:t>
      </w:r>
      <w:r w:rsidR="00A94E4B" w:rsidRPr="00EE4E2A">
        <w:rPr>
          <w:rFonts w:ascii="Times New Roman" w:hAnsi="Times New Roman" w:cs="Times New Roman"/>
          <w:sz w:val="24"/>
          <w:szCs w:val="24"/>
        </w:rPr>
        <w:t xml:space="preserve"> </w:t>
      </w:r>
      <w:r w:rsidR="00817918">
        <w:rPr>
          <w:rFonts w:ascii="Times New Roman" w:hAnsi="Times New Roman" w:cs="Times New Roman"/>
          <w:sz w:val="24"/>
          <w:szCs w:val="24"/>
        </w:rPr>
        <w:t xml:space="preserve">was </w:t>
      </w:r>
      <w:r w:rsidR="000F06F6">
        <w:rPr>
          <w:rFonts w:ascii="Times New Roman" w:hAnsi="Times New Roman" w:cs="Times New Roman"/>
          <w:sz w:val="24"/>
          <w:szCs w:val="24"/>
        </w:rPr>
        <w:t>positive</w:t>
      </w:r>
      <w:r w:rsidR="00A94E4B" w:rsidRPr="00EE4E2A">
        <w:rPr>
          <w:rFonts w:ascii="Times New Roman" w:hAnsi="Times New Roman" w:cs="Times New Roman"/>
          <w:sz w:val="24"/>
          <w:szCs w:val="24"/>
        </w:rPr>
        <w:t xml:space="preserve"> </w:t>
      </w:r>
      <w:r w:rsidR="000F06F6">
        <w:rPr>
          <w:rFonts w:ascii="Times New Roman" w:hAnsi="Times New Roman" w:cs="Times New Roman"/>
          <w:sz w:val="24"/>
          <w:szCs w:val="24"/>
        </w:rPr>
        <w:t>and -1</w:t>
      </w:r>
      <w:r w:rsidR="00C21B39">
        <w:rPr>
          <w:rFonts w:ascii="Times New Roman" w:hAnsi="Times New Roman" w:cs="Times New Roman"/>
          <w:sz w:val="24"/>
          <w:szCs w:val="24"/>
        </w:rPr>
        <w:t>.0</w:t>
      </w:r>
      <w:r w:rsidR="000F06F6">
        <w:rPr>
          <w:rFonts w:ascii="Times New Roman" w:hAnsi="Times New Roman" w:cs="Times New Roman"/>
          <w:sz w:val="24"/>
          <w:szCs w:val="24"/>
        </w:rPr>
        <w:t xml:space="preserve"> </w:t>
      </w:r>
      <w:r w:rsidR="00A94E4B" w:rsidRPr="00EE4E2A">
        <w:rPr>
          <w:rFonts w:ascii="Times New Roman" w:hAnsi="Times New Roman" w:cs="Times New Roman"/>
          <w:sz w:val="24"/>
          <w:szCs w:val="24"/>
        </w:rPr>
        <w:t xml:space="preserve">when </w:t>
      </w:r>
      <w:r w:rsidR="00A94E4B">
        <w:rPr>
          <w:rFonts w:ascii="Times New Roman" w:hAnsi="Times New Roman" w:cs="Times New Roman"/>
          <w:sz w:val="24"/>
          <w:szCs w:val="24"/>
        </w:rPr>
        <w:t>true autocorrelation</w:t>
      </w:r>
      <w:r w:rsidR="00A94E4B" w:rsidRPr="00EE4E2A">
        <w:rPr>
          <w:rFonts w:ascii="Times New Roman" w:hAnsi="Times New Roman" w:cs="Times New Roman"/>
          <w:sz w:val="24"/>
          <w:szCs w:val="24"/>
        </w:rPr>
        <w:t xml:space="preserve"> </w:t>
      </w:r>
      <w:r w:rsidR="000F06F6">
        <w:rPr>
          <w:rFonts w:ascii="Times New Roman" w:hAnsi="Times New Roman" w:cs="Times New Roman"/>
          <w:sz w:val="24"/>
          <w:szCs w:val="24"/>
        </w:rPr>
        <w:t>was negative)</w:t>
      </w:r>
      <w:r w:rsidR="00A94E4B" w:rsidRPr="00EE4E2A">
        <w:rPr>
          <w:rFonts w:ascii="Times New Roman" w:hAnsi="Times New Roman" w:cs="Times New Roman"/>
          <w:sz w:val="24"/>
          <w:szCs w:val="24"/>
        </w:rPr>
        <w:t>.</w:t>
      </w:r>
      <w:r w:rsidR="0099607C">
        <w:rPr>
          <w:rFonts w:ascii="Times New Roman" w:hAnsi="Times New Roman" w:cs="Times New Roman"/>
          <w:sz w:val="24"/>
          <w:szCs w:val="24"/>
        </w:rPr>
        <w:t xml:space="preserve"> </w:t>
      </w:r>
      <w:r w:rsidR="00F35F02">
        <w:rPr>
          <w:rFonts w:ascii="Times New Roman" w:hAnsi="Times New Roman" w:cs="Times New Roman"/>
          <w:sz w:val="24"/>
          <w:szCs w:val="24"/>
        </w:rPr>
        <w:t xml:space="preserve"> </w:t>
      </w:r>
      <w:ins w:id="8" w:author="Kelli Johnson" w:date="2016-05-26T05:36:00Z">
        <w:r w:rsidR="008D389D">
          <w:rPr>
            <w:rFonts w:ascii="Times New Roman" w:hAnsi="Times New Roman" w:cs="Times New Roman"/>
            <w:sz w:val="24"/>
            <w:szCs w:val="24"/>
          </w:rPr>
          <w:t>E</w:t>
        </w:r>
      </w:ins>
      <w:del w:id="9" w:author="Kelli Johnson" w:date="2016-05-26T05:36:00Z">
        <w:r w:rsidR="0099607C" w:rsidDel="008D389D">
          <w:rPr>
            <w:rFonts w:ascii="Times New Roman" w:hAnsi="Times New Roman" w:cs="Times New Roman"/>
            <w:sz w:val="24"/>
            <w:szCs w:val="24"/>
          </w:rPr>
          <w:delText>Less</w:delText>
        </w:r>
        <w:r w:rsidR="00A94E4B" w:rsidDel="008D389D">
          <w:rPr>
            <w:rFonts w:ascii="Times New Roman" w:hAnsi="Times New Roman" w:cs="Times New Roman"/>
            <w:sz w:val="24"/>
            <w:szCs w:val="24"/>
          </w:rPr>
          <w:delText xml:space="preserve"> biased</w:delText>
        </w:r>
        <w:r w:rsidR="00A94E4B" w:rsidRPr="00EE4E2A" w:rsidDel="008D389D">
          <w:rPr>
            <w:rFonts w:ascii="Times New Roman" w:hAnsi="Times New Roman" w:cs="Times New Roman"/>
            <w:sz w:val="24"/>
            <w:szCs w:val="24"/>
          </w:rPr>
          <w:delText xml:space="preserve"> e</w:delText>
        </w:r>
      </w:del>
      <w:r w:rsidR="00A94E4B" w:rsidRPr="00EE4E2A">
        <w:rPr>
          <w:rFonts w:ascii="Times New Roman" w:hAnsi="Times New Roman" w:cs="Times New Roman"/>
          <w:sz w:val="24"/>
          <w:szCs w:val="24"/>
        </w:rPr>
        <w:t>stimate</w:t>
      </w:r>
      <w:r w:rsidR="0099607C">
        <w:rPr>
          <w:rFonts w:ascii="Times New Roman" w:hAnsi="Times New Roman" w:cs="Times New Roman"/>
          <w:sz w:val="24"/>
          <w:szCs w:val="24"/>
        </w:rPr>
        <w:t>s</w:t>
      </w:r>
      <w:r w:rsidR="00A94E4B" w:rsidRPr="00EE4E2A">
        <w:rPr>
          <w:rFonts w:ascii="Times New Roman" w:hAnsi="Times New Roman" w:cs="Times New Roman"/>
          <w:sz w:val="24"/>
          <w:szCs w:val="24"/>
        </w:rPr>
        <w:t xml:space="preserve"> of</w:t>
      </w:r>
      <w:r w:rsidR="00A94E4B">
        <w:rPr>
          <w:rFonts w:ascii="Times New Roman" w:hAnsi="Times New Roman" w:cs="Times New Roman"/>
          <w:sz w:val="24"/>
          <w:szCs w:val="24"/>
        </w:rPr>
        <w:t xml:space="preserve"> autocorrelation </w:t>
      </w:r>
      <w:del w:id="10" w:author="Kelli Johnson" w:date="2016-05-26T05:37:00Z">
        <w:r w:rsidR="0099607C" w:rsidDel="008D389D">
          <w:rPr>
            <w:rFonts w:ascii="Times New Roman" w:hAnsi="Times New Roman" w:cs="Times New Roman"/>
            <w:sz w:val="24"/>
            <w:szCs w:val="24"/>
          </w:rPr>
          <w:delText xml:space="preserve">were </w:delText>
        </w:r>
      </w:del>
      <w:r w:rsidR="00A94E4B">
        <w:rPr>
          <w:rFonts w:ascii="Times New Roman" w:hAnsi="Times New Roman" w:cs="Times New Roman"/>
          <w:sz w:val="24"/>
          <w:szCs w:val="24"/>
        </w:rPr>
        <w:t xml:space="preserve">obtained </w:t>
      </w:r>
      <w:r w:rsidR="00E4649E">
        <w:rPr>
          <w:rFonts w:ascii="Times New Roman" w:hAnsi="Times New Roman" w:cs="Times New Roman"/>
          <w:sz w:val="24"/>
          <w:szCs w:val="24"/>
        </w:rPr>
        <w:t>from the external estimation procedure</w:t>
      </w:r>
      <w:ins w:id="11" w:author="Kelli Johnson" w:date="2016-05-26T05:37:00Z">
        <w:r w:rsidR="008D389D">
          <w:rPr>
            <w:rFonts w:ascii="Times New Roman" w:hAnsi="Times New Roman" w:cs="Times New Roman"/>
            <w:sz w:val="24"/>
            <w:szCs w:val="24"/>
          </w:rPr>
          <w:t xml:space="preserve"> were nearly unbiased</w:t>
        </w:r>
      </w:ins>
      <w:del w:id="12" w:author="Kelli Johnson" w:date="2016-05-19T07:21:00Z">
        <w:r w:rsidR="00E4649E" w:rsidDel="00D60BB7">
          <w:rPr>
            <w:rFonts w:ascii="Times New Roman" w:hAnsi="Times New Roman" w:cs="Times New Roman"/>
            <w:sz w:val="24"/>
            <w:szCs w:val="24"/>
          </w:rPr>
          <w:delText xml:space="preserve">, which estimates autocorrelation from </w:delText>
        </w:r>
        <w:r w:rsidR="005E4ABD" w:rsidDel="00D60BB7">
          <w:rPr>
            <w:rFonts w:ascii="Times New Roman" w:hAnsi="Times New Roman" w:cs="Times New Roman"/>
            <w:sz w:val="24"/>
            <w:szCs w:val="24"/>
          </w:rPr>
          <w:delText>estimates of recruitment residuals as output from the integrated model</w:delText>
        </w:r>
      </w:del>
      <w:r w:rsidR="00A94E4B" w:rsidRPr="00EE4E2A">
        <w:rPr>
          <w:rFonts w:ascii="Times New Roman" w:hAnsi="Times New Roman" w:cs="Times New Roman"/>
          <w:sz w:val="24"/>
          <w:szCs w:val="24"/>
        </w:rPr>
        <w:t xml:space="preserve">. </w:t>
      </w:r>
      <w:r w:rsidR="0055732A">
        <w:rPr>
          <w:rFonts w:ascii="Times New Roman" w:hAnsi="Times New Roman" w:cs="Times New Roman"/>
          <w:sz w:val="24"/>
          <w:szCs w:val="24"/>
        </w:rPr>
        <w:t xml:space="preserve"> </w:t>
      </w:r>
      <w:r w:rsidR="005E4ABD">
        <w:rPr>
          <w:rFonts w:ascii="Times New Roman" w:hAnsi="Times New Roman" w:cs="Times New Roman"/>
          <w:sz w:val="24"/>
          <w:szCs w:val="24"/>
        </w:rPr>
        <w:t>Forecast perform</w:t>
      </w:r>
      <w:r w:rsidR="00E4649E">
        <w:rPr>
          <w:rFonts w:ascii="Times New Roman" w:hAnsi="Times New Roman" w:cs="Times New Roman"/>
          <w:sz w:val="24"/>
          <w:szCs w:val="24"/>
        </w:rPr>
        <w:t>ance was poor</w:t>
      </w:r>
      <w:r w:rsidR="005E4ABD">
        <w:rPr>
          <w:rFonts w:ascii="Times New Roman" w:hAnsi="Times New Roman" w:cs="Times New Roman"/>
          <w:sz w:val="24"/>
          <w:szCs w:val="24"/>
        </w:rPr>
        <w:t xml:space="preserve"> </w:t>
      </w:r>
      <w:r w:rsidR="00E4649E">
        <w:rPr>
          <w:rFonts w:ascii="Times New Roman" w:hAnsi="Times New Roman" w:cs="Times New Roman"/>
          <w:sz w:val="24"/>
          <w:szCs w:val="24"/>
        </w:rPr>
        <w:t xml:space="preserve">(i.e., </w:t>
      </w:r>
      <w:ins w:id="13" w:author="Kelli Johnson" w:date="2016-05-17T14:17:00Z">
        <w:r w:rsidR="00D94BF9">
          <w:rPr>
            <w:rFonts w:ascii="Times New Roman" w:hAnsi="Times New Roman" w:cs="Times New Roman"/>
            <w:sz w:val="24"/>
            <w:szCs w:val="24"/>
          </w:rPr>
          <w:t>true biomass outside</w:t>
        </w:r>
      </w:ins>
      <w:ins w:id="14" w:author="Kelli Johnson" w:date="2016-05-17T14:20:00Z">
        <w:r w:rsidR="00D94BF9">
          <w:rPr>
            <w:rFonts w:ascii="Times New Roman" w:hAnsi="Times New Roman" w:cs="Times New Roman"/>
            <w:sz w:val="24"/>
            <w:szCs w:val="24"/>
          </w:rPr>
          <w:t xml:space="preserve"> the</w:t>
        </w:r>
      </w:ins>
      <w:ins w:id="15" w:author="Kelli Johnson" w:date="2016-05-17T14:17:00Z">
        <w:r w:rsidR="00D94BF9">
          <w:rPr>
            <w:rFonts w:ascii="Times New Roman" w:hAnsi="Times New Roman" w:cs="Times New Roman"/>
            <w:sz w:val="24"/>
            <w:szCs w:val="24"/>
          </w:rPr>
          <w:t xml:space="preserve"> predictive interval for the </w:t>
        </w:r>
      </w:ins>
      <w:r w:rsidR="00E4649E">
        <w:rPr>
          <w:rFonts w:ascii="Times New Roman" w:hAnsi="Times New Roman" w:cs="Times New Roman"/>
          <w:sz w:val="24"/>
          <w:szCs w:val="24"/>
        </w:rPr>
        <w:t xml:space="preserve">forecasted </w:t>
      </w:r>
      <w:del w:id="16" w:author="Kelli Johnson" w:date="2016-05-17T14:19:00Z">
        <w:r w:rsidR="00E4649E" w:rsidDel="00D94BF9">
          <w:rPr>
            <w:rFonts w:ascii="Times New Roman" w:hAnsi="Times New Roman" w:cs="Times New Roman"/>
            <w:sz w:val="24"/>
            <w:szCs w:val="24"/>
          </w:rPr>
          <w:delText>wa</w:delText>
        </w:r>
        <w:r w:rsidR="00074AC9" w:rsidDel="00D94BF9">
          <w:rPr>
            <w:rFonts w:ascii="Times New Roman" w:hAnsi="Times New Roman" w:cs="Times New Roman"/>
            <w:sz w:val="24"/>
            <w:szCs w:val="24"/>
          </w:rPr>
          <w:delText xml:space="preserve">ded </w:delText>
        </w:r>
      </w:del>
      <w:r w:rsidR="00074AC9">
        <w:rPr>
          <w:rFonts w:ascii="Times New Roman" w:hAnsi="Times New Roman" w:cs="Times New Roman"/>
          <w:sz w:val="24"/>
          <w:szCs w:val="24"/>
        </w:rPr>
        <w:t>biomass</w:t>
      </w:r>
      <w:r w:rsidR="00E4649E">
        <w:rPr>
          <w:rFonts w:ascii="Times New Roman" w:hAnsi="Times New Roman" w:cs="Times New Roman"/>
          <w:sz w:val="24"/>
          <w:szCs w:val="24"/>
        </w:rPr>
        <w:t xml:space="preserve">) </w:t>
      </w:r>
      <w:r w:rsidR="005E4ABD">
        <w:rPr>
          <w:rFonts w:ascii="Times New Roman" w:hAnsi="Times New Roman" w:cs="Times New Roman"/>
          <w:sz w:val="24"/>
          <w:szCs w:val="24"/>
        </w:rPr>
        <w:t xml:space="preserve">when </w:t>
      </w:r>
      <w:r w:rsidR="0055732A">
        <w:rPr>
          <w:rFonts w:ascii="Times New Roman" w:hAnsi="Times New Roman" w:cs="Times New Roman"/>
          <w:sz w:val="24"/>
          <w:szCs w:val="24"/>
        </w:rPr>
        <w:t xml:space="preserve">autocorrelation </w:t>
      </w:r>
      <w:r w:rsidR="005E4ABD">
        <w:rPr>
          <w:rFonts w:ascii="Times New Roman" w:hAnsi="Times New Roman" w:cs="Times New Roman"/>
          <w:sz w:val="24"/>
          <w:szCs w:val="24"/>
        </w:rPr>
        <w:t>was ignored</w:t>
      </w:r>
      <w:ins w:id="17" w:author="Kelli Johnson" w:date="2016-05-19T07:22:00Z">
        <w:r w:rsidR="00D60BB7">
          <w:rPr>
            <w:rFonts w:ascii="Times New Roman" w:hAnsi="Times New Roman" w:cs="Times New Roman"/>
            <w:sz w:val="24"/>
            <w:szCs w:val="24"/>
          </w:rPr>
          <w:t>, but was non-zero</w:t>
        </w:r>
      </w:ins>
      <w:r w:rsidR="005E4ABD">
        <w:rPr>
          <w:rFonts w:ascii="Times New Roman" w:hAnsi="Times New Roman" w:cs="Times New Roman"/>
          <w:sz w:val="24"/>
          <w:szCs w:val="24"/>
        </w:rPr>
        <w:t xml:space="preserve"> </w:t>
      </w:r>
      <w:del w:id="18" w:author="Kelli Johnson" w:date="2016-05-19T07:22:00Z">
        <w:r w:rsidR="00074AC9" w:rsidDel="00D60BB7">
          <w:rPr>
            <w:rFonts w:ascii="Times New Roman" w:hAnsi="Times New Roman" w:cs="Times New Roman"/>
            <w:sz w:val="24"/>
            <w:szCs w:val="24"/>
          </w:rPr>
          <w:delText>(and existed</w:delText>
        </w:r>
      </w:del>
      <w:r w:rsidR="00074AC9">
        <w:rPr>
          <w:rFonts w:ascii="Times New Roman" w:hAnsi="Times New Roman" w:cs="Times New Roman"/>
          <w:sz w:val="24"/>
          <w:szCs w:val="24"/>
        </w:rPr>
        <w:t xml:space="preserve"> in the simulation</w:t>
      </w:r>
      <w:del w:id="19" w:author="Kelli Johnson" w:date="2016-05-19T07:22:00Z">
        <w:r w:rsidR="00074AC9" w:rsidDel="00D60BB7">
          <w:rPr>
            <w:rFonts w:ascii="Times New Roman" w:hAnsi="Times New Roman" w:cs="Times New Roman"/>
            <w:sz w:val="24"/>
            <w:szCs w:val="24"/>
          </w:rPr>
          <w:delText>)</w:delText>
        </w:r>
      </w:del>
      <w:r w:rsidR="000F06F6">
        <w:rPr>
          <w:rFonts w:ascii="Times New Roman" w:hAnsi="Times New Roman" w:cs="Times New Roman"/>
          <w:sz w:val="24"/>
          <w:szCs w:val="24"/>
        </w:rPr>
        <w:t xml:space="preserve">.  </w:t>
      </w:r>
      <w:r w:rsidR="005E4ABD">
        <w:rPr>
          <w:rFonts w:ascii="Times New Roman" w:hAnsi="Times New Roman" w:cs="Times New Roman"/>
          <w:sz w:val="24"/>
          <w:szCs w:val="24"/>
        </w:rPr>
        <w:t xml:space="preserve">Applying </w:t>
      </w:r>
      <w:r w:rsidR="000F06F6">
        <w:rPr>
          <w:rFonts w:ascii="Times New Roman" w:hAnsi="Times New Roman" w:cs="Times New Roman"/>
          <w:sz w:val="24"/>
          <w:szCs w:val="24"/>
        </w:rPr>
        <w:t xml:space="preserve">the </w:t>
      </w:r>
      <w:r w:rsidR="00074AC9">
        <w:rPr>
          <w:rFonts w:ascii="Times New Roman" w:hAnsi="Times New Roman" w:cs="Times New Roman"/>
          <w:sz w:val="24"/>
          <w:szCs w:val="24"/>
        </w:rPr>
        <w:t>external estimation procedure</w:t>
      </w:r>
      <w:r w:rsidR="000F06F6">
        <w:rPr>
          <w:rFonts w:ascii="Times New Roman" w:hAnsi="Times New Roman" w:cs="Times New Roman"/>
          <w:sz w:val="24"/>
          <w:szCs w:val="24"/>
        </w:rPr>
        <w:t xml:space="preserve"> generally improve</w:t>
      </w:r>
      <w:r w:rsidR="005E4ABD">
        <w:rPr>
          <w:rFonts w:ascii="Times New Roman" w:hAnsi="Times New Roman" w:cs="Times New Roman"/>
          <w:sz w:val="24"/>
          <w:szCs w:val="24"/>
        </w:rPr>
        <w:t>d</w:t>
      </w:r>
      <w:r w:rsidR="000F06F6">
        <w:rPr>
          <w:rFonts w:ascii="Times New Roman" w:hAnsi="Times New Roman" w:cs="Times New Roman"/>
          <w:sz w:val="24"/>
          <w:szCs w:val="24"/>
        </w:rPr>
        <w:t xml:space="preserve"> forecast</w:t>
      </w:r>
      <w:r w:rsidR="005E4ABD">
        <w:rPr>
          <w:rFonts w:ascii="Times New Roman" w:hAnsi="Times New Roman" w:cs="Times New Roman"/>
          <w:sz w:val="24"/>
          <w:szCs w:val="24"/>
        </w:rPr>
        <w:t xml:space="preserve"> performance</w:t>
      </w:r>
      <w:ins w:id="20" w:author="Kelli Johnson" w:date="2016-05-19T07:22:00Z">
        <w:r w:rsidR="00D60BB7">
          <w:rPr>
            <w:rFonts w:ascii="Times New Roman" w:hAnsi="Times New Roman" w:cs="Times New Roman"/>
            <w:sz w:val="24"/>
            <w:szCs w:val="24"/>
          </w:rPr>
          <w:t xml:space="preserve"> by decreasing forecast error and improving forecast interval coverage</w:t>
        </w:r>
      </w:ins>
      <w:r w:rsidR="000F06F6">
        <w:rPr>
          <w:rFonts w:ascii="Times New Roman" w:hAnsi="Times New Roman" w:cs="Times New Roman"/>
          <w:sz w:val="24"/>
          <w:szCs w:val="24"/>
        </w:rPr>
        <w:t xml:space="preserve">.  However, estimates </w:t>
      </w:r>
      <w:ins w:id="21" w:author="Kelli Johnson" w:date="2016-05-26T05:38:00Z">
        <w:r w:rsidR="008D389D">
          <w:rPr>
            <w:rFonts w:ascii="Times New Roman" w:hAnsi="Times New Roman" w:cs="Times New Roman"/>
            <w:sz w:val="24"/>
            <w:szCs w:val="24"/>
          </w:rPr>
          <w:t xml:space="preserve">of autocorrelation </w:t>
        </w:r>
      </w:ins>
      <w:r w:rsidR="005E4ABD">
        <w:rPr>
          <w:rFonts w:ascii="Times New Roman" w:hAnsi="Times New Roman" w:cs="Times New Roman"/>
          <w:sz w:val="24"/>
          <w:szCs w:val="24"/>
        </w:rPr>
        <w:t xml:space="preserve">were shown to degrade when </w:t>
      </w:r>
      <w:r w:rsidR="000F06F6">
        <w:rPr>
          <w:rFonts w:ascii="Times New Roman" w:hAnsi="Times New Roman" w:cs="Times New Roman"/>
          <w:sz w:val="24"/>
          <w:szCs w:val="24"/>
        </w:rPr>
        <w:t>few</w:t>
      </w:r>
      <w:r w:rsidR="005E4ABD">
        <w:rPr>
          <w:rFonts w:ascii="Times New Roman" w:hAnsi="Times New Roman" w:cs="Times New Roman"/>
          <w:sz w:val="24"/>
          <w:szCs w:val="24"/>
        </w:rPr>
        <w:t>er</w:t>
      </w:r>
      <w:r w:rsidR="000F06F6">
        <w:rPr>
          <w:rFonts w:ascii="Times New Roman" w:hAnsi="Times New Roman" w:cs="Times New Roman"/>
          <w:sz w:val="24"/>
          <w:szCs w:val="24"/>
        </w:rPr>
        <w:t xml:space="preserve"> than 40 years of recruitment estimates</w:t>
      </w:r>
      <w:r w:rsidR="005E4ABD">
        <w:rPr>
          <w:rFonts w:ascii="Times New Roman" w:hAnsi="Times New Roman" w:cs="Times New Roman"/>
          <w:sz w:val="24"/>
          <w:szCs w:val="24"/>
        </w:rPr>
        <w:t xml:space="preserve"> were available</w:t>
      </w:r>
      <w:r w:rsidR="000F06F6">
        <w:rPr>
          <w:rFonts w:ascii="Times New Roman" w:hAnsi="Times New Roman" w:cs="Times New Roman"/>
          <w:sz w:val="24"/>
          <w:szCs w:val="24"/>
        </w:rPr>
        <w:t>.</w:t>
      </w:r>
    </w:p>
    <w:p w14:paraId="17F5A1E8" w14:textId="77777777" w:rsidR="00FA358C" w:rsidRPr="00FA358C" w:rsidRDefault="00FA358C" w:rsidP="00FA358C">
      <w:pPr>
        <w:tabs>
          <w:tab w:val="left" w:pos="360"/>
        </w:tabs>
        <w:spacing w:after="0" w:line="240" w:lineRule="auto"/>
        <w:jc w:val="both"/>
        <w:rPr>
          <w:rFonts w:ascii="Times New Roman" w:hAnsi="Times New Roman" w:cs="Times New Roman"/>
          <w:sz w:val="24"/>
          <w:szCs w:val="24"/>
        </w:rPr>
      </w:pPr>
    </w:p>
    <w:p w14:paraId="45510B89" w14:textId="77777777" w:rsidR="00194451" w:rsidRDefault="00FA358C" w:rsidP="00FA358C">
      <w:pPr>
        <w:tabs>
          <w:tab w:val="left" w:pos="360"/>
        </w:tabs>
        <w:spacing w:after="0" w:line="240" w:lineRule="auto"/>
        <w:jc w:val="both"/>
        <w:rPr>
          <w:rFonts w:ascii="Times New Roman" w:hAnsi="Times New Roman" w:cs="Times New Roman"/>
          <w:sz w:val="24"/>
          <w:szCs w:val="24"/>
        </w:rPr>
      </w:pPr>
      <w:r w:rsidRPr="00FA358C">
        <w:rPr>
          <w:rFonts w:ascii="Times New Roman" w:hAnsi="Times New Roman" w:cs="Times New Roman"/>
          <w:b/>
          <w:sz w:val="24"/>
          <w:szCs w:val="24"/>
        </w:rPr>
        <w:t>Keywords</w:t>
      </w:r>
      <w:r>
        <w:rPr>
          <w:rFonts w:ascii="Times New Roman" w:hAnsi="Times New Roman" w:cs="Times New Roman"/>
          <w:b/>
          <w:sz w:val="24"/>
          <w:szCs w:val="24"/>
        </w:rPr>
        <w:t>:</w:t>
      </w:r>
      <w:r w:rsidRPr="00FA358C">
        <w:rPr>
          <w:rFonts w:ascii="Times New Roman" w:hAnsi="Times New Roman" w:cs="Times New Roman"/>
          <w:sz w:val="24"/>
          <w:szCs w:val="24"/>
        </w:rPr>
        <w:t xml:space="preserve"> </w:t>
      </w:r>
      <w:r w:rsidR="00EC6A57">
        <w:rPr>
          <w:rFonts w:ascii="Times New Roman" w:hAnsi="Times New Roman" w:cs="Times New Roman"/>
          <w:sz w:val="24"/>
          <w:szCs w:val="24"/>
        </w:rPr>
        <w:t>autocorrelated recruitment; integrated stock assessment model; statistical catch at age; rebuilding plan; population forecast</w:t>
      </w:r>
      <w:bookmarkStart w:id="22" w:name="_GoBack"/>
      <w:bookmarkEnd w:id="22"/>
      <w:r w:rsidR="00A94E4B" w:rsidRPr="00DD6BFB">
        <w:rPr>
          <w:rFonts w:ascii="Times New Roman" w:hAnsi="Times New Roman" w:cs="Times New Roman"/>
          <w:sz w:val="24"/>
          <w:szCs w:val="24"/>
        </w:rPr>
        <w:br w:type="page"/>
      </w:r>
    </w:p>
    <w:p w14:paraId="513460D5" w14:textId="77777777" w:rsidR="00194451" w:rsidRDefault="00A94E4B" w:rsidP="00F46511">
      <w:pPr>
        <w:tabs>
          <w:tab w:val="left" w:pos="360"/>
        </w:tabs>
        <w:spacing w:after="0" w:line="240" w:lineRule="auto"/>
        <w:contextualSpacing/>
        <w:jc w:val="both"/>
        <w:outlineLvl w:val="0"/>
        <w:rPr>
          <w:rFonts w:ascii="Times New Roman" w:hAnsi="Times New Roman" w:cs="Times New Roman"/>
          <w:b/>
          <w:sz w:val="28"/>
          <w:szCs w:val="28"/>
        </w:rPr>
      </w:pPr>
      <w:r w:rsidRPr="00857492">
        <w:rPr>
          <w:rFonts w:ascii="Times New Roman" w:hAnsi="Times New Roman" w:cs="Times New Roman"/>
          <w:b/>
          <w:sz w:val="28"/>
          <w:szCs w:val="28"/>
        </w:rPr>
        <w:lastRenderedPageBreak/>
        <w:t xml:space="preserve">1.  Introduction </w:t>
      </w:r>
    </w:p>
    <w:p w14:paraId="6173B1F4" w14:textId="6504A230" w:rsidR="00255D46" w:rsidRDefault="00A94E4B">
      <w:pPr>
        <w:tabs>
          <w:tab w:val="left" w:pos="360"/>
        </w:tabs>
        <w:spacing w:after="0" w:line="240" w:lineRule="auto"/>
        <w:contextualSpacing/>
        <w:jc w:val="both"/>
        <w:rPr>
          <w:rFonts w:ascii="Times New Roman" w:hAnsi="Times New Roman" w:cs="Times New Roman"/>
          <w:sz w:val="24"/>
          <w:szCs w:val="24"/>
        </w:rPr>
      </w:pPr>
      <w:r w:rsidRPr="00DD6BFB">
        <w:rPr>
          <w:rFonts w:ascii="Times New Roman" w:hAnsi="Times New Roman" w:cs="Times New Roman"/>
          <w:sz w:val="24"/>
          <w:szCs w:val="24"/>
        </w:rPr>
        <w:t>Under the U</w:t>
      </w:r>
      <w:r w:rsidR="00183512">
        <w:rPr>
          <w:rFonts w:ascii="Times New Roman" w:hAnsi="Times New Roman" w:cs="Times New Roman"/>
          <w:sz w:val="24"/>
          <w:szCs w:val="24"/>
        </w:rPr>
        <w:t xml:space="preserve">nited </w:t>
      </w:r>
      <w:r w:rsidRPr="00DD6BFB">
        <w:rPr>
          <w:rFonts w:ascii="Times New Roman" w:hAnsi="Times New Roman" w:cs="Times New Roman"/>
          <w:sz w:val="24"/>
          <w:szCs w:val="24"/>
        </w:rPr>
        <w:t>S</w:t>
      </w:r>
      <w:r w:rsidR="00183512">
        <w:rPr>
          <w:rFonts w:ascii="Times New Roman" w:hAnsi="Times New Roman" w:cs="Times New Roman"/>
          <w:sz w:val="24"/>
          <w:szCs w:val="24"/>
        </w:rPr>
        <w:t>tates</w:t>
      </w:r>
      <w:r w:rsidRPr="00DD6BFB">
        <w:rPr>
          <w:rFonts w:ascii="Times New Roman" w:hAnsi="Times New Roman" w:cs="Times New Roman"/>
          <w:sz w:val="24"/>
          <w:szCs w:val="24"/>
        </w:rPr>
        <w:t xml:space="preserve"> Magnuson-Stevens Fishery Conservation and Management Act (</w:t>
      </w:r>
      <w:del w:id="23" w:author="Kelli Johnson" w:date="2016-05-26T07:23:00Z">
        <w:r w:rsidRPr="00DD6BFB" w:rsidDel="00393C03">
          <w:rPr>
            <w:rFonts w:ascii="Times New Roman" w:hAnsi="Times New Roman" w:cs="Times New Roman"/>
            <w:sz w:val="24"/>
            <w:szCs w:val="24"/>
          </w:rPr>
          <w:delText xml:space="preserve">MSA; </w:delText>
        </w:r>
      </w:del>
      <w:r w:rsidRPr="00DD6BFB">
        <w:rPr>
          <w:rFonts w:ascii="Times New Roman" w:hAnsi="Times New Roman" w:cs="Times New Roman"/>
          <w:sz w:val="24"/>
          <w:szCs w:val="24"/>
        </w:rPr>
        <w:t>U</w:t>
      </w:r>
      <w:r w:rsidR="00183512">
        <w:rPr>
          <w:rFonts w:ascii="Times New Roman" w:hAnsi="Times New Roman" w:cs="Times New Roman"/>
          <w:sz w:val="24"/>
          <w:szCs w:val="24"/>
        </w:rPr>
        <w:t xml:space="preserve">nited </w:t>
      </w:r>
      <w:r w:rsidRPr="00DD6BFB">
        <w:rPr>
          <w:rFonts w:ascii="Times New Roman" w:hAnsi="Times New Roman" w:cs="Times New Roman"/>
          <w:sz w:val="24"/>
          <w:szCs w:val="24"/>
        </w:rPr>
        <w:t>S</w:t>
      </w:r>
      <w:r w:rsidR="00183512">
        <w:rPr>
          <w:rFonts w:ascii="Times New Roman" w:hAnsi="Times New Roman" w:cs="Times New Roman"/>
          <w:sz w:val="24"/>
          <w:szCs w:val="24"/>
        </w:rPr>
        <w:t>tates</w:t>
      </w:r>
      <w:r w:rsidRPr="00DD6BFB">
        <w:rPr>
          <w:rFonts w:ascii="Times New Roman" w:hAnsi="Times New Roman" w:cs="Times New Roman"/>
          <w:sz w:val="24"/>
          <w:szCs w:val="24"/>
        </w:rPr>
        <w:t xml:space="preserve"> Public Law 104-297), </w:t>
      </w:r>
      <w:r w:rsidR="006B30B7">
        <w:rPr>
          <w:rFonts w:ascii="Times New Roman" w:hAnsi="Times New Roman" w:cs="Times New Roman"/>
          <w:sz w:val="24"/>
          <w:szCs w:val="24"/>
        </w:rPr>
        <w:t xml:space="preserve">all stocks included in United States Fishery Management Plans must have target and limit reference points and </w:t>
      </w:r>
      <w:r w:rsidR="002B2873">
        <w:rPr>
          <w:rFonts w:ascii="Times New Roman" w:hAnsi="Times New Roman" w:cs="Times New Roman"/>
          <w:sz w:val="24"/>
          <w:szCs w:val="24"/>
        </w:rPr>
        <w:t xml:space="preserve">forecasts of the level of catch (annual catch limit) that will prevent overfishing. </w:t>
      </w:r>
      <w:r w:rsidR="00F35F02">
        <w:rPr>
          <w:rFonts w:ascii="Times New Roman" w:hAnsi="Times New Roman" w:cs="Times New Roman"/>
          <w:sz w:val="24"/>
          <w:szCs w:val="24"/>
        </w:rPr>
        <w:t xml:space="preserve"> </w:t>
      </w:r>
      <w:r w:rsidR="00E67283">
        <w:rPr>
          <w:rFonts w:ascii="Times New Roman" w:hAnsi="Times New Roman" w:cs="Times New Roman"/>
          <w:sz w:val="24"/>
          <w:szCs w:val="24"/>
        </w:rPr>
        <w:t xml:space="preserve">Protocols for calculating annual catch limits in a way that will prevent overfishing with a specified probability have been developed (Shertzer et al., </w:t>
      </w:r>
      <w:r w:rsidR="00A63619">
        <w:rPr>
          <w:rFonts w:ascii="Times New Roman" w:hAnsi="Times New Roman" w:cs="Times New Roman"/>
          <w:sz w:val="24"/>
          <w:szCs w:val="24"/>
        </w:rPr>
        <w:t>2008</w:t>
      </w:r>
      <w:r w:rsidR="00E67283">
        <w:rPr>
          <w:rFonts w:ascii="Times New Roman" w:hAnsi="Times New Roman" w:cs="Times New Roman"/>
          <w:sz w:val="24"/>
          <w:szCs w:val="24"/>
        </w:rPr>
        <w:t>)</w:t>
      </w:r>
      <w:r w:rsidR="00C21B39">
        <w:rPr>
          <w:rFonts w:ascii="Times New Roman" w:hAnsi="Times New Roman" w:cs="Times New Roman"/>
          <w:sz w:val="24"/>
          <w:szCs w:val="24"/>
        </w:rPr>
        <w:t>, but are dependent on the quality of forecast precision</w:t>
      </w:r>
      <w:r w:rsidR="00E67283">
        <w:rPr>
          <w:rFonts w:ascii="Times New Roman" w:hAnsi="Times New Roman" w:cs="Times New Roman"/>
          <w:sz w:val="24"/>
          <w:szCs w:val="24"/>
        </w:rPr>
        <w:t xml:space="preserve">. </w:t>
      </w:r>
      <w:r w:rsidR="00F35F02">
        <w:rPr>
          <w:rFonts w:ascii="Times New Roman" w:hAnsi="Times New Roman" w:cs="Times New Roman"/>
          <w:sz w:val="24"/>
          <w:szCs w:val="24"/>
        </w:rPr>
        <w:t xml:space="preserve"> </w:t>
      </w:r>
      <w:r w:rsidR="00E67283">
        <w:rPr>
          <w:rFonts w:ascii="Times New Roman" w:hAnsi="Times New Roman" w:cs="Times New Roman"/>
          <w:sz w:val="24"/>
          <w:szCs w:val="24"/>
        </w:rPr>
        <w:t xml:space="preserve">Further, </w:t>
      </w:r>
      <w:r w:rsidR="006B30B7">
        <w:rPr>
          <w:rFonts w:ascii="Times New Roman" w:hAnsi="Times New Roman" w:cs="Times New Roman"/>
          <w:sz w:val="24"/>
          <w:szCs w:val="24"/>
        </w:rPr>
        <w:t xml:space="preserve">all </w:t>
      </w:r>
      <w:r w:rsidRPr="00DD6BFB">
        <w:rPr>
          <w:rFonts w:ascii="Times New Roman" w:hAnsi="Times New Roman" w:cs="Times New Roman"/>
          <w:sz w:val="24"/>
          <w:szCs w:val="24"/>
        </w:rPr>
        <w:t xml:space="preserve">overfished stocks must have a </w:t>
      </w:r>
      <w:r>
        <w:rPr>
          <w:rFonts w:ascii="Times New Roman" w:hAnsi="Times New Roman" w:cs="Times New Roman"/>
          <w:sz w:val="24"/>
          <w:szCs w:val="24"/>
        </w:rPr>
        <w:t xml:space="preserve">rebuilding </w:t>
      </w:r>
      <w:r w:rsidRPr="00DD6BFB">
        <w:rPr>
          <w:rFonts w:ascii="Times New Roman" w:hAnsi="Times New Roman" w:cs="Times New Roman"/>
          <w:sz w:val="24"/>
          <w:szCs w:val="24"/>
        </w:rPr>
        <w:t>plan</w:t>
      </w:r>
      <w:r>
        <w:rPr>
          <w:rFonts w:ascii="Times New Roman" w:hAnsi="Times New Roman" w:cs="Times New Roman"/>
          <w:sz w:val="24"/>
          <w:szCs w:val="24"/>
        </w:rPr>
        <w:t>.</w:t>
      </w:r>
      <w:r w:rsidRPr="00DD6BFB">
        <w:rPr>
          <w:rFonts w:ascii="Times New Roman" w:hAnsi="Times New Roman" w:cs="Times New Roman"/>
          <w:sz w:val="24"/>
          <w:szCs w:val="24"/>
        </w:rPr>
        <w:t xml:space="preserve"> </w:t>
      </w:r>
      <w:r w:rsidR="006B30B7">
        <w:rPr>
          <w:rFonts w:ascii="Times New Roman" w:hAnsi="Times New Roman" w:cs="Times New Roman"/>
          <w:sz w:val="24"/>
          <w:szCs w:val="24"/>
        </w:rPr>
        <w:t xml:space="preserve"> Rebuilding </w:t>
      </w:r>
      <w:r>
        <w:rPr>
          <w:rFonts w:ascii="Times New Roman" w:hAnsi="Times New Roman" w:cs="Times New Roman"/>
          <w:sz w:val="24"/>
          <w:szCs w:val="24"/>
        </w:rPr>
        <w:t>plan</w:t>
      </w:r>
      <w:r w:rsidR="006B30B7">
        <w:rPr>
          <w:rFonts w:ascii="Times New Roman" w:hAnsi="Times New Roman" w:cs="Times New Roman"/>
          <w:sz w:val="24"/>
          <w:szCs w:val="24"/>
        </w:rPr>
        <w:t>s involve</w:t>
      </w:r>
      <w:r>
        <w:rPr>
          <w:rFonts w:ascii="Times New Roman" w:hAnsi="Times New Roman" w:cs="Times New Roman"/>
          <w:sz w:val="24"/>
          <w:szCs w:val="24"/>
        </w:rPr>
        <w:t xml:space="preserve"> specifying management measures to rebuild</w:t>
      </w:r>
      <w:r w:rsidRPr="00DD6BFB">
        <w:rPr>
          <w:rFonts w:ascii="Times New Roman" w:hAnsi="Times New Roman" w:cs="Times New Roman"/>
          <w:sz w:val="24"/>
          <w:szCs w:val="24"/>
        </w:rPr>
        <w:t xml:space="preserve"> the stock to </w:t>
      </w:r>
      <w:r>
        <w:rPr>
          <w:rFonts w:ascii="Times New Roman" w:hAnsi="Times New Roman" w:cs="Times New Roman"/>
          <w:sz w:val="24"/>
          <w:szCs w:val="24"/>
        </w:rPr>
        <w:t>a biomass</w:t>
      </w:r>
      <w:r w:rsidRPr="00DD6BFB">
        <w:rPr>
          <w:rFonts w:ascii="Times New Roman" w:hAnsi="Times New Roman" w:cs="Times New Roman"/>
          <w:sz w:val="24"/>
          <w:szCs w:val="24"/>
        </w:rPr>
        <w:t xml:space="preserve"> associated with maximum sustainable yield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MSY</m:t>
            </m:r>
          </m:sub>
        </m:sSub>
      </m:oMath>
      <w:r w:rsidRPr="00DD6BFB">
        <w:rPr>
          <w:rFonts w:ascii="Times New Roman" w:hAnsi="Times New Roman" w:cs="Times New Roman"/>
          <w:sz w:val="24"/>
          <w:szCs w:val="24"/>
        </w:rPr>
        <w:t xml:space="preserve">) within 10 years </w:t>
      </w:r>
      <w:r>
        <w:rPr>
          <w:rFonts w:ascii="Times New Roman" w:hAnsi="Times New Roman" w:cs="Times New Roman"/>
          <w:sz w:val="24"/>
          <w:szCs w:val="24"/>
        </w:rPr>
        <w:t>(</w:t>
      </w:r>
      <w:r w:rsidRPr="00DD6BFB">
        <w:rPr>
          <w:rFonts w:ascii="Times New Roman" w:hAnsi="Times New Roman" w:cs="Times New Roman"/>
          <w:sz w:val="24"/>
          <w:szCs w:val="24"/>
        </w:rPr>
        <w:t>or</w:t>
      </w:r>
      <w:r>
        <w:rPr>
          <w:rFonts w:ascii="Times New Roman" w:hAnsi="Times New Roman" w:cs="Times New Roman"/>
          <w:sz w:val="24"/>
          <w:szCs w:val="24"/>
        </w:rPr>
        <w:t>, if rebuilding within 10 years is impossible,</w:t>
      </w:r>
      <w:r w:rsidRPr="00DD6BFB">
        <w:rPr>
          <w:rFonts w:ascii="Times New Roman" w:hAnsi="Times New Roman" w:cs="Times New Roman"/>
          <w:sz w:val="24"/>
          <w:szCs w:val="24"/>
        </w:rPr>
        <w:t xml:space="preserve"> </w:t>
      </w:r>
      <w:r>
        <w:rPr>
          <w:rFonts w:ascii="Times New Roman" w:hAnsi="Times New Roman" w:cs="Times New Roman"/>
          <w:sz w:val="24"/>
          <w:szCs w:val="24"/>
        </w:rPr>
        <w:t>then one</w:t>
      </w:r>
      <w:r w:rsidRPr="00DD6BFB">
        <w:rPr>
          <w:rFonts w:ascii="Times New Roman" w:hAnsi="Times New Roman" w:cs="Times New Roman"/>
          <w:sz w:val="24"/>
          <w:szCs w:val="24"/>
        </w:rPr>
        <w:t xml:space="preserve"> generation </w:t>
      </w:r>
      <w:r>
        <w:rPr>
          <w:rFonts w:ascii="Times New Roman" w:hAnsi="Times New Roman" w:cs="Times New Roman"/>
          <w:sz w:val="24"/>
          <w:szCs w:val="24"/>
        </w:rPr>
        <w:t xml:space="preserve">time </w:t>
      </w:r>
      <w:r w:rsidRPr="00DD6BFB">
        <w:rPr>
          <w:rFonts w:ascii="Times New Roman" w:hAnsi="Times New Roman" w:cs="Times New Roman"/>
          <w:sz w:val="24"/>
          <w:szCs w:val="24"/>
        </w:rPr>
        <w:t xml:space="preserve">plus the </w:t>
      </w:r>
      <w:r>
        <w:rPr>
          <w:rFonts w:ascii="Times New Roman" w:hAnsi="Times New Roman" w:cs="Times New Roman"/>
          <w:sz w:val="24"/>
          <w:szCs w:val="24"/>
        </w:rPr>
        <w:t xml:space="preserve">median </w:t>
      </w:r>
      <w:r w:rsidRPr="00DD6BFB">
        <w:rPr>
          <w:rFonts w:ascii="Times New Roman" w:hAnsi="Times New Roman" w:cs="Times New Roman"/>
          <w:sz w:val="24"/>
          <w:szCs w:val="24"/>
        </w:rPr>
        <w:t xml:space="preserve">time for rebuilding </w:t>
      </w:r>
      <w:r w:rsidR="007F45C6">
        <w:rPr>
          <w:rFonts w:ascii="Times New Roman" w:hAnsi="Times New Roman" w:cs="Times New Roman"/>
          <w:sz w:val="24"/>
          <w:szCs w:val="24"/>
        </w:rPr>
        <w:t>in the absence of fishing</w:t>
      </w:r>
      <w:r>
        <w:rPr>
          <w:rFonts w:ascii="Times New Roman" w:hAnsi="Times New Roman" w:cs="Times New Roman"/>
          <w:sz w:val="24"/>
          <w:szCs w:val="24"/>
        </w:rPr>
        <w:t>).  Legally, rebuilding plan</w:t>
      </w:r>
      <w:r w:rsidR="006B30B7">
        <w:rPr>
          <w:rFonts w:ascii="Times New Roman" w:hAnsi="Times New Roman" w:cs="Times New Roman"/>
          <w:sz w:val="24"/>
          <w:szCs w:val="24"/>
        </w:rPr>
        <w:t>s</w:t>
      </w:r>
      <w:r>
        <w:rPr>
          <w:rFonts w:ascii="Times New Roman" w:hAnsi="Times New Roman" w:cs="Times New Roman"/>
          <w:sz w:val="24"/>
          <w:szCs w:val="24"/>
        </w:rPr>
        <w:t xml:space="preserve"> must be more likely than not to succeed, i.e., </w:t>
      </w:r>
      <w:r w:rsidR="00020974">
        <w:rPr>
          <w:rFonts w:ascii="Times New Roman" w:hAnsi="Times New Roman" w:cs="Times New Roman"/>
          <w:sz w:val="24"/>
          <w:szCs w:val="24"/>
        </w:rPr>
        <w:t xml:space="preserve">be </w:t>
      </w:r>
      <w:r>
        <w:rPr>
          <w:rFonts w:ascii="Times New Roman" w:hAnsi="Times New Roman" w:cs="Times New Roman"/>
          <w:sz w:val="24"/>
          <w:szCs w:val="24"/>
        </w:rPr>
        <w:t xml:space="preserve">based upon a probabilistic forecast of future population dynamics </w:t>
      </w:r>
      <w:r w:rsidR="00020974">
        <w:rPr>
          <w:rFonts w:ascii="Times New Roman" w:hAnsi="Times New Roman" w:cs="Times New Roman"/>
          <w:sz w:val="24"/>
          <w:szCs w:val="24"/>
        </w:rPr>
        <w:t>given the agreed</w:t>
      </w:r>
      <w:r>
        <w:rPr>
          <w:rFonts w:ascii="Times New Roman" w:hAnsi="Times New Roman" w:cs="Times New Roman"/>
          <w:sz w:val="24"/>
          <w:szCs w:val="24"/>
        </w:rPr>
        <w:t xml:space="preserve"> level of fishing</w:t>
      </w:r>
      <w:r w:rsidR="00020974">
        <w:rPr>
          <w:rFonts w:ascii="Times New Roman" w:hAnsi="Times New Roman" w:cs="Times New Roman"/>
          <w:sz w:val="24"/>
          <w:szCs w:val="24"/>
        </w:rPr>
        <w:t xml:space="preserve"> that implies recovery with </w:t>
      </w:r>
      <w:r w:rsidR="00EA7372">
        <w:rPr>
          <w:rFonts w:ascii="Times New Roman" w:hAnsi="Times New Roman" w:cs="Times New Roman"/>
          <w:sz w:val="24"/>
          <w:szCs w:val="24"/>
        </w:rPr>
        <w:t>≥</w:t>
      </w:r>
      <w:r w:rsidR="00020974">
        <w:rPr>
          <w:rFonts w:ascii="Times New Roman" w:hAnsi="Times New Roman" w:cs="Times New Roman"/>
          <w:sz w:val="24"/>
          <w:szCs w:val="24"/>
        </w:rPr>
        <w:t xml:space="preserve"> 50%</w:t>
      </w:r>
      <w:r w:rsidR="00EA7372">
        <w:rPr>
          <w:rFonts w:ascii="Times New Roman" w:hAnsi="Times New Roman" w:cs="Times New Roman"/>
          <w:sz w:val="24"/>
          <w:szCs w:val="24"/>
        </w:rPr>
        <w:t xml:space="preserve"> probability</w:t>
      </w:r>
      <w:r w:rsidR="006B30B7">
        <w:rPr>
          <w:rFonts w:ascii="Times New Roman" w:hAnsi="Times New Roman" w:cs="Times New Roman"/>
          <w:sz w:val="24"/>
          <w:szCs w:val="24"/>
        </w:rPr>
        <w:t>.</w:t>
      </w:r>
    </w:p>
    <w:p w14:paraId="2E7ED108" w14:textId="77777777" w:rsidR="00194451" w:rsidRDefault="00255D46">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ED6902">
        <w:rPr>
          <w:rFonts w:ascii="Times New Roman" w:hAnsi="Times New Roman" w:cs="Times New Roman"/>
          <w:sz w:val="24"/>
          <w:szCs w:val="24"/>
        </w:rPr>
        <w:t>Stock assessment models represent the link between collected data and scientific advice in</w:t>
      </w:r>
      <w:r w:rsidR="006B30B7">
        <w:rPr>
          <w:rFonts w:ascii="Times New Roman" w:hAnsi="Times New Roman" w:cs="Times New Roman"/>
          <w:sz w:val="24"/>
          <w:szCs w:val="24"/>
        </w:rPr>
        <w:t xml:space="preserve"> fisheries management</w:t>
      </w:r>
      <w:r w:rsidR="00ED6902">
        <w:rPr>
          <w:rFonts w:ascii="Times New Roman" w:hAnsi="Times New Roman" w:cs="Times New Roman"/>
          <w:sz w:val="24"/>
          <w:szCs w:val="24"/>
        </w:rPr>
        <w:t xml:space="preserve">. </w:t>
      </w:r>
      <w:r w:rsidR="00F35F02">
        <w:rPr>
          <w:rFonts w:ascii="Times New Roman" w:hAnsi="Times New Roman" w:cs="Times New Roman"/>
          <w:sz w:val="24"/>
          <w:szCs w:val="24"/>
        </w:rPr>
        <w:t xml:space="preserve"> </w:t>
      </w:r>
      <w:r w:rsidR="00ED6902">
        <w:rPr>
          <w:rFonts w:ascii="Times New Roman" w:hAnsi="Times New Roman" w:cs="Times New Roman"/>
          <w:sz w:val="24"/>
          <w:szCs w:val="24"/>
        </w:rPr>
        <w:t xml:space="preserve">Assessments are expected to use fits to historical data and prescribed harvest policies to forecast future stock abundance and catch levels. </w:t>
      </w:r>
      <w:r w:rsidR="00F35F02">
        <w:rPr>
          <w:rFonts w:ascii="Times New Roman" w:hAnsi="Times New Roman" w:cs="Times New Roman"/>
          <w:sz w:val="24"/>
          <w:szCs w:val="24"/>
        </w:rPr>
        <w:t xml:space="preserve"> </w:t>
      </w:r>
      <w:r w:rsidR="00ED6902">
        <w:rPr>
          <w:rFonts w:ascii="Times New Roman" w:hAnsi="Times New Roman" w:cs="Times New Roman"/>
          <w:sz w:val="24"/>
          <w:szCs w:val="24"/>
        </w:rPr>
        <w:t xml:space="preserve">These predicted “Acceptable Biological Catches” must account for scientific uncertainty and </w:t>
      </w:r>
      <w:r w:rsidR="0069177F">
        <w:rPr>
          <w:rFonts w:ascii="Times New Roman" w:hAnsi="Times New Roman" w:cs="Times New Roman"/>
          <w:sz w:val="24"/>
          <w:szCs w:val="24"/>
        </w:rPr>
        <w:t xml:space="preserve">ensure </w:t>
      </w:r>
      <w:r w:rsidR="00ED6902">
        <w:rPr>
          <w:rFonts w:ascii="Times New Roman" w:hAnsi="Times New Roman" w:cs="Times New Roman"/>
          <w:sz w:val="24"/>
          <w:szCs w:val="24"/>
        </w:rPr>
        <w:t xml:space="preserve">≤ 50% probability that overfishing will occur (Methot et al., 2013). </w:t>
      </w:r>
      <w:r w:rsidR="00F35F02">
        <w:rPr>
          <w:rFonts w:ascii="Times New Roman" w:hAnsi="Times New Roman" w:cs="Times New Roman"/>
          <w:sz w:val="24"/>
          <w:szCs w:val="24"/>
        </w:rPr>
        <w:t xml:space="preserve"> </w:t>
      </w:r>
      <w:r w:rsidR="00ED6902">
        <w:rPr>
          <w:rFonts w:ascii="Times New Roman" w:hAnsi="Times New Roman" w:cs="Times New Roman"/>
          <w:sz w:val="24"/>
          <w:szCs w:val="24"/>
        </w:rPr>
        <w:t xml:space="preserve">Variability in recent recruitment to the stock is a major contribution to this scientific uncertainty. </w:t>
      </w:r>
      <w:r w:rsidR="00F35F02">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As </w:t>
      </w:r>
      <w:r w:rsidR="0069177F">
        <w:rPr>
          <w:rFonts w:ascii="Times New Roman" w:hAnsi="Times New Roman" w:cs="Times New Roman"/>
          <w:sz w:val="24"/>
          <w:szCs w:val="24"/>
        </w:rPr>
        <w:t>the U</w:t>
      </w:r>
      <w:r w:rsidR="0085441D">
        <w:rPr>
          <w:rFonts w:ascii="Times New Roman" w:hAnsi="Times New Roman" w:cs="Times New Roman"/>
          <w:sz w:val="24"/>
          <w:szCs w:val="24"/>
        </w:rPr>
        <w:t xml:space="preserve">nited States </w:t>
      </w:r>
      <w:r w:rsidR="00A94E4B" w:rsidRPr="00DD6BFB">
        <w:rPr>
          <w:rFonts w:ascii="Times New Roman" w:hAnsi="Times New Roman" w:cs="Times New Roman"/>
          <w:sz w:val="24"/>
          <w:szCs w:val="24"/>
        </w:rPr>
        <w:t>N</w:t>
      </w:r>
      <w:r w:rsidR="006B30B7">
        <w:rPr>
          <w:rFonts w:ascii="Times New Roman" w:hAnsi="Times New Roman" w:cs="Times New Roman"/>
          <w:sz w:val="24"/>
          <w:szCs w:val="24"/>
        </w:rPr>
        <w:t xml:space="preserve">ational </w:t>
      </w:r>
      <w:r w:rsidR="00A94E4B" w:rsidRPr="00DD6BFB">
        <w:rPr>
          <w:rFonts w:ascii="Times New Roman" w:hAnsi="Times New Roman" w:cs="Times New Roman"/>
          <w:sz w:val="24"/>
          <w:szCs w:val="24"/>
        </w:rPr>
        <w:t>M</w:t>
      </w:r>
      <w:r w:rsidR="006B30B7">
        <w:rPr>
          <w:rFonts w:ascii="Times New Roman" w:hAnsi="Times New Roman" w:cs="Times New Roman"/>
          <w:sz w:val="24"/>
          <w:szCs w:val="24"/>
        </w:rPr>
        <w:t xml:space="preserve">arine </w:t>
      </w:r>
      <w:r w:rsidR="00A94E4B" w:rsidRPr="00DD6BFB">
        <w:rPr>
          <w:rFonts w:ascii="Times New Roman" w:hAnsi="Times New Roman" w:cs="Times New Roman"/>
          <w:sz w:val="24"/>
          <w:szCs w:val="24"/>
        </w:rPr>
        <w:t>F</w:t>
      </w:r>
      <w:r w:rsidR="006B30B7">
        <w:rPr>
          <w:rFonts w:ascii="Times New Roman" w:hAnsi="Times New Roman" w:cs="Times New Roman"/>
          <w:sz w:val="24"/>
          <w:szCs w:val="24"/>
        </w:rPr>
        <w:t xml:space="preserve">isheries </w:t>
      </w:r>
      <w:r w:rsidR="00A94E4B" w:rsidRPr="00DD6BFB">
        <w:rPr>
          <w:rFonts w:ascii="Times New Roman" w:hAnsi="Times New Roman" w:cs="Times New Roman"/>
          <w:sz w:val="24"/>
          <w:szCs w:val="24"/>
        </w:rPr>
        <w:t>S</w:t>
      </w:r>
      <w:r w:rsidR="006B30B7">
        <w:rPr>
          <w:rFonts w:ascii="Times New Roman" w:hAnsi="Times New Roman" w:cs="Times New Roman"/>
          <w:sz w:val="24"/>
          <w:szCs w:val="24"/>
        </w:rPr>
        <w:t>ervice (NMFS)</w:t>
      </w:r>
      <w:r w:rsidR="00A94E4B" w:rsidRPr="00DD6BFB">
        <w:rPr>
          <w:rFonts w:ascii="Times New Roman" w:hAnsi="Times New Roman" w:cs="Times New Roman"/>
          <w:sz w:val="24"/>
          <w:szCs w:val="24"/>
        </w:rPr>
        <w:t xml:space="preserve"> works to reduce the number of overfished stocks, projection success is being examined more critically, and the accuracy of </w:t>
      </w:r>
      <w:r w:rsidR="00A94E4B">
        <w:rPr>
          <w:rFonts w:ascii="Times New Roman" w:hAnsi="Times New Roman" w:cs="Times New Roman"/>
          <w:sz w:val="24"/>
          <w:szCs w:val="24"/>
        </w:rPr>
        <w:t xml:space="preserve">probabilistic forecasts in rebuilding plans is receiving increased research attention </w:t>
      </w:r>
      <w:r w:rsidR="00A94E4B" w:rsidRPr="00DD6BFB">
        <w:rPr>
          <w:rFonts w:ascii="Times New Roman" w:hAnsi="Times New Roman" w:cs="Times New Roman"/>
          <w:sz w:val="24"/>
          <w:szCs w:val="24"/>
        </w:rPr>
        <w:t>(Neubauer et al.</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2013</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NRC</w:t>
      </w:r>
      <w:r w:rsidR="00B11FA0">
        <w:rPr>
          <w:rFonts w:ascii="Times New Roman" w:hAnsi="Times New Roman" w:cs="Times New Roman"/>
          <w:sz w:val="24"/>
          <w:szCs w:val="24"/>
        </w:rPr>
        <w:t>,</w:t>
      </w:r>
      <w:r w:rsidR="00A94E4B" w:rsidRPr="00DD6BFB">
        <w:rPr>
          <w:rFonts w:ascii="Times New Roman" w:hAnsi="Times New Roman" w:cs="Times New Roman"/>
          <w:sz w:val="24"/>
          <w:szCs w:val="24"/>
        </w:rPr>
        <w:t xml:space="preserve"> 2013).</w:t>
      </w:r>
    </w:p>
    <w:p w14:paraId="5225EF41"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sidRPr="00DD6BFB">
        <w:rPr>
          <w:rFonts w:ascii="Times New Roman" w:hAnsi="Times New Roman" w:cs="Times New Roman"/>
          <w:sz w:val="24"/>
          <w:szCs w:val="24"/>
        </w:rPr>
        <w:t xml:space="preserve">Reference points and rebuilding forecasts are often </w:t>
      </w:r>
      <w:r w:rsidR="00A94E4B">
        <w:rPr>
          <w:rFonts w:ascii="Times New Roman" w:hAnsi="Times New Roman" w:cs="Times New Roman"/>
          <w:sz w:val="24"/>
          <w:szCs w:val="24"/>
        </w:rPr>
        <w:t>estimated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using a </w:t>
      </w:r>
      <w:r w:rsidR="00ED6902">
        <w:rPr>
          <w:rFonts w:ascii="Times New Roman" w:hAnsi="Times New Roman" w:cs="Times New Roman"/>
          <w:sz w:val="24"/>
          <w:szCs w:val="24"/>
        </w:rPr>
        <w:t xml:space="preserve">stock assessment </w:t>
      </w:r>
      <w:r w:rsidR="00A94E4B" w:rsidRPr="00DD6BFB">
        <w:rPr>
          <w:rFonts w:ascii="Times New Roman" w:hAnsi="Times New Roman" w:cs="Times New Roman"/>
          <w:sz w:val="24"/>
          <w:szCs w:val="24"/>
        </w:rPr>
        <w:t>model</w:t>
      </w:r>
      <w:r w:rsidR="00A94E4B">
        <w:rPr>
          <w:rFonts w:ascii="Times New Roman" w:hAnsi="Times New Roman" w:cs="Times New Roman"/>
          <w:sz w:val="24"/>
          <w:szCs w:val="24"/>
        </w:rPr>
        <w:t xml:space="preserve"> that treats</w:t>
      </w:r>
      <w:r w:rsidR="00A94E4B" w:rsidRPr="00DD6BFB">
        <w:rPr>
          <w:rFonts w:ascii="Times New Roman" w:hAnsi="Times New Roman" w:cs="Times New Roman"/>
          <w:sz w:val="24"/>
          <w:szCs w:val="24"/>
        </w:rPr>
        <w:t xml:space="preserve"> fluctuations in recruitment as a random process aroun</w:t>
      </w:r>
      <w:r w:rsidR="00A94E4B">
        <w:rPr>
          <w:rFonts w:ascii="Times New Roman" w:hAnsi="Times New Roman" w:cs="Times New Roman"/>
          <w:sz w:val="24"/>
          <w:szCs w:val="24"/>
        </w:rPr>
        <w:t>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a prediction derived from a presumed relationship between spawning </w:t>
      </w:r>
      <w:r w:rsidR="003F34E2">
        <w:rPr>
          <w:rFonts w:ascii="Times New Roman" w:hAnsi="Times New Roman" w:cs="Times New Roman"/>
          <w:sz w:val="24"/>
          <w:szCs w:val="24"/>
        </w:rPr>
        <w:t>biomass</w:t>
      </w:r>
      <w:r w:rsidR="00A94E4B">
        <w:rPr>
          <w:rFonts w:ascii="Times New Roman" w:hAnsi="Times New Roman" w:cs="Times New Roman"/>
          <w:sz w:val="24"/>
          <w:szCs w:val="24"/>
        </w:rPr>
        <w:t xml:space="preserve"> and recruits </w:t>
      </w:r>
      <w:r w:rsidR="000B153D">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{"citationID":"BxpZYuta","properties":{"formattedCitation":"(Clark, 1993; Methot and Wetzel, 2013)","plainCitation":"(Clark, 1993; Methot and Wetzel, 2013)"},"citationItems":[{"id":290,"uris":["http://zotero.org/users/251206/items/7HGZRWM4"],"uri":["http://zotero.org/users/251206/items/7HGZRWM4"],"itemData":{"id":290,"type":"chapter","title":"The effect of recruitment variability on the choice of a target level of spawning biomass per recruit","container-title":"Proceedings of the International Symposium on Management Strategies for Exploited Fish Populations","publisher":"University of Alaska, Alaska Sea Grant Report 93-02","publisher-place":"Fairbanks, AK","page":"233–246","source":"Google Scholar","event-place":"Fairbanks, AK","author":[{"family":"Clark","given":"W. G"}],"editor":[{"family":"Kruse","given":"G."},{"family":"Engers","given":"D.M."},{"family":"Marasco","given":"R.J."},{"family":"Pautzke","given":"C."},{"family":"Quinn","given":"T.J. II"}],"issued":{"date-parts":[["1993"]]}}},{"id":363,"uris":["http://zotero.org/users/251206/items/8U3GT4KC"],"uri":["http://zotero.org/users/251206/items/8U3GT4KC"],"itemData":{"id":363,"type":"article-journal","title":"Stock synthesis: A biological and statistical framework for fish stock assessment and fishery management","container-title":"Fisheries Research","page":"86-99","volume":"142","journalAbbreviation":"Fish. Res.","author":[{"family":"Methot","given":"Richard D."},{"family":"Wetzel","given":"Chantell R."}],"issued":{"date-parts":[["2013"]]}}}],"schema":"https://github.com/citation-style-language/schema/raw/master/csl-citation.json"} </w:instrText>
      </w:r>
      <w:r w:rsidR="000B153D">
        <w:rPr>
          <w:rFonts w:ascii="Times New Roman" w:hAnsi="Times New Roman" w:cs="Times New Roman"/>
          <w:sz w:val="24"/>
          <w:szCs w:val="24"/>
        </w:rPr>
        <w:fldChar w:fldCharType="separate"/>
      </w:r>
      <w:r w:rsidR="00F10192" w:rsidRPr="00F10192">
        <w:rPr>
          <w:rFonts w:ascii="Times New Roman" w:hAnsi="Times New Roman" w:cs="Times New Roman"/>
          <w:sz w:val="24"/>
        </w:rPr>
        <w:t>(Clark, 1993; Methot and Wetzel, 2013)</w:t>
      </w:r>
      <w:r w:rsidR="000B153D">
        <w:rPr>
          <w:rFonts w:ascii="Times New Roman" w:hAnsi="Times New Roman" w:cs="Times New Roman"/>
          <w:sz w:val="24"/>
          <w:szCs w:val="24"/>
        </w:rPr>
        <w:fldChar w:fldCharType="end"/>
      </w:r>
      <w:r w:rsidR="00A94E4B" w:rsidRPr="00DD6BFB">
        <w:rPr>
          <w:rFonts w:ascii="Times New Roman" w:hAnsi="Times New Roman" w:cs="Times New Roman"/>
          <w:sz w:val="24"/>
          <w:szCs w:val="24"/>
        </w:rPr>
        <w:t xml:space="preserve">.  </w:t>
      </w:r>
      <w:r w:rsidR="007F45C6">
        <w:rPr>
          <w:rFonts w:ascii="Times New Roman" w:hAnsi="Times New Roman" w:cs="Times New Roman"/>
          <w:sz w:val="24"/>
          <w:szCs w:val="24"/>
        </w:rPr>
        <w:t xml:space="preserve">Stock assessments are </w:t>
      </w:r>
      <w:r w:rsidR="00A94E4B">
        <w:rPr>
          <w:rFonts w:ascii="Times New Roman" w:hAnsi="Times New Roman" w:cs="Times New Roman"/>
          <w:sz w:val="24"/>
          <w:szCs w:val="24"/>
        </w:rPr>
        <w:t>increasingly conducted using “integrated” population dynamics model</w:t>
      </w:r>
      <w:r w:rsidR="00020974">
        <w:rPr>
          <w:rFonts w:ascii="Times New Roman" w:hAnsi="Times New Roman" w:cs="Times New Roman"/>
          <w:sz w:val="24"/>
          <w:szCs w:val="24"/>
        </w:rPr>
        <w:t>s</w:t>
      </w:r>
      <w:r w:rsidR="00A94E4B">
        <w:rPr>
          <w:rFonts w:ascii="Times New Roman" w:hAnsi="Times New Roman" w:cs="Times New Roman"/>
          <w:sz w:val="24"/>
          <w:szCs w:val="24"/>
        </w:rPr>
        <w:t xml:space="preserve"> that typically incorporate many data types, including samples of compositional data from </w:t>
      </w:r>
      <w:r w:rsidR="00AE2AA5">
        <w:rPr>
          <w:rFonts w:ascii="Times New Roman" w:hAnsi="Times New Roman" w:cs="Times New Roman"/>
          <w:sz w:val="24"/>
          <w:szCs w:val="24"/>
        </w:rPr>
        <w:t xml:space="preserve">fisheries </w:t>
      </w:r>
      <w:r w:rsidR="00A94E4B">
        <w:rPr>
          <w:rFonts w:ascii="Times New Roman" w:hAnsi="Times New Roman" w:cs="Times New Roman"/>
          <w:sz w:val="24"/>
          <w:szCs w:val="24"/>
        </w:rPr>
        <w:t>and surveys, indices of abundance, and information regarding total fishery harvest</w:t>
      </w:r>
      <w:r w:rsidR="003B449A">
        <w:rPr>
          <w:rFonts w:ascii="Times New Roman" w:hAnsi="Times New Roman" w:cs="Times New Roman"/>
          <w:sz w:val="24"/>
          <w:szCs w:val="24"/>
        </w:rPr>
        <w:t>s</w:t>
      </w:r>
      <w:r w:rsidR="00A94E4B">
        <w:rPr>
          <w:rFonts w:ascii="Times New Roman" w:hAnsi="Times New Roman" w:cs="Times New Roman"/>
          <w:sz w:val="24"/>
          <w:szCs w:val="24"/>
        </w:rPr>
        <w:t xml:space="preserve"> </w:t>
      </w:r>
      <w:r w:rsidR="000B153D">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{"citationID":"au4bnr3li","properties":{"formattedCitation":"(Maunder and Punt, 2013)","plainCitation":"(Maunder and Punt, 2013)"},"citationItems":[{"id":1295,"uris":["http://zotero.org/users/251206/items/TEQ3RIR7"],"uri":["http://zotero.org/users/251206/items/TEQ3RIR7"],"itemData":{"id":1295,"type":"article-journal","title":"A review of integrated analysis in fisheries stock assessment.","container-title":"Fisheries Research","page":"61-74","volume":"142","journalAbbreviation":"Fish. Res.","author":[{"family":"Maunder","given":"Mark N."},{"family":"Punt","given":"André E."}],"issued":{"date-parts":[["2013"]]}}}],"schema":"https://github.com/citation-style-language/schema/raw/master/csl-citation.json"} </w:instrText>
      </w:r>
      <w:r w:rsidR="000B153D">
        <w:rPr>
          <w:rFonts w:ascii="Times New Roman" w:hAnsi="Times New Roman" w:cs="Times New Roman"/>
          <w:sz w:val="24"/>
          <w:szCs w:val="24"/>
        </w:rPr>
        <w:fldChar w:fldCharType="separate"/>
      </w:r>
      <w:r w:rsidR="00F10192" w:rsidRPr="00F10192">
        <w:rPr>
          <w:rFonts w:ascii="Times New Roman" w:hAnsi="Times New Roman" w:cs="Times New Roman"/>
          <w:sz w:val="24"/>
        </w:rPr>
        <w:t>(Maunder and Punt, 2013)</w:t>
      </w:r>
      <w:r w:rsidR="000B153D">
        <w:rPr>
          <w:rFonts w:ascii="Times New Roman" w:hAnsi="Times New Roman" w:cs="Times New Roman"/>
          <w:sz w:val="24"/>
          <w:szCs w:val="24"/>
        </w:rPr>
        <w:fldChar w:fldCharType="end"/>
      </w:r>
      <w:r w:rsidR="00A94E4B">
        <w:rPr>
          <w:rFonts w:ascii="Times New Roman" w:hAnsi="Times New Roman" w:cs="Times New Roman"/>
          <w:sz w:val="24"/>
          <w:szCs w:val="24"/>
        </w:rPr>
        <w:t>.  These data are combined to estimate values for population productivity (parameters in the stock-recrui</w:t>
      </w:r>
      <w:r w:rsidR="00EC1E2B">
        <w:rPr>
          <w:rFonts w:ascii="Times New Roman" w:hAnsi="Times New Roman" w:cs="Times New Roman"/>
          <w:sz w:val="24"/>
          <w:szCs w:val="24"/>
        </w:rPr>
        <w:t>t</w:t>
      </w:r>
      <w:r w:rsidR="0069177F">
        <w:rPr>
          <w:rFonts w:ascii="Times New Roman" w:hAnsi="Times New Roman" w:cs="Times New Roman"/>
          <w:sz w:val="24"/>
          <w:szCs w:val="24"/>
        </w:rPr>
        <w:t>ment</w:t>
      </w:r>
      <w:r w:rsidR="00EC1E2B">
        <w:rPr>
          <w:rFonts w:ascii="Times New Roman" w:hAnsi="Times New Roman" w:cs="Times New Roman"/>
          <w:sz w:val="24"/>
          <w:szCs w:val="24"/>
        </w:rPr>
        <w:t xml:space="preserve"> </w:t>
      </w:r>
      <w:r w:rsidR="00A94E4B">
        <w:rPr>
          <w:rFonts w:ascii="Times New Roman" w:hAnsi="Times New Roman" w:cs="Times New Roman"/>
          <w:sz w:val="24"/>
          <w:szCs w:val="24"/>
        </w:rPr>
        <w:t>relationship) and status (spawning biomass in each year</w:t>
      </w:r>
      <w:r w:rsidR="00020974">
        <w:rPr>
          <w:rFonts w:ascii="Times New Roman" w:hAnsi="Times New Roman" w:cs="Times New Roman"/>
          <w:sz w:val="24"/>
          <w:szCs w:val="24"/>
        </w:rPr>
        <w:t xml:space="preserve"> relative to reference points</w:t>
      </w:r>
      <w:r w:rsidR="00A94E4B">
        <w:rPr>
          <w:rFonts w:ascii="Times New Roman" w:hAnsi="Times New Roman" w:cs="Times New Roman"/>
          <w:sz w:val="24"/>
          <w:szCs w:val="24"/>
        </w:rPr>
        <w:t>).</w:t>
      </w:r>
      <w:r w:rsidR="00F35F02">
        <w:rPr>
          <w:rFonts w:ascii="Times New Roman" w:hAnsi="Times New Roman" w:cs="Times New Roman"/>
          <w:sz w:val="24"/>
          <w:szCs w:val="24"/>
        </w:rPr>
        <w:t xml:space="preserve">  </w:t>
      </w:r>
      <w:r w:rsidR="00A94E4B">
        <w:rPr>
          <w:rFonts w:ascii="Times New Roman" w:hAnsi="Times New Roman" w:cs="Times New Roman"/>
          <w:sz w:val="24"/>
          <w:szCs w:val="24"/>
        </w:rPr>
        <w:t xml:space="preserve">Probabilistic forecasts </w:t>
      </w:r>
      <w:r w:rsidR="00AE2AA5">
        <w:rPr>
          <w:rFonts w:ascii="Times New Roman" w:hAnsi="Times New Roman" w:cs="Times New Roman"/>
          <w:sz w:val="24"/>
          <w:szCs w:val="24"/>
        </w:rPr>
        <w:t xml:space="preserve">of future population dynamics can then be made </w:t>
      </w:r>
      <w:r w:rsidR="007F45C6">
        <w:rPr>
          <w:rFonts w:ascii="Times New Roman" w:hAnsi="Times New Roman" w:cs="Times New Roman"/>
          <w:sz w:val="24"/>
          <w:szCs w:val="24"/>
        </w:rPr>
        <w:t xml:space="preserve">given </w:t>
      </w:r>
      <w:r w:rsidR="00020974">
        <w:rPr>
          <w:rFonts w:ascii="Times New Roman" w:hAnsi="Times New Roman" w:cs="Times New Roman"/>
          <w:sz w:val="24"/>
          <w:szCs w:val="24"/>
        </w:rPr>
        <w:t>assumed fishing mortality ra</w:t>
      </w:r>
      <w:r w:rsidR="00417EFF">
        <w:rPr>
          <w:rFonts w:ascii="Times New Roman" w:hAnsi="Times New Roman" w:cs="Times New Roman"/>
          <w:sz w:val="24"/>
          <w:szCs w:val="24"/>
        </w:rPr>
        <w:t>t</w:t>
      </w:r>
      <w:r w:rsidR="00020974">
        <w:rPr>
          <w:rFonts w:ascii="Times New Roman" w:hAnsi="Times New Roman" w:cs="Times New Roman"/>
          <w:sz w:val="24"/>
          <w:szCs w:val="24"/>
        </w:rPr>
        <w:t>es</w:t>
      </w:r>
      <w:r w:rsidR="00A94E4B">
        <w:rPr>
          <w:rFonts w:ascii="Times New Roman" w:hAnsi="Times New Roman" w:cs="Times New Roman"/>
          <w:sz w:val="24"/>
          <w:szCs w:val="24"/>
        </w:rPr>
        <w:t xml:space="preserve">.  </w:t>
      </w:r>
    </w:p>
    <w:p w14:paraId="1458782B" w14:textId="152A885B"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 xml:space="preserve">Recent studies illustrate that recruitment for many fishes </w:t>
      </w:r>
      <w:r w:rsidR="00901C51">
        <w:rPr>
          <w:rFonts w:ascii="Times New Roman" w:hAnsi="Times New Roman" w:cs="Times New Roman"/>
          <w:sz w:val="24"/>
          <w:szCs w:val="24"/>
        </w:rPr>
        <w:t xml:space="preserve">is non-random over time and </w:t>
      </w:r>
      <w:r w:rsidR="00A94E4B">
        <w:rPr>
          <w:rFonts w:ascii="Times New Roman" w:hAnsi="Times New Roman" w:cs="Times New Roman"/>
          <w:sz w:val="24"/>
          <w:szCs w:val="24"/>
        </w:rPr>
        <w:t xml:space="preserve">includes </w:t>
      </w:r>
      <w:r w:rsidR="00417EFF">
        <w:rPr>
          <w:rFonts w:ascii="Times New Roman" w:hAnsi="Times New Roman" w:cs="Times New Roman"/>
          <w:sz w:val="24"/>
          <w:szCs w:val="24"/>
        </w:rPr>
        <w:t xml:space="preserve">high and low </w:t>
      </w:r>
      <w:r w:rsidR="00A94E4B">
        <w:rPr>
          <w:rFonts w:ascii="Times New Roman" w:hAnsi="Times New Roman" w:cs="Times New Roman"/>
          <w:sz w:val="24"/>
          <w:szCs w:val="24"/>
        </w:rPr>
        <w:t xml:space="preserve">periods </w:t>
      </w:r>
      <w:r w:rsidR="000B153D">
        <w:rPr>
          <w:rFonts w:ascii="Times New Roman" w:hAnsi="Times New Roman" w:cs="Times New Roman"/>
          <w:sz w:val="24"/>
          <w:szCs w:val="24"/>
        </w:rPr>
        <w:fldChar w:fldCharType="begin"/>
      </w:r>
      <w:r w:rsidR="00BA0860">
        <w:rPr>
          <w:rFonts w:ascii="Times New Roman" w:hAnsi="Times New Roman" w:cs="Times New Roman"/>
          <w:sz w:val="24"/>
          <w:szCs w:val="24"/>
        </w:rPr>
        <w:instrText xml:space="preserve"> ADDIN ZOTERO_ITEM CSL_CITATION {"citationID":"WpYNpGeB","properties":{"formattedCitation":"(Szuwalski et al., 2014; Thorson et al., 2014)","plainCitation":"(Szuwalski et al., 2014; Thorson et al., 2014)"},"citationItems":[{"id":1079,"uris":["http://zotero.org/users/251206/items/P4BV9VU6"],"uri":["http://zotero.org/users/251206/items/P4BV9VU6"],"itemData":{"id":1079,"type":"article-journal","title":"Examining common assumptions about recruitment: a meta-analysis of recruitment dynamics for worldwide marine fisheries","container-title":"Fish and Fisheries","page":"n/a-n/a","source":"Wiley Online Library","abstract":"Assumptions about the future productivity of a stock are necessary to calculate sustainable catches in fisheries management. Fisheries scientists often assume the number of young fish entering a population (recruitment) is related to the biomass of spawning adults and that recruitment dynamics do not change over time. Thus, managers often use a target biomass based on spawning biomass as the basis for calculating sustainable catches. However, we show recruitment and spawning biomass are not positively related over the observed range of stock sizes for 61% of 224 stocks in the RAM Legacy Stock Assessment Database. Furthermore, 85% of stocks for which spawning biomass may not drive recruitment dynamics over the observed ranges exhibit shifts in average recruitment, which is often used in proxies for target biomasses. Our results suggest that the environment more strongly influences recruitment than spawning biomass over the observed stock sizes for many stocks. Management often endeavours to maintain stock sizes within the observed ranges, so methods for setting management targets that include changes within an ecosystem may better define the status of some stocks, particularly as climate changes.","DOI":"10.1111/faf.12083","ISSN":"1467-2979","shortTitle":"Examining common assumptions about recruitment","journalAbbreviation":"Fish Fish","language":"en","author":[{"family":"Szuwalski","given":"Cody S"},{"family":"Vert-Pre","given":"Katyana A"},{"family":"Punt","given":"André E"},{"family":"Branch","given":"Trevor A"},{"family":"Hilborn","given":"Ray"}],"issued":{"date-parts":[["2014",6,1]]}}},{"id":1514,"uris":["http://zotero.org/users/251206/items/WPXMFVJT"],"uri":["http://zotero.org/users/251206/items/WPXMFVJT"],"itemData":{"id":1514,"type":"article-journal","title":"How variable is recruitment for exploited marine fishes? A hierarchical model for testing life history theory","container-title":"Canadian Journal of Fisheries and Aquatic Sciences","page":"973-983","volume":"71","issue":"7","source":"NRC Research Press","abstract":"Recruitment often varies substantially in fish populations and residual variability may have serial autocorrelation due to environmental effects even after accounting for a stock-recruit relationship. However, the likely magnitude of variability and autocorrelation in recruitment has yet to be formally estimated. We therefore develop a hierarchical model for recruitment variability and autocorrelation, and apply it to data for 154 fish populations. Results are similar when using either Ricker and Beverton-Holt stock-recruit models, and show that autocorrelated recruitment has a marginal standard deviation of 0.76 (SD=0.37) and an average autocorrelation of 0.44 (SD=0.28) when predicting for an unobserved taxonomic order. Estimates differ somewhat among taxonomic orders and stocks, and also support a hypothesized positive relationship between age at maturity and autocorrelation in recruitment. Our results can be used as a Bayesian prior for recruitment variability in models for data-poor stocks, and to dis...","DOI":"10.1139/cjfas-2013-0645","ISSN":"0706-652X","shortTitle":"How variable is recruitment for exploited marine fishes?","journalAbbreviation":"Can. J. Fish. Aquat. Sci.","author":[{"family":"Thorson","given":"James T."},{"family":"Jensen","given":"Olaf P."},{"family":"Zipkin","given":"Elise F."}],"issued":{"date-parts":[["2014"]]}}}],"schema":"https://github.com/citation-style-language/schema/raw/master/csl-citation.json"} </w:instrText>
      </w:r>
      <w:r w:rsidR="000B153D">
        <w:rPr>
          <w:rFonts w:ascii="Times New Roman" w:hAnsi="Times New Roman" w:cs="Times New Roman"/>
          <w:sz w:val="24"/>
          <w:szCs w:val="24"/>
        </w:rPr>
        <w:fldChar w:fldCharType="separate"/>
      </w:r>
      <w:r w:rsidR="00BA0860" w:rsidRPr="00BA0860">
        <w:rPr>
          <w:rFonts w:ascii="Times New Roman" w:hAnsi="Times New Roman" w:cs="Times New Roman"/>
          <w:sz w:val="24"/>
        </w:rPr>
        <w:t>(</w:t>
      </w:r>
      <w:r w:rsidR="008E0D0D">
        <w:rPr>
          <w:rFonts w:ascii="Times New Roman" w:hAnsi="Times New Roman" w:cs="Times New Roman"/>
          <w:sz w:val="24"/>
        </w:rPr>
        <w:t xml:space="preserve">Hollowed et al., 2001; </w:t>
      </w:r>
      <w:r w:rsidR="00BA0860" w:rsidRPr="00BA0860">
        <w:rPr>
          <w:rFonts w:ascii="Times New Roman" w:hAnsi="Times New Roman" w:cs="Times New Roman"/>
          <w:sz w:val="24"/>
        </w:rPr>
        <w:t>Szuwalski et al., 2014; Thorson et al., 2014)</w:t>
      </w:r>
      <w:r w:rsidR="000B153D">
        <w:rPr>
          <w:rFonts w:ascii="Times New Roman" w:hAnsi="Times New Roman" w:cs="Times New Roman"/>
          <w:sz w:val="24"/>
          <w:szCs w:val="24"/>
        </w:rPr>
        <w:fldChar w:fldCharType="end"/>
      </w:r>
      <w:r w:rsidR="00A94E4B">
        <w:rPr>
          <w:rFonts w:ascii="Times New Roman" w:hAnsi="Times New Roman" w:cs="Times New Roman"/>
          <w:sz w:val="24"/>
          <w:szCs w:val="24"/>
        </w:rPr>
        <w:t xml:space="preserve">.  </w:t>
      </w:r>
      <w:r w:rsidR="00086952">
        <w:rPr>
          <w:rFonts w:ascii="Times New Roman" w:hAnsi="Times New Roman" w:cs="Times New Roman"/>
          <w:sz w:val="24"/>
          <w:szCs w:val="24"/>
        </w:rPr>
        <w:t>Th</w:t>
      </w:r>
      <w:ins w:id="24" w:author="Kelli Johnson" w:date="2016-05-26T07:50:00Z">
        <w:r w:rsidR="00586942">
          <w:rPr>
            <w:rFonts w:ascii="Times New Roman" w:hAnsi="Times New Roman" w:cs="Times New Roman"/>
            <w:sz w:val="24"/>
            <w:szCs w:val="24"/>
          </w:rPr>
          <w:t>ese periods</w:t>
        </w:r>
      </w:ins>
      <w:del w:id="25" w:author="Kelli Johnson" w:date="2016-05-26T07:50:00Z">
        <w:r w:rsidR="00086952" w:rsidDel="00586942">
          <w:rPr>
            <w:rFonts w:ascii="Times New Roman" w:hAnsi="Times New Roman" w:cs="Times New Roman"/>
            <w:sz w:val="24"/>
            <w:szCs w:val="24"/>
          </w:rPr>
          <w:delText>is</w:delText>
        </w:r>
      </w:del>
      <w:r w:rsidR="00086952">
        <w:rPr>
          <w:rFonts w:ascii="Times New Roman" w:hAnsi="Times New Roman" w:cs="Times New Roman"/>
          <w:sz w:val="24"/>
          <w:szCs w:val="24"/>
        </w:rPr>
        <w:t xml:space="preserve"> could be driven by environmental factors acting on </w:t>
      </w:r>
      <w:r w:rsidR="00DB3ADA">
        <w:rPr>
          <w:rFonts w:ascii="Times New Roman" w:hAnsi="Times New Roman" w:cs="Times New Roman"/>
          <w:sz w:val="24"/>
          <w:szCs w:val="24"/>
        </w:rPr>
        <w:t xml:space="preserve">recruit </w:t>
      </w:r>
      <w:r w:rsidR="00086952">
        <w:rPr>
          <w:rFonts w:ascii="Times New Roman" w:hAnsi="Times New Roman" w:cs="Times New Roman"/>
          <w:sz w:val="24"/>
          <w:szCs w:val="24"/>
        </w:rPr>
        <w:t xml:space="preserve">survival </w:t>
      </w:r>
      <w:r w:rsidR="00DB3ADA">
        <w:rPr>
          <w:rFonts w:ascii="Times New Roman" w:hAnsi="Times New Roman" w:cs="Times New Roman"/>
          <w:sz w:val="24"/>
          <w:szCs w:val="24"/>
        </w:rPr>
        <w:t>(</w:t>
      </w:r>
      <w:r w:rsidR="00E330DD">
        <w:rPr>
          <w:rFonts w:ascii="Times New Roman" w:hAnsi="Times New Roman" w:cs="Times New Roman"/>
          <w:sz w:val="24"/>
          <w:szCs w:val="24"/>
        </w:rPr>
        <w:t>Wilderbuer</w:t>
      </w:r>
      <w:r w:rsidR="0005028C">
        <w:rPr>
          <w:rFonts w:ascii="Times New Roman" w:hAnsi="Times New Roman" w:cs="Times New Roman"/>
          <w:sz w:val="24"/>
          <w:szCs w:val="24"/>
        </w:rPr>
        <w:t xml:space="preserve"> et al., 2002</w:t>
      </w:r>
      <w:r w:rsidR="00BA0860">
        <w:rPr>
          <w:rFonts w:ascii="Times New Roman" w:hAnsi="Times New Roman" w:cs="Times New Roman"/>
          <w:sz w:val="24"/>
          <w:szCs w:val="24"/>
        </w:rPr>
        <w:t xml:space="preserve">), </w:t>
      </w:r>
      <w:r w:rsidR="00086952">
        <w:rPr>
          <w:rFonts w:ascii="Times New Roman" w:hAnsi="Times New Roman" w:cs="Times New Roman"/>
          <w:sz w:val="24"/>
          <w:szCs w:val="24"/>
        </w:rPr>
        <w:t>a</w:t>
      </w:r>
      <w:r w:rsidR="00BA0860">
        <w:rPr>
          <w:rFonts w:ascii="Times New Roman" w:hAnsi="Times New Roman" w:cs="Times New Roman"/>
          <w:sz w:val="24"/>
          <w:szCs w:val="24"/>
        </w:rPr>
        <w:t>dult reproductive output</w:t>
      </w:r>
      <w:r w:rsidR="00086952">
        <w:rPr>
          <w:rFonts w:ascii="Times New Roman" w:hAnsi="Times New Roman" w:cs="Times New Roman"/>
          <w:sz w:val="24"/>
          <w:szCs w:val="24"/>
        </w:rPr>
        <w:t xml:space="preserve"> </w:t>
      </w:r>
      <w:r w:rsidR="000B153D">
        <w:rPr>
          <w:rFonts w:ascii="Times New Roman" w:hAnsi="Times New Roman" w:cs="Times New Roman"/>
          <w:sz w:val="24"/>
          <w:szCs w:val="24"/>
        </w:rPr>
        <w:fldChar w:fldCharType="begin"/>
      </w:r>
      <w:r w:rsidR="00BA0860">
        <w:rPr>
          <w:rFonts w:ascii="Times New Roman" w:hAnsi="Times New Roman" w:cs="Times New Roman"/>
          <w:sz w:val="24"/>
          <w:szCs w:val="24"/>
        </w:rPr>
        <w:instrText xml:space="preserve"> ADDIN ZOTERO_ITEM CSL_CITATION {"citationID":"u6to4mu1f","properties":{"formattedCitation":"{\\rtf (J\\uc0\\u248{}rgensen et al., 2006)}","plainCitation":"(Jørgensen et al., 2006)"},"citationItems":[{"id":952,"uris":["http://zotero.org/users/251206/items/KHQGDD35"],"uri":["http://zotero.org/users/251206/items/KHQGDD35"],"itemData":{"id":952,"type":"article-journal","title":"The logic of skipped spawning in fish","container-title":"Canadian Journal of Fisheries and Aquatic Sciences","page":"200–211","volume":"63","issue":"1","source":"Google Scholar","author":[{"family":"Jørgensen","given":"Christian"},{"family":"Ernande","given":"Bruno"},{"family":"Fiksen","given":"Øyvind"},{"family":"Dieckmann","given":"Ulf"}],"issued":{"date-parts":[["2006"]]}}}],"schema":"https://github.com/citation-style-language/schema/raw/master/csl-citation.json"} </w:instrText>
      </w:r>
      <w:r w:rsidR="000B153D">
        <w:rPr>
          <w:rFonts w:ascii="Times New Roman" w:hAnsi="Times New Roman" w:cs="Times New Roman"/>
          <w:sz w:val="24"/>
          <w:szCs w:val="24"/>
        </w:rPr>
        <w:fldChar w:fldCharType="separate"/>
      </w:r>
      <w:r w:rsidR="00BA0860" w:rsidRPr="00BA0860">
        <w:rPr>
          <w:rFonts w:ascii="Times New Roman" w:hAnsi="Times New Roman" w:cs="Times New Roman"/>
          <w:sz w:val="24"/>
          <w:szCs w:val="24"/>
        </w:rPr>
        <w:t>(Jørgensen et al., 2006)</w:t>
      </w:r>
      <w:r w:rsidR="000B153D">
        <w:rPr>
          <w:rFonts w:ascii="Times New Roman" w:hAnsi="Times New Roman" w:cs="Times New Roman"/>
          <w:sz w:val="24"/>
          <w:szCs w:val="24"/>
        </w:rPr>
        <w:fldChar w:fldCharType="end"/>
      </w:r>
      <w:r w:rsidR="00DB3ADA">
        <w:rPr>
          <w:rFonts w:ascii="Times New Roman" w:hAnsi="Times New Roman" w:cs="Times New Roman"/>
          <w:sz w:val="24"/>
          <w:szCs w:val="24"/>
        </w:rPr>
        <w:t xml:space="preserve">, </w:t>
      </w:r>
      <w:r w:rsidR="00086952">
        <w:rPr>
          <w:rFonts w:ascii="Times New Roman" w:hAnsi="Times New Roman" w:cs="Times New Roman"/>
          <w:sz w:val="24"/>
          <w:szCs w:val="24"/>
        </w:rPr>
        <w:t>or both</w:t>
      </w:r>
      <w:r w:rsidR="00DB3ADA">
        <w:rPr>
          <w:rFonts w:ascii="Times New Roman" w:hAnsi="Times New Roman" w:cs="Times New Roman"/>
          <w:sz w:val="24"/>
          <w:szCs w:val="24"/>
        </w:rPr>
        <w:t xml:space="preserve"> </w:t>
      </w:r>
      <w:r w:rsidR="00BA0860">
        <w:rPr>
          <w:rFonts w:ascii="Times New Roman" w:hAnsi="Times New Roman" w:cs="Times New Roman"/>
          <w:sz w:val="24"/>
          <w:szCs w:val="24"/>
        </w:rPr>
        <w:t xml:space="preserve">simultaneously </w:t>
      </w:r>
      <w:r w:rsidR="00DB3ADA">
        <w:rPr>
          <w:rFonts w:ascii="Times New Roman" w:hAnsi="Times New Roman" w:cs="Times New Roman"/>
          <w:sz w:val="24"/>
          <w:szCs w:val="24"/>
        </w:rPr>
        <w:t>(</w:t>
      </w:r>
      <w:r w:rsidR="00402303">
        <w:rPr>
          <w:rFonts w:ascii="Times New Roman" w:hAnsi="Times New Roman" w:cs="Times New Roman"/>
          <w:sz w:val="24"/>
          <w:szCs w:val="24"/>
        </w:rPr>
        <w:t xml:space="preserve">Okamoto et al., 2012; </w:t>
      </w:r>
      <w:r w:rsidR="00AE7A51">
        <w:rPr>
          <w:rFonts w:ascii="Times New Roman" w:hAnsi="Times New Roman" w:cs="Times New Roman"/>
          <w:sz w:val="24"/>
          <w:szCs w:val="24"/>
        </w:rPr>
        <w:t>Wooster and Bailey, 1989</w:t>
      </w:r>
      <w:r w:rsidR="00086952">
        <w:rPr>
          <w:rFonts w:ascii="Times New Roman" w:hAnsi="Times New Roman" w:cs="Times New Roman"/>
          <w:sz w:val="24"/>
          <w:szCs w:val="24"/>
        </w:rPr>
        <w:t>)</w:t>
      </w:r>
      <w:r w:rsidR="00EC1E2B">
        <w:rPr>
          <w:rFonts w:ascii="Times New Roman" w:hAnsi="Times New Roman" w:cs="Times New Roman"/>
          <w:sz w:val="24"/>
          <w:szCs w:val="24"/>
        </w:rPr>
        <w:t>,</w:t>
      </w:r>
      <w:r w:rsidR="00086952">
        <w:rPr>
          <w:rFonts w:ascii="Times New Roman" w:hAnsi="Times New Roman" w:cs="Times New Roman"/>
          <w:sz w:val="24"/>
          <w:szCs w:val="24"/>
        </w:rPr>
        <w:t xml:space="preserve"> or changes in the abundance of predators</w:t>
      </w:r>
      <w:r w:rsidR="00DB3ADA">
        <w:rPr>
          <w:rFonts w:ascii="Times New Roman" w:hAnsi="Times New Roman" w:cs="Times New Roman"/>
          <w:sz w:val="24"/>
          <w:szCs w:val="24"/>
        </w:rPr>
        <w:t xml:space="preserve"> (</w:t>
      </w:r>
      <w:r w:rsidR="00E330DD">
        <w:rPr>
          <w:rFonts w:ascii="Times New Roman" w:hAnsi="Times New Roman" w:cs="Times New Roman"/>
          <w:sz w:val="24"/>
          <w:szCs w:val="24"/>
        </w:rPr>
        <w:t>Bailey, 2000</w:t>
      </w:r>
      <w:r w:rsidR="00DB3ADA">
        <w:rPr>
          <w:rFonts w:ascii="Times New Roman" w:hAnsi="Times New Roman" w:cs="Times New Roman"/>
          <w:sz w:val="24"/>
          <w:szCs w:val="24"/>
        </w:rPr>
        <w:t>)</w:t>
      </w:r>
      <w:r w:rsidR="00086952">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Ideally, researchers </w:t>
      </w:r>
      <w:r w:rsidR="00A94E4B">
        <w:rPr>
          <w:rFonts w:ascii="Times New Roman" w:hAnsi="Times New Roman" w:cs="Times New Roman"/>
          <w:sz w:val="24"/>
          <w:szCs w:val="24"/>
        </w:rPr>
        <w:t>can</w:t>
      </w:r>
      <w:r w:rsidR="00A94E4B" w:rsidRPr="00DD6BFB">
        <w:rPr>
          <w:rFonts w:ascii="Times New Roman" w:hAnsi="Times New Roman" w:cs="Times New Roman"/>
          <w:sz w:val="24"/>
          <w:szCs w:val="24"/>
        </w:rPr>
        <w:t xml:space="preserve"> identify measureable environmental factors that are correlated with recruitment </w:t>
      </w:r>
      <w:r w:rsidR="00A94E4B">
        <w:rPr>
          <w:rFonts w:ascii="Times New Roman" w:hAnsi="Times New Roman" w:cs="Times New Roman"/>
          <w:sz w:val="24"/>
          <w:szCs w:val="24"/>
        </w:rPr>
        <w:t>deviations</w:t>
      </w:r>
      <w:r w:rsidR="00A94E4B" w:rsidRPr="00DD6BFB">
        <w:rPr>
          <w:rFonts w:ascii="Times New Roman" w:hAnsi="Times New Roman" w:cs="Times New Roman"/>
          <w:sz w:val="24"/>
          <w:szCs w:val="24"/>
        </w:rPr>
        <w:t xml:space="preserve"> or regime shifts, and which ca</w:t>
      </w:r>
      <w:r w:rsidR="00A94E4B">
        <w:rPr>
          <w:rFonts w:ascii="Times New Roman" w:hAnsi="Times New Roman" w:cs="Times New Roman"/>
          <w:sz w:val="24"/>
          <w:szCs w:val="24"/>
        </w:rPr>
        <w:t xml:space="preserve">n be forecast into the future </w:t>
      </w:r>
      <w:r w:rsidR="000B153D">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{"citationID":"mlo78jj96","properties":{"formattedCitation":"(Haltuch and Punt, 2011)","plainCitation":"(Haltuch and Punt, 2011)"},"citationItems":[{"id":1096,"uris":["http://zotero.org/users/251206/items/P9N584VM"],"uri":["http://zotero.org/users/251206/items/P9N584VM"],"itemData":{"id":1096,"type":"article-journal","title":"The promises and pitfalls of including decadal-scale climate forcing of recruitment in groundfish stock assessment","container-title":"Canadian Journal of Fisheries and Aquatic Sciences","page":"912–926","volume":"68","issue":"5","source":"Google Scholar","journalAbbreviation":"Can. J. Fish. Aquat. Sci.","author":[{"family":"Haltuch","given":"M. A"},{"family":"Punt","given":"A. E"}],"issued":{"date-parts":[["2011"]]}}}],"schema":"https://github.com/citation-style-language/schema/raw/master/csl-citation.json"} </w:instrText>
      </w:r>
      <w:r w:rsidR="000B153D">
        <w:rPr>
          <w:rFonts w:ascii="Times New Roman" w:hAnsi="Times New Roman" w:cs="Times New Roman"/>
          <w:sz w:val="24"/>
          <w:szCs w:val="24"/>
        </w:rPr>
        <w:fldChar w:fldCharType="separate"/>
      </w:r>
      <w:r w:rsidR="00F10192" w:rsidRPr="00F10192">
        <w:rPr>
          <w:rFonts w:ascii="Times New Roman" w:hAnsi="Times New Roman" w:cs="Times New Roman"/>
          <w:sz w:val="24"/>
        </w:rPr>
        <w:t>(Haltuch and Punt, 2011)</w:t>
      </w:r>
      <w:r w:rsidR="000B153D">
        <w:rPr>
          <w:rFonts w:ascii="Times New Roman" w:hAnsi="Times New Roman" w:cs="Times New Roman"/>
          <w:sz w:val="24"/>
          <w:szCs w:val="24"/>
        </w:rPr>
        <w:fldChar w:fldCharType="end"/>
      </w:r>
      <w:r w:rsidR="00A94E4B">
        <w:rPr>
          <w:rFonts w:ascii="Times New Roman" w:hAnsi="Times New Roman" w:cs="Times New Roman"/>
          <w:sz w:val="24"/>
          <w:szCs w:val="24"/>
        </w:rPr>
        <w:t xml:space="preserve">.  If an </w:t>
      </w:r>
      <w:r w:rsidR="00A94E4B" w:rsidRPr="00DD6BFB">
        <w:rPr>
          <w:rFonts w:ascii="Times New Roman" w:hAnsi="Times New Roman" w:cs="Times New Roman"/>
          <w:sz w:val="24"/>
          <w:szCs w:val="24"/>
        </w:rPr>
        <w:t xml:space="preserve">environmental factor </w:t>
      </w:r>
      <w:r w:rsidR="00A94E4B">
        <w:rPr>
          <w:rFonts w:ascii="Times New Roman" w:hAnsi="Times New Roman" w:cs="Times New Roman"/>
          <w:sz w:val="24"/>
          <w:szCs w:val="24"/>
        </w:rPr>
        <w:t xml:space="preserve">that helps predict future recruitment can be identified, it can then be used to inform </w:t>
      </w:r>
      <w:r w:rsidR="00A94E4B" w:rsidRPr="00DD6BFB">
        <w:rPr>
          <w:rFonts w:ascii="Times New Roman" w:hAnsi="Times New Roman" w:cs="Times New Roman"/>
          <w:sz w:val="24"/>
          <w:szCs w:val="24"/>
        </w:rPr>
        <w:t>rebuilding forecasts (Holt and Punt</w:t>
      </w:r>
      <w:r w:rsidR="00F90775">
        <w:rPr>
          <w:rFonts w:ascii="Times New Roman" w:hAnsi="Times New Roman" w:cs="Times New Roman"/>
          <w:sz w:val="24"/>
          <w:szCs w:val="24"/>
        </w:rPr>
        <w:t>,</w:t>
      </w:r>
      <w:r w:rsidR="00A94E4B" w:rsidRPr="00DD6BFB">
        <w:rPr>
          <w:rFonts w:ascii="Times New Roman" w:hAnsi="Times New Roman" w:cs="Times New Roman"/>
          <w:sz w:val="24"/>
          <w:szCs w:val="24"/>
        </w:rPr>
        <w:t xml:space="preserve"> 2009</w:t>
      </w:r>
      <w:r w:rsidR="00F90775">
        <w:rPr>
          <w:rFonts w:ascii="Times New Roman" w:hAnsi="Times New Roman" w:cs="Times New Roman"/>
          <w:sz w:val="24"/>
          <w:szCs w:val="24"/>
        </w:rPr>
        <w:t>;</w:t>
      </w:r>
      <w:r w:rsidR="00A94E4B" w:rsidRPr="00DD6BFB">
        <w:rPr>
          <w:rFonts w:ascii="Times New Roman" w:hAnsi="Times New Roman" w:cs="Times New Roman"/>
          <w:sz w:val="24"/>
          <w:szCs w:val="24"/>
        </w:rPr>
        <w:t xml:space="preserve"> Punt</w:t>
      </w:r>
      <w:r w:rsidR="00F90775">
        <w:rPr>
          <w:rFonts w:ascii="Times New Roman" w:hAnsi="Times New Roman" w:cs="Times New Roman"/>
          <w:sz w:val="24"/>
          <w:szCs w:val="24"/>
        </w:rPr>
        <w:t>,</w:t>
      </w:r>
      <w:r w:rsidR="00A94E4B" w:rsidRPr="00DD6BFB">
        <w:rPr>
          <w:rFonts w:ascii="Times New Roman" w:hAnsi="Times New Roman" w:cs="Times New Roman"/>
          <w:sz w:val="24"/>
          <w:szCs w:val="24"/>
        </w:rPr>
        <w:t xml:space="preserve"> 2011) and reference point </w:t>
      </w:r>
      <w:r w:rsidR="00A94E4B">
        <w:rPr>
          <w:rFonts w:ascii="Times New Roman" w:hAnsi="Times New Roman" w:cs="Times New Roman"/>
          <w:sz w:val="24"/>
          <w:szCs w:val="24"/>
        </w:rPr>
        <w:t xml:space="preserve">calculations </w:t>
      </w:r>
      <w:r w:rsidR="00A94E4B" w:rsidRPr="00DD6BFB">
        <w:rPr>
          <w:rFonts w:ascii="Times New Roman" w:hAnsi="Times New Roman" w:cs="Times New Roman"/>
          <w:sz w:val="24"/>
          <w:szCs w:val="24"/>
        </w:rPr>
        <w:t>(</w:t>
      </w:r>
      <w:r w:rsidR="0027751D">
        <w:rPr>
          <w:rFonts w:ascii="Times New Roman" w:hAnsi="Times New Roman" w:cs="Times New Roman"/>
          <w:sz w:val="24"/>
          <w:szCs w:val="24"/>
        </w:rPr>
        <w:t>Lindegren and Checkley, 2013</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If an environmental factor cannot be identified</w:t>
      </w:r>
      <w:r w:rsidR="00A94E4B" w:rsidRPr="00DD6BFB">
        <w:rPr>
          <w:rFonts w:ascii="Times New Roman" w:hAnsi="Times New Roman" w:cs="Times New Roman"/>
          <w:sz w:val="24"/>
          <w:szCs w:val="24"/>
        </w:rPr>
        <w:t xml:space="preserve">, population forecasts </w:t>
      </w:r>
      <w:r w:rsidR="007F45C6">
        <w:rPr>
          <w:rFonts w:ascii="Times New Roman" w:hAnsi="Times New Roman" w:cs="Times New Roman"/>
          <w:sz w:val="24"/>
          <w:szCs w:val="24"/>
        </w:rPr>
        <w:t xml:space="preserve">are sometimes </w:t>
      </w:r>
      <w:r w:rsidR="00A94E4B">
        <w:rPr>
          <w:rFonts w:ascii="Times New Roman" w:hAnsi="Times New Roman" w:cs="Times New Roman"/>
          <w:sz w:val="24"/>
          <w:szCs w:val="24"/>
        </w:rPr>
        <w:t xml:space="preserve">calculated for </w:t>
      </w:r>
      <w:del w:id="26" w:author="Punt, Andre (O&amp;A, Hobart)" w:date="2016-05-21T11:11:00Z">
        <w:r w:rsidR="00A94E4B" w:rsidDel="00BF2688">
          <w:rPr>
            <w:rFonts w:ascii="Times New Roman" w:hAnsi="Times New Roman" w:cs="Times New Roman"/>
            <w:sz w:val="24"/>
            <w:szCs w:val="24"/>
          </w:rPr>
          <w:delText xml:space="preserve">different </w:delText>
        </w:r>
      </w:del>
      <w:ins w:id="27" w:author="Punt, Andre (O&amp;A, Hobart)" w:date="2016-05-21T11:11:00Z">
        <w:r w:rsidR="00BF2688">
          <w:rPr>
            <w:rFonts w:ascii="Times New Roman" w:hAnsi="Times New Roman" w:cs="Times New Roman"/>
            <w:sz w:val="24"/>
            <w:szCs w:val="24"/>
          </w:rPr>
          <w:t xml:space="preserve">various </w:t>
        </w:r>
      </w:ins>
      <w:r w:rsidR="00A94E4B">
        <w:rPr>
          <w:rFonts w:ascii="Times New Roman" w:hAnsi="Times New Roman" w:cs="Times New Roman"/>
          <w:sz w:val="24"/>
          <w:szCs w:val="24"/>
        </w:rPr>
        <w:t xml:space="preserve">“states-of-nature”, where each state-of-nature </w:t>
      </w:r>
      <w:r w:rsidR="00A94E4B" w:rsidRPr="00DD6BFB">
        <w:rPr>
          <w:rFonts w:ascii="Times New Roman" w:hAnsi="Times New Roman" w:cs="Times New Roman"/>
          <w:sz w:val="24"/>
          <w:szCs w:val="24"/>
        </w:rPr>
        <w:t>depend</w:t>
      </w:r>
      <w:r w:rsidR="00A94E4B">
        <w:rPr>
          <w:rFonts w:ascii="Times New Roman" w:hAnsi="Times New Roman" w:cs="Times New Roman"/>
          <w:sz w:val="24"/>
          <w:szCs w:val="24"/>
        </w:rPr>
        <w:t xml:space="preserve">s upon </w:t>
      </w:r>
      <w:r w:rsidR="00A94E4B" w:rsidRPr="00DD6BFB">
        <w:rPr>
          <w:rFonts w:ascii="Times New Roman" w:hAnsi="Times New Roman" w:cs="Times New Roman"/>
          <w:sz w:val="24"/>
          <w:szCs w:val="24"/>
        </w:rPr>
        <w:t xml:space="preserve">a hypothetical scenario for </w:t>
      </w:r>
      <w:r w:rsidR="00DC2E60">
        <w:rPr>
          <w:rFonts w:ascii="Times New Roman" w:hAnsi="Times New Roman" w:cs="Times New Roman"/>
          <w:sz w:val="24"/>
          <w:szCs w:val="24"/>
        </w:rPr>
        <w:t xml:space="preserve">expected </w:t>
      </w:r>
      <w:r w:rsidR="00A94E4B" w:rsidRPr="00DD6BFB">
        <w:rPr>
          <w:rFonts w:ascii="Times New Roman" w:hAnsi="Times New Roman" w:cs="Times New Roman"/>
          <w:sz w:val="24"/>
          <w:szCs w:val="24"/>
        </w:rPr>
        <w:t>future recruitment (e.g., high, average, and low productivity scenarios</w:t>
      </w:r>
      <w:r w:rsidR="00DB3ADA">
        <w:rPr>
          <w:rFonts w:ascii="Times New Roman" w:hAnsi="Times New Roman" w:cs="Times New Roman"/>
          <w:sz w:val="24"/>
          <w:szCs w:val="24"/>
        </w:rPr>
        <w:t xml:space="preserve">; </w:t>
      </w:r>
      <w:r w:rsidR="003C6745">
        <w:rPr>
          <w:rFonts w:ascii="Times New Roman" w:hAnsi="Times New Roman" w:cs="Times New Roman"/>
          <w:sz w:val="24"/>
          <w:szCs w:val="24"/>
        </w:rPr>
        <w:t>Peterman and Anderson, 1999</w:t>
      </w:r>
      <w:r w:rsidR="00DC2E60">
        <w:rPr>
          <w:rFonts w:ascii="Times New Roman" w:hAnsi="Times New Roman" w:cs="Times New Roman"/>
          <w:sz w:val="24"/>
          <w:szCs w:val="24"/>
        </w:rPr>
        <w:t>)</w:t>
      </w:r>
      <w:r w:rsidR="00A94E4B" w:rsidRPr="00DD6BFB">
        <w:rPr>
          <w:rFonts w:ascii="Times New Roman" w:hAnsi="Times New Roman" w:cs="Times New Roman"/>
          <w:sz w:val="24"/>
          <w:szCs w:val="24"/>
        </w:rPr>
        <w:t>.</w:t>
      </w:r>
    </w:p>
    <w:p w14:paraId="2106BE26" w14:textId="6B24DD6E"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r>
      <w:r w:rsidR="00A94E4B">
        <w:rPr>
          <w:rFonts w:ascii="Times New Roman" w:hAnsi="Times New Roman" w:cs="Times New Roman"/>
          <w:sz w:val="24"/>
          <w:szCs w:val="24"/>
        </w:rPr>
        <w:t>When</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correlated </w:t>
      </w:r>
      <w:r w:rsidR="00A94E4B" w:rsidRPr="00DD6BFB">
        <w:rPr>
          <w:rFonts w:ascii="Times New Roman" w:hAnsi="Times New Roman" w:cs="Times New Roman"/>
          <w:sz w:val="24"/>
          <w:szCs w:val="24"/>
        </w:rPr>
        <w:t>measurable environmental factors remain unidentified</w:t>
      </w:r>
      <w:r w:rsidR="00A94E4B">
        <w:rPr>
          <w:rFonts w:ascii="Times New Roman" w:hAnsi="Times New Roman" w:cs="Times New Roman"/>
          <w:sz w:val="24"/>
          <w:szCs w:val="24"/>
        </w:rPr>
        <w:t xml:space="preserve">, </w:t>
      </w:r>
      <w:r w:rsidR="00E350F2">
        <w:rPr>
          <w:rFonts w:ascii="Times New Roman" w:hAnsi="Times New Roman" w:cs="Times New Roman"/>
          <w:sz w:val="24"/>
          <w:szCs w:val="24"/>
        </w:rPr>
        <w:t xml:space="preserve">the influence of </w:t>
      </w:r>
      <w:r w:rsidR="00A94E4B">
        <w:rPr>
          <w:rFonts w:ascii="Times New Roman" w:hAnsi="Times New Roman" w:cs="Times New Roman"/>
          <w:sz w:val="24"/>
          <w:szCs w:val="24"/>
        </w:rPr>
        <w:t>r</w:t>
      </w:r>
      <w:r w:rsidR="00A94E4B" w:rsidRPr="00DD6BFB">
        <w:rPr>
          <w:rFonts w:ascii="Times New Roman" w:hAnsi="Times New Roman" w:cs="Times New Roman"/>
          <w:sz w:val="24"/>
          <w:szCs w:val="24"/>
        </w:rPr>
        <w:t xml:space="preserve">egime shifts can </w:t>
      </w:r>
      <w:r w:rsidR="00E350F2">
        <w:rPr>
          <w:rFonts w:ascii="Times New Roman" w:hAnsi="Times New Roman" w:cs="Times New Roman"/>
          <w:sz w:val="24"/>
          <w:szCs w:val="24"/>
        </w:rPr>
        <w:t xml:space="preserve">still be accounted for by invoking </w:t>
      </w:r>
      <w:r w:rsidR="00A94E4B">
        <w:rPr>
          <w:rFonts w:ascii="Times New Roman" w:hAnsi="Times New Roman" w:cs="Times New Roman"/>
          <w:sz w:val="24"/>
          <w:szCs w:val="24"/>
        </w:rPr>
        <w:t xml:space="preserve">autocorrelation in </w:t>
      </w:r>
      <w:r w:rsidR="00DC2E60">
        <w:rPr>
          <w:rFonts w:ascii="Times New Roman" w:hAnsi="Times New Roman" w:cs="Times New Roman"/>
          <w:sz w:val="24"/>
          <w:szCs w:val="24"/>
        </w:rPr>
        <w:t xml:space="preserve">future </w:t>
      </w:r>
      <w:r w:rsidR="00A94E4B">
        <w:rPr>
          <w:rFonts w:ascii="Times New Roman" w:hAnsi="Times New Roman" w:cs="Times New Roman"/>
          <w:sz w:val="24"/>
          <w:szCs w:val="24"/>
        </w:rPr>
        <w:t xml:space="preserve">recruitment deviations </w:t>
      </w:r>
      <w:r w:rsidR="00A94E4B" w:rsidRPr="00DD6BFB">
        <w:rPr>
          <w:rFonts w:ascii="Times New Roman" w:hAnsi="Times New Roman" w:cs="Times New Roman"/>
          <w:sz w:val="24"/>
          <w:szCs w:val="24"/>
        </w:rPr>
        <w:t xml:space="preserve">(i.e., where </w:t>
      </w:r>
      <w:r w:rsidR="00DC2E60">
        <w:rPr>
          <w:rFonts w:ascii="Times New Roman" w:hAnsi="Times New Roman" w:cs="Times New Roman"/>
          <w:sz w:val="24"/>
          <w:szCs w:val="24"/>
        </w:rPr>
        <w:t>future</w:t>
      </w:r>
      <w:r w:rsidR="00A94E4B" w:rsidRPr="00DD6BFB">
        <w:rPr>
          <w:rFonts w:ascii="Times New Roman" w:hAnsi="Times New Roman" w:cs="Times New Roman"/>
          <w:sz w:val="24"/>
          <w:szCs w:val="24"/>
        </w:rPr>
        <w:t xml:space="preserve"> recruitment deviations are greater or less than zero for many years in a sequence).  </w:t>
      </w:r>
      <w:r w:rsidR="00A94E4B">
        <w:rPr>
          <w:rFonts w:ascii="Times New Roman" w:hAnsi="Times New Roman" w:cs="Times New Roman"/>
          <w:sz w:val="24"/>
          <w:szCs w:val="24"/>
        </w:rPr>
        <w:t>Including</w:t>
      </w:r>
      <w:r w:rsidR="00A94E4B" w:rsidRPr="00DD6BFB">
        <w:rPr>
          <w:rFonts w:ascii="Times New Roman" w:hAnsi="Times New Roman" w:cs="Times New Roman"/>
          <w:sz w:val="24"/>
          <w:szCs w:val="24"/>
        </w:rPr>
        <w:t xml:space="preserve"> </w:t>
      </w:r>
      <w:r w:rsidR="007824E6">
        <w:rPr>
          <w:rFonts w:ascii="Times New Roman" w:hAnsi="Times New Roman" w:cs="Times New Roman"/>
          <w:sz w:val="24"/>
          <w:szCs w:val="24"/>
        </w:rPr>
        <w:t>“autocorrelated recruitment”</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in the population dynamics model may </w:t>
      </w:r>
      <w:r w:rsidR="00A94E4B" w:rsidRPr="00DD6BFB">
        <w:rPr>
          <w:rFonts w:ascii="Times New Roman" w:hAnsi="Times New Roman" w:cs="Times New Roman"/>
          <w:sz w:val="24"/>
          <w:szCs w:val="24"/>
        </w:rPr>
        <w:t xml:space="preserve">result in wider forecast intervals </w:t>
      </w:r>
      <w:r w:rsidR="00D118AE">
        <w:rPr>
          <w:rFonts w:ascii="Times New Roman" w:hAnsi="Times New Roman" w:cs="Times New Roman"/>
          <w:sz w:val="24"/>
          <w:szCs w:val="24"/>
        </w:rPr>
        <w:t xml:space="preserve">(i.e., less precise) </w:t>
      </w:r>
      <w:r w:rsidR="00A94E4B" w:rsidRPr="00DD6BFB">
        <w:rPr>
          <w:rFonts w:ascii="Times New Roman" w:hAnsi="Times New Roman" w:cs="Times New Roman"/>
          <w:sz w:val="24"/>
          <w:szCs w:val="24"/>
        </w:rPr>
        <w:t xml:space="preserve">compared with </w:t>
      </w:r>
      <w:r w:rsidR="00B42C00">
        <w:rPr>
          <w:rFonts w:ascii="Times New Roman" w:hAnsi="Times New Roman" w:cs="Times New Roman"/>
          <w:sz w:val="24"/>
          <w:szCs w:val="24"/>
        </w:rPr>
        <w:t>the case in which</w:t>
      </w:r>
      <w:r w:rsidR="00A94E4B" w:rsidRPr="00DD6BFB">
        <w:rPr>
          <w:rFonts w:ascii="Times New Roman" w:hAnsi="Times New Roman" w:cs="Times New Roman"/>
          <w:sz w:val="24"/>
          <w:szCs w:val="24"/>
        </w:rPr>
        <w:t xml:space="preserve"> recruitment </w:t>
      </w:r>
      <w:r w:rsidR="00B42C00">
        <w:rPr>
          <w:rFonts w:ascii="Times New Roman" w:hAnsi="Times New Roman" w:cs="Times New Roman"/>
          <w:sz w:val="24"/>
          <w:szCs w:val="24"/>
        </w:rPr>
        <w:t xml:space="preserve">is assumed to </w:t>
      </w:r>
      <w:r w:rsidR="00A94E4B" w:rsidRPr="00DD6BFB">
        <w:rPr>
          <w:rFonts w:ascii="Times New Roman" w:hAnsi="Times New Roman" w:cs="Times New Roman"/>
          <w:sz w:val="24"/>
          <w:szCs w:val="24"/>
        </w:rPr>
        <w:t>follow a white-noise process.  This wider forecast interval may, in some cases, have better statistical coverage (e.</w:t>
      </w:r>
      <w:r w:rsidR="00A94E4B">
        <w:rPr>
          <w:rFonts w:ascii="Times New Roman" w:hAnsi="Times New Roman" w:cs="Times New Roman"/>
          <w:sz w:val="24"/>
          <w:szCs w:val="24"/>
        </w:rPr>
        <w:t>g.</w:t>
      </w:r>
      <w:r w:rsidR="00A94E4B" w:rsidRPr="00DD6BFB">
        <w:rPr>
          <w:rFonts w:ascii="Times New Roman" w:hAnsi="Times New Roman" w:cs="Times New Roman"/>
          <w:sz w:val="24"/>
          <w:szCs w:val="24"/>
        </w:rPr>
        <w:t xml:space="preserve">, a 75% forecast interval </w:t>
      </w:r>
      <w:r w:rsidR="00A94E4B">
        <w:rPr>
          <w:rFonts w:ascii="Times New Roman" w:hAnsi="Times New Roman" w:cs="Times New Roman"/>
          <w:sz w:val="24"/>
          <w:szCs w:val="24"/>
        </w:rPr>
        <w:t xml:space="preserve">that contains </w:t>
      </w:r>
      <w:r w:rsidR="00A94E4B" w:rsidRPr="00DD6BFB">
        <w:rPr>
          <w:rFonts w:ascii="Times New Roman" w:hAnsi="Times New Roman" w:cs="Times New Roman"/>
          <w:sz w:val="24"/>
          <w:szCs w:val="24"/>
        </w:rPr>
        <w:t>the true value 75% of the time</w:t>
      </w:r>
      <w:r w:rsidR="004B2C03" w:rsidRPr="00DD6BFB">
        <w:rPr>
          <w:rFonts w:ascii="Times New Roman" w:hAnsi="Times New Roman" w:cs="Times New Roman"/>
          <w:sz w:val="24"/>
          <w:szCs w:val="24"/>
        </w:rPr>
        <w:t>)</w:t>
      </w:r>
      <w:r w:rsidR="003B449A">
        <w:rPr>
          <w:rFonts w:ascii="Times New Roman" w:hAnsi="Times New Roman" w:cs="Times New Roman"/>
          <w:sz w:val="24"/>
          <w:szCs w:val="24"/>
        </w:rPr>
        <w:t xml:space="preserve"> than forecasts </w:t>
      </w:r>
      <w:ins w:id="28" w:author="Kelli Johnson" w:date="2016-05-26T07:54:00Z">
        <w:r w:rsidR="00BF3BB7">
          <w:rPr>
            <w:rFonts w:ascii="Times New Roman" w:hAnsi="Times New Roman" w:cs="Times New Roman"/>
            <w:sz w:val="24"/>
            <w:szCs w:val="24"/>
          </w:rPr>
          <w:t>that</w:t>
        </w:r>
      </w:ins>
      <w:del w:id="29" w:author="Kelli Johnson" w:date="2016-05-26T07:54:00Z">
        <w:r w:rsidR="003B449A" w:rsidDel="00BF3BB7">
          <w:rPr>
            <w:rFonts w:ascii="Times New Roman" w:hAnsi="Times New Roman" w:cs="Times New Roman"/>
            <w:sz w:val="24"/>
            <w:szCs w:val="24"/>
          </w:rPr>
          <w:delText>which</w:delText>
        </w:r>
      </w:del>
      <w:r w:rsidR="003B449A">
        <w:rPr>
          <w:rFonts w:ascii="Times New Roman" w:hAnsi="Times New Roman" w:cs="Times New Roman"/>
          <w:sz w:val="24"/>
          <w:szCs w:val="24"/>
        </w:rPr>
        <w:t xml:space="preserve"> do not account for autocorrelation in recruitment</w:t>
      </w:r>
      <w:r w:rsidR="004B2C03" w:rsidRPr="00DD6BFB">
        <w:rPr>
          <w:rFonts w:ascii="Times New Roman" w:hAnsi="Times New Roman" w:cs="Times New Roman"/>
          <w:sz w:val="24"/>
          <w:szCs w:val="24"/>
        </w:rPr>
        <w:t xml:space="preserve">. </w:t>
      </w:r>
      <w:r w:rsidR="0085441D">
        <w:rPr>
          <w:rFonts w:ascii="Times New Roman" w:hAnsi="Times New Roman" w:cs="Times New Roman"/>
          <w:sz w:val="24"/>
          <w:szCs w:val="24"/>
        </w:rPr>
        <w:t xml:space="preserve"> </w:t>
      </w:r>
      <w:r w:rsidR="00A94E4B" w:rsidRPr="00DD6BFB">
        <w:rPr>
          <w:rFonts w:ascii="Times New Roman" w:hAnsi="Times New Roman" w:cs="Times New Roman"/>
          <w:sz w:val="24"/>
          <w:szCs w:val="24"/>
        </w:rPr>
        <w:t>Well-calibrated statistical coverage is a pre-requisite of probabilistic methods used for forecasting and reference point determination (Shertzer et al.</w:t>
      </w:r>
      <w:r w:rsidR="00F90775">
        <w:rPr>
          <w:rFonts w:ascii="Times New Roman" w:hAnsi="Times New Roman" w:cs="Times New Roman"/>
          <w:sz w:val="24"/>
          <w:szCs w:val="24"/>
        </w:rPr>
        <w:t>,</w:t>
      </w:r>
      <w:r w:rsidR="00A94E4B" w:rsidRPr="00DD6BFB">
        <w:rPr>
          <w:rFonts w:ascii="Times New Roman" w:hAnsi="Times New Roman" w:cs="Times New Roman"/>
          <w:sz w:val="24"/>
          <w:szCs w:val="24"/>
        </w:rPr>
        <w:t xml:space="preserve"> 2008).  </w:t>
      </w:r>
    </w:p>
    <w:p w14:paraId="1AB977F2"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In this study, w</w:t>
      </w:r>
      <w:r w:rsidR="00A94E4B" w:rsidRPr="00DD6BFB">
        <w:rPr>
          <w:rFonts w:ascii="Times New Roman" w:hAnsi="Times New Roman" w:cs="Times New Roman"/>
          <w:sz w:val="24"/>
          <w:szCs w:val="24"/>
        </w:rPr>
        <w:t xml:space="preserve">e explore and </w:t>
      </w:r>
      <w:r w:rsidR="00A94E4B">
        <w:rPr>
          <w:rFonts w:ascii="Times New Roman" w:hAnsi="Times New Roman" w:cs="Times New Roman"/>
          <w:sz w:val="24"/>
          <w:szCs w:val="24"/>
        </w:rPr>
        <w:t>evaluate</w:t>
      </w:r>
      <w:r w:rsidR="00A94E4B" w:rsidRPr="00DD6BFB">
        <w:rPr>
          <w:rFonts w:ascii="Times New Roman" w:hAnsi="Times New Roman" w:cs="Times New Roman"/>
          <w:sz w:val="24"/>
          <w:szCs w:val="24"/>
        </w:rPr>
        <w:t xml:space="preserve"> the performance of </w:t>
      </w:r>
      <w:r w:rsidR="00A94E4B">
        <w:rPr>
          <w:rFonts w:ascii="Times New Roman" w:hAnsi="Times New Roman" w:cs="Times New Roman"/>
          <w:sz w:val="24"/>
          <w:szCs w:val="24"/>
        </w:rPr>
        <w:t xml:space="preserve">population forecasts obtained from </w:t>
      </w:r>
      <w:r w:rsidR="00A94E4B" w:rsidRPr="00DD6BFB">
        <w:rPr>
          <w:rFonts w:ascii="Times New Roman" w:hAnsi="Times New Roman" w:cs="Times New Roman"/>
          <w:sz w:val="24"/>
          <w:szCs w:val="24"/>
        </w:rPr>
        <w:t>an integrated</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age-structured assessment model when recruitment is autocorrelated.  We </w:t>
      </w:r>
      <w:r w:rsidR="00A94E4B">
        <w:rPr>
          <w:rFonts w:ascii="Times New Roman" w:hAnsi="Times New Roman" w:cs="Times New Roman"/>
          <w:sz w:val="24"/>
          <w:szCs w:val="24"/>
        </w:rPr>
        <w:t xml:space="preserve">conduct a simulation experiment using </w:t>
      </w:r>
      <w:r w:rsidR="00A94E4B" w:rsidRPr="00DD6BFB">
        <w:rPr>
          <w:rFonts w:ascii="Times New Roman" w:hAnsi="Times New Roman" w:cs="Times New Roman"/>
          <w:sz w:val="24"/>
          <w:szCs w:val="24"/>
        </w:rPr>
        <w:t xml:space="preserve">a </w:t>
      </w:r>
      <w:del w:id="30" w:author="Punt, Andre (O&amp;A, Hobart)" w:date="2016-05-21T11:12:00Z">
        <w:r w:rsidR="00A94E4B" w:rsidRPr="00DD6BFB" w:rsidDel="00BF2688">
          <w:rPr>
            <w:rFonts w:ascii="Times New Roman" w:hAnsi="Times New Roman" w:cs="Times New Roman"/>
            <w:sz w:val="24"/>
            <w:szCs w:val="24"/>
          </w:rPr>
          <w:delText xml:space="preserve">factorial </w:delText>
        </w:r>
      </w:del>
      <w:r w:rsidR="00A94E4B" w:rsidRPr="00DD6BFB">
        <w:rPr>
          <w:rFonts w:ascii="Times New Roman" w:hAnsi="Times New Roman" w:cs="Times New Roman"/>
          <w:sz w:val="24"/>
          <w:szCs w:val="24"/>
        </w:rPr>
        <w:t xml:space="preserve">design involving </w:t>
      </w:r>
      <w:r w:rsidR="005B33B3">
        <w:rPr>
          <w:rFonts w:ascii="Times New Roman" w:hAnsi="Times New Roman" w:cs="Times New Roman"/>
          <w:sz w:val="24"/>
          <w:szCs w:val="24"/>
        </w:rPr>
        <w:t>six</w:t>
      </w:r>
      <w:r w:rsidR="00A94E4B" w:rsidRPr="00DD6BFB">
        <w:rPr>
          <w:rFonts w:ascii="Times New Roman" w:hAnsi="Times New Roman" w:cs="Times New Roman"/>
          <w:sz w:val="24"/>
          <w:szCs w:val="24"/>
        </w:rPr>
        <w:t xml:space="preserve"> plausible levels of </w:t>
      </w:r>
      <w:r w:rsidR="00A94E4B">
        <w:rPr>
          <w:rFonts w:ascii="Times New Roman" w:hAnsi="Times New Roman" w:cs="Times New Roman"/>
          <w:sz w:val="24"/>
          <w:szCs w:val="24"/>
        </w:rPr>
        <w:t>autocorrelation</w:t>
      </w:r>
      <w:r w:rsidR="009D3FA3">
        <w:rPr>
          <w:rFonts w:ascii="Times New Roman" w:hAnsi="Times New Roman" w:cs="Times New Roman"/>
          <w:sz w:val="24"/>
          <w:szCs w:val="24"/>
        </w:rPr>
        <w:t xml:space="preserve"> </w:t>
      </w:r>
      <w:r w:rsidR="00A94E4B">
        <w:rPr>
          <w:rFonts w:ascii="Times New Roman" w:hAnsi="Times New Roman" w:cs="Times New Roman"/>
          <w:sz w:val="24"/>
          <w:szCs w:val="24"/>
        </w:rPr>
        <w:t xml:space="preserve">in </w:t>
      </w:r>
      <w:r w:rsidR="00A94E4B" w:rsidRPr="00DD6BFB">
        <w:rPr>
          <w:rFonts w:ascii="Times New Roman" w:hAnsi="Times New Roman" w:cs="Times New Roman"/>
          <w:sz w:val="24"/>
          <w:szCs w:val="24"/>
        </w:rPr>
        <w:t xml:space="preserve">recruitment </w:t>
      </w:r>
      <w:r w:rsidR="00A94E4B">
        <w:rPr>
          <w:rFonts w:ascii="Times New Roman" w:hAnsi="Times New Roman" w:cs="Times New Roman"/>
          <w:sz w:val="24"/>
          <w:szCs w:val="24"/>
        </w:rPr>
        <w:t>deviations</w:t>
      </w:r>
      <w:r w:rsidR="00A94E4B" w:rsidRPr="00DD6BFB">
        <w:rPr>
          <w:rFonts w:ascii="Times New Roman" w:hAnsi="Times New Roman" w:cs="Times New Roman"/>
          <w:sz w:val="24"/>
          <w:szCs w:val="24"/>
        </w:rPr>
        <w:t xml:space="preserve"> </w:t>
      </w:r>
      <w:r w:rsidR="0069177F">
        <w:rPr>
          <w:rFonts w:ascii="Times New Roman" w:hAnsi="Times New Roman" w:cs="Times New Roman"/>
          <w:sz w:val="24"/>
          <w:szCs w:val="24"/>
        </w:rPr>
        <w:t xml:space="preserve">(ρ) </w:t>
      </w:r>
      <w:r w:rsidR="00A94E4B" w:rsidRPr="00DD6BFB">
        <w:rPr>
          <w:rFonts w:ascii="Times New Roman" w:hAnsi="Times New Roman" w:cs="Times New Roman"/>
          <w:sz w:val="24"/>
          <w:szCs w:val="24"/>
        </w:rPr>
        <w:t xml:space="preserve">and </w:t>
      </w:r>
      <w:r w:rsidR="00557064">
        <w:rPr>
          <w:rFonts w:ascii="Times New Roman" w:hAnsi="Times New Roman" w:cs="Times New Roman"/>
          <w:sz w:val="24"/>
          <w:szCs w:val="24"/>
        </w:rPr>
        <w:t>four</w:t>
      </w:r>
      <w:r w:rsidR="00557064" w:rsidRPr="00DD6BFB">
        <w:rPr>
          <w:rFonts w:ascii="Times New Roman" w:hAnsi="Times New Roman" w:cs="Times New Roman"/>
          <w:sz w:val="24"/>
          <w:szCs w:val="24"/>
        </w:rPr>
        <w:t xml:space="preserve"> </w:t>
      </w:r>
      <w:r w:rsidR="00A94E4B" w:rsidRPr="00DD6BFB">
        <w:rPr>
          <w:rFonts w:ascii="Times New Roman" w:hAnsi="Times New Roman" w:cs="Times New Roman"/>
          <w:sz w:val="24"/>
          <w:szCs w:val="24"/>
        </w:rPr>
        <w:t>alternative configurations</w:t>
      </w:r>
      <w:r w:rsidR="00557064">
        <w:rPr>
          <w:rFonts w:ascii="Times New Roman" w:hAnsi="Times New Roman" w:cs="Times New Roman"/>
          <w:sz w:val="24"/>
          <w:szCs w:val="24"/>
        </w:rPr>
        <w:t xml:space="preserve"> for estimating ρ</w:t>
      </w:r>
      <w:r w:rsidR="00A94E4B" w:rsidRPr="00DD6BFB">
        <w:rPr>
          <w:rFonts w:ascii="Times New Roman" w:hAnsi="Times New Roman" w:cs="Times New Roman"/>
          <w:sz w:val="24"/>
          <w:szCs w:val="24"/>
        </w:rPr>
        <w:t xml:space="preserve"> </w:t>
      </w:r>
      <w:r w:rsidR="00557064">
        <w:rPr>
          <w:rFonts w:ascii="Times New Roman" w:hAnsi="Times New Roman" w:cs="Times New Roman"/>
          <w:sz w:val="24"/>
          <w:szCs w:val="24"/>
        </w:rPr>
        <w:t>in</w:t>
      </w:r>
      <w:r w:rsidR="00557064" w:rsidRPr="00DD6BFB">
        <w:rPr>
          <w:rFonts w:ascii="Times New Roman" w:hAnsi="Times New Roman" w:cs="Times New Roman"/>
          <w:sz w:val="24"/>
          <w:szCs w:val="24"/>
        </w:rPr>
        <w:t xml:space="preserve"> </w:t>
      </w:r>
      <w:r w:rsidR="00A94E4B" w:rsidRPr="00DD6BFB">
        <w:rPr>
          <w:rFonts w:ascii="Times New Roman" w:hAnsi="Times New Roman" w:cs="Times New Roman"/>
          <w:sz w:val="24"/>
          <w:szCs w:val="24"/>
        </w:rPr>
        <w:t>the assessment model</w:t>
      </w:r>
      <w:r w:rsidR="00A94E4B">
        <w:rPr>
          <w:rFonts w:ascii="Times New Roman" w:hAnsi="Times New Roman" w:cs="Times New Roman"/>
          <w:sz w:val="24"/>
          <w:szCs w:val="24"/>
        </w:rPr>
        <w:t>.  We explore</w:t>
      </w:r>
      <w:r w:rsidR="00A94E4B" w:rsidRPr="00DD6BFB">
        <w:rPr>
          <w:rFonts w:ascii="Times New Roman" w:hAnsi="Times New Roman" w:cs="Times New Roman"/>
          <w:sz w:val="24"/>
          <w:szCs w:val="24"/>
        </w:rPr>
        <w:t xml:space="preserve"> </w:t>
      </w:r>
      <w:r w:rsidR="0069177F">
        <w:rPr>
          <w:rFonts w:ascii="Times New Roman" w:hAnsi="Times New Roman" w:cs="Times New Roman"/>
          <w:sz w:val="24"/>
          <w:szCs w:val="24"/>
        </w:rPr>
        <w:t xml:space="preserve">estimation </w:t>
      </w:r>
      <w:r w:rsidR="00A94E4B" w:rsidRPr="00DD6BFB">
        <w:rPr>
          <w:rFonts w:ascii="Times New Roman" w:hAnsi="Times New Roman" w:cs="Times New Roman"/>
          <w:sz w:val="24"/>
          <w:szCs w:val="24"/>
        </w:rPr>
        <w:t>performance by answering two questions</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w:t>
      </w:r>
    </w:p>
    <w:p w14:paraId="583B44F9" w14:textId="77777777" w:rsidR="00194451" w:rsidRPr="0085441D" w:rsidRDefault="00A94E4B" w:rsidP="0085441D">
      <w:pPr>
        <w:pStyle w:val="ListParagraph"/>
        <w:numPr>
          <w:ilvl w:val="0"/>
          <w:numId w:val="22"/>
        </w:numPr>
        <w:tabs>
          <w:tab w:val="left" w:pos="360"/>
        </w:tabs>
        <w:spacing w:after="0" w:line="240" w:lineRule="auto"/>
        <w:jc w:val="both"/>
        <w:rPr>
          <w:rFonts w:ascii="Times New Roman" w:hAnsi="Times New Roman" w:cs="Times New Roman"/>
          <w:sz w:val="24"/>
          <w:szCs w:val="24"/>
        </w:rPr>
      </w:pPr>
      <w:r w:rsidRPr="0085441D">
        <w:rPr>
          <w:rFonts w:ascii="Times New Roman" w:hAnsi="Times New Roman" w:cs="Times New Roman"/>
          <w:sz w:val="24"/>
          <w:szCs w:val="24"/>
        </w:rPr>
        <w:t xml:space="preserve">How well can the magnitude of autocorrelation be estimated?  and </w:t>
      </w:r>
    </w:p>
    <w:p w14:paraId="74D1D7ED" w14:textId="77777777" w:rsidR="00194451" w:rsidRPr="0085441D" w:rsidRDefault="00A94E4B" w:rsidP="0085441D">
      <w:pPr>
        <w:pStyle w:val="ListParagraph"/>
        <w:numPr>
          <w:ilvl w:val="0"/>
          <w:numId w:val="22"/>
        </w:numPr>
        <w:tabs>
          <w:tab w:val="left" w:pos="360"/>
        </w:tabs>
        <w:spacing w:after="0" w:line="240" w:lineRule="auto"/>
        <w:jc w:val="both"/>
        <w:rPr>
          <w:rFonts w:ascii="Times New Roman" w:hAnsi="Times New Roman" w:cs="Times New Roman"/>
          <w:sz w:val="24"/>
          <w:szCs w:val="24"/>
        </w:rPr>
      </w:pPr>
      <w:r w:rsidRPr="0085441D">
        <w:rPr>
          <w:rFonts w:ascii="Times New Roman" w:hAnsi="Times New Roman" w:cs="Times New Roman"/>
          <w:sz w:val="24"/>
          <w:szCs w:val="24"/>
        </w:rPr>
        <w:t xml:space="preserve">Does accounting for autocorrelation improve the accuracy and predictive coverage of forecasts compared with ignoring autocorrelation in recruitment deviations?  </w:t>
      </w:r>
    </w:p>
    <w:p w14:paraId="31558646" w14:textId="77777777"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We conclude by outlining a practical strategy to test and account for autocorrelated recruitment when generating forecasts in real-world assessment models.</w:t>
      </w:r>
    </w:p>
    <w:p w14:paraId="390D09EA" w14:textId="77777777" w:rsidR="00194451" w:rsidRDefault="00A94E4B">
      <w:pPr>
        <w:tabs>
          <w:tab w:val="left" w:pos="360"/>
        </w:tabs>
        <w:spacing w:before="240" w:after="0" w:line="240" w:lineRule="auto"/>
        <w:jc w:val="both"/>
        <w:rPr>
          <w:rFonts w:ascii="Times New Roman" w:hAnsi="Times New Roman" w:cs="Times New Roman"/>
          <w:b/>
          <w:sz w:val="28"/>
          <w:szCs w:val="28"/>
        </w:rPr>
      </w:pPr>
      <w:r w:rsidRPr="00016B31">
        <w:rPr>
          <w:rFonts w:ascii="Times New Roman" w:hAnsi="Times New Roman" w:cs="Times New Roman"/>
          <w:b/>
          <w:sz w:val="28"/>
          <w:szCs w:val="28"/>
        </w:rPr>
        <w:t>2. Methods</w:t>
      </w:r>
    </w:p>
    <w:p w14:paraId="444231B8" w14:textId="77777777" w:rsidR="00194451" w:rsidRDefault="007F45C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We conduct</w:t>
      </w:r>
      <w:r w:rsidR="001966C6">
        <w:rPr>
          <w:rFonts w:ascii="Times New Roman" w:hAnsi="Times New Roman" w:cs="Times New Roman"/>
          <w:sz w:val="24"/>
          <w:szCs w:val="24"/>
        </w:rPr>
        <w:t>ed</w:t>
      </w:r>
      <w:r>
        <w:rPr>
          <w:rFonts w:ascii="Times New Roman" w:hAnsi="Times New Roman" w:cs="Times New Roman"/>
          <w:sz w:val="24"/>
          <w:szCs w:val="24"/>
        </w:rPr>
        <w:t xml:space="preserve"> a simulation experiment </w:t>
      </w:r>
      <w:r w:rsidR="00A94E4B" w:rsidRPr="00F50F05">
        <w:rPr>
          <w:rFonts w:ascii="Times New Roman" w:hAnsi="Times New Roman" w:cs="Times New Roman"/>
          <w:sz w:val="24"/>
          <w:szCs w:val="24"/>
        </w:rPr>
        <w:t xml:space="preserve">using the </w:t>
      </w:r>
      <w:r w:rsidR="004B2C03" w:rsidRPr="00F50F05">
        <w:rPr>
          <w:rFonts w:ascii="Times New Roman" w:hAnsi="Times New Roman" w:cs="Times New Roman"/>
          <w:sz w:val="24"/>
          <w:szCs w:val="24"/>
        </w:rPr>
        <w:t>Stock Synthesis (SS</w:t>
      </w:r>
      <w:r w:rsidR="00D118AE">
        <w:rPr>
          <w:rFonts w:ascii="Times New Roman" w:hAnsi="Times New Roman" w:cs="Times New Roman"/>
          <w:sz w:val="24"/>
          <w:szCs w:val="24"/>
        </w:rPr>
        <w:t xml:space="preserve">; based on version </w:t>
      </w:r>
      <w:r w:rsidR="00D118AE" w:rsidRPr="00D118AE">
        <w:rPr>
          <w:rFonts w:ascii="Times New Roman" w:hAnsi="Times New Roman" w:cs="Times New Roman"/>
          <w:sz w:val="24"/>
          <w:szCs w:val="24"/>
        </w:rPr>
        <w:t>3.24</w:t>
      </w:r>
      <w:r w:rsidR="000C21E3" w:rsidRPr="00D118AE">
        <w:rPr>
          <w:rFonts w:ascii="Times New Roman" w:hAnsi="Times New Roman" w:cs="Times New Roman"/>
          <w:sz w:val="24"/>
          <w:szCs w:val="24"/>
        </w:rPr>
        <w:t>f</w:t>
      </w:r>
      <w:r w:rsidR="000C21E3" w:rsidRPr="00F50F05">
        <w:rPr>
          <w:rFonts w:ascii="Times New Roman" w:hAnsi="Times New Roman" w:cs="Times New Roman"/>
          <w:sz w:val="24"/>
          <w:szCs w:val="24"/>
        </w:rPr>
        <w:t>) assessment</w:t>
      </w:r>
      <w:r w:rsidR="00A94E4B" w:rsidRPr="00F50F05">
        <w:rPr>
          <w:rFonts w:ascii="Times New Roman" w:hAnsi="Times New Roman" w:cs="Times New Roman"/>
          <w:sz w:val="24"/>
          <w:szCs w:val="24"/>
        </w:rPr>
        <w:t xml:space="preserve"> software (Methot and Wetzel</w:t>
      </w:r>
      <w:r w:rsidR="0069177F">
        <w:rPr>
          <w:rFonts w:ascii="Times New Roman" w:hAnsi="Times New Roman" w:cs="Times New Roman"/>
          <w:sz w:val="24"/>
          <w:szCs w:val="24"/>
        </w:rPr>
        <w:t>,</w:t>
      </w:r>
      <w:r w:rsidR="00A94E4B" w:rsidRPr="00F50F05">
        <w:rPr>
          <w:rFonts w:ascii="Times New Roman" w:hAnsi="Times New Roman" w:cs="Times New Roman"/>
          <w:sz w:val="24"/>
          <w:szCs w:val="24"/>
        </w:rPr>
        <w:t xml:space="preserve"> 2013), which is widely used in the U</w:t>
      </w:r>
      <w:r w:rsidR="00183512">
        <w:rPr>
          <w:rFonts w:ascii="Times New Roman" w:hAnsi="Times New Roman" w:cs="Times New Roman"/>
          <w:sz w:val="24"/>
          <w:szCs w:val="24"/>
        </w:rPr>
        <w:t xml:space="preserve">nites </w:t>
      </w:r>
      <w:r w:rsidR="00A94E4B" w:rsidRPr="00F50F05">
        <w:rPr>
          <w:rFonts w:ascii="Times New Roman" w:hAnsi="Times New Roman" w:cs="Times New Roman"/>
          <w:sz w:val="24"/>
          <w:szCs w:val="24"/>
        </w:rPr>
        <w:t>S</w:t>
      </w:r>
      <w:r w:rsidR="00183512">
        <w:rPr>
          <w:rFonts w:ascii="Times New Roman" w:hAnsi="Times New Roman" w:cs="Times New Roman"/>
          <w:sz w:val="24"/>
          <w:szCs w:val="24"/>
        </w:rPr>
        <w:t>tates</w:t>
      </w:r>
      <w:r w:rsidR="00A94E4B" w:rsidRPr="00F50F05">
        <w:rPr>
          <w:rFonts w:ascii="Times New Roman" w:hAnsi="Times New Roman" w:cs="Times New Roman"/>
          <w:sz w:val="24"/>
          <w:szCs w:val="24"/>
        </w:rPr>
        <w:t xml:space="preserve"> and provides a</w:t>
      </w:r>
      <w:r w:rsidR="000C21E3">
        <w:rPr>
          <w:rFonts w:ascii="Times New Roman" w:hAnsi="Times New Roman" w:cs="Times New Roman"/>
          <w:sz w:val="24"/>
          <w:szCs w:val="24"/>
        </w:rPr>
        <w:t>n</w:t>
      </w:r>
      <w:r w:rsidR="00A94E4B">
        <w:rPr>
          <w:rFonts w:ascii="Times New Roman" w:hAnsi="Times New Roman" w:cs="Times New Roman"/>
          <w:sz w:val="24"/>
          <w:szCs w:val="24"/>
        </w:rPr>
        <w:t xml:space="preserve"> </w:t>
      </w:r>
      <w:r w:rsidR="00A94E4B" w:rsidRPr="00F50F05">
        <w:rPr>
          <w:rFonts w:ascii="Times New Roman" w:hAnsi="Times New Roman" w:cs="Times New Roman"/>
          <w:sz w:val="24"/>
          <w:szCs w:val="24"/>
        </w:rPr>
        <w:t xml:space="preserve">integrated </w:t>
      </w:r>
      <w:r w:rsidR="000C21E3">
        <w:rPr>
          <w:rFonts w:ascii="Times New Roman" w:hAnsi="Times New Roman" w:cs="Times New Roman"/>
          <w:sz w:val="24"/>
          <w:szCs w:val="24"/>
        </w:rPr>
        <w:t>framework for con</w:t>
      </w:r>
      <w:r w:rsidR="00F758B3">
        <w:rPr>
          <w:rFonts w:ascii="Times New Roman" w:hAnsi="Times New Roman" w:cs="Times New Roman"/>
          <w:sz w:val="24"/>
          <w:szCs w:val="24"/>
        </w:rPr>
        <w:t>ducting</w:t>
      </w:r>
      <w:r w:rsidR="000C21E3">
        <w:rPr>
          <w:rFonts w:ascii="Times New Roman" w:hAnsi="Times New Roman" w:cs="Times New Roman"/>
          <w:sz w:val="24"/>
          <w:szCs w:val="24"/>
        </w:rPr>
        <w:t xml:space="preserve"> </w:t>
      </w:r>
      <w:r w:rsidR="00A94E4B" w:rsidRPr="00F50F05">
        <w:rPr>
          <w:rFonts w:ascii="Times New Roman" w:hAnsi="Times New Roman" w:cs="Times New Roman"/>
          <w:sz w:val="24"/>
          <w:szCs w:val="24"/>
        </w:rPr>
        <w:t>assessment model</w:t>
      </w:r>
      <w:r w:rsidR="000C21E3">
        <w:rPr>
          <w:rFonts w:ascii="Times New Roman" w:hAnsi="Times New Roman" w:cs="Times New Roman"/>
          <w:sz w:val="24"/>
          <w:szCs w:val="24"/>
        </w:rPr>
        <w:t>s for a broad variety of data and biological conditions</w:t>
      </w:r>
      <w:r w:rsidR="00A94E4B" w:rsidRPr="00F50F05">
        <w:rPr>
          <w:rFonts w:ascii="Times New Roman" w:hAnsi="Times New Roman" w:cs="Times New Roman"/>
          <w:sz w:val="24"/>
          <w:szCs w:val="24"/>
        </w:rPr>
        <w:t xml:space="preserve">.  </w:t>
      </w:r>
      <w:r w:rsidR="000C21E3">
        <w:rPr>
          <w:rFonts w:ascii="Times New Roman" w:hAnsi="Times New Roman" w:cs="Times New Roman"/>
          <w:sz w:val="24"/>
          <w:szCs w:val="24"/>
        </w:rPr>
        <w:t xml:space="preserve">The </w:t>
      </w:r>
      <w:r w:rsidR="00A94E4B" w:rsidRPr="00F50F05">
        <w:rPr>
          <w:rFonts w:ascii="Times New Roman" w:hAnsi="Times New Roman" w:cs="Times New Roman"/>
          <w:sz w:val="24"/>
          <w:szCs w:val="24"/>
        </w:rPr>
        <w:t xml:space="preserve">SS </w:t>
      </w:r>
      <w:r w:rsidR="000C21E3">
        <w:rPr>
          <w:rFonts w:ascii="Times New Roman" w:hAnsi="Times New Roman" w:cs="Times New Roman"/>
          <w:sz w:val="24"/>
          <w:szCs w:val="24"/>
        </w:rPr>
        <w:t>software</w:t>
      </w:r>
      <w:ins w:id="31" w:author="Kelli Johnson" w:date="2016-05-17T14:47:00Z">
        <w:r w:rsidR="00CF7BE3">
          <w:rPr>
            <w:rFonts w:ascii="Times New Roman" w:hAnsi="Times New Roman" w:cs="Times New Roman"/>
            <w:sz w:val="24"/>
            <w:szCs w:val="24"/>
          </w:rPr>
          <w:t xml:space="preserve"> is an age-structured forward-projection single-species stock assessment framework that</w:t>
        </w:r>
      </w:ins>
      <w:r w:rsidR="000C21E3">
        <w:rPr>
          <w:rFonts w:ascii="Times New Roman" w:hAnsi="Times New Roman" w:cs="Times New Roman"/>
          <w:sz w:val="24"/>
          <w:szCs w:val="24"/>
        </w:rPr>
        <w:t xml:space="preserve"> </w:t>
      </w:r>
      <w:r w:rsidR="00A94E4B" w:rsidRPr="00F50F05">
        <w:rPr>
          <w:rFonts w:ascii="Times New Roman" w:hAnsi="Times New Roman" w:cs="Times New Roman"/>
          <w:sz w:val="24"/>
          <w:szCs w:val="24"/>
        </w:rPr>
        <w:t xml:space="preserve">estimates recruitment </w:t>
      </w:r>
      <w:r w:rsidR="000C21E3">
        <w:rPr>
          <w:rFonts w:ascii="Times New Roman" w:hAnsi="Times New Roman" w:cs="Times New Roman"/>
          <w:sz w:val="24"/>
          <w:szCs w:val="24"/>
        </w:rPr>
        <w:t>along with</w:t>
      </w:r>
      <w:r w:rsidR="00A94E4B" w:rsidRPr="00F50F05">
        <w:rPr>
          <w:rFonts w:ascii="Times New Roman" w:hAnsi="Times New Roman" w:cs="Times New Roman"/>
          <w:sz w:val="24"/>
          <w:szCs w:val="24"/>
        </w:rPr>
        <w:t xml:space="preserve"> other parameters </w:t>
      </w:r>
      <w:r w:rsidR="000C21E3">
        <w:rPr>
          <w:rFonts w:ascii="Times New Roman" w:hAnsi="Times New Roman" w:cs="Times New Roman"/>
          <w:sz w:val="24"/>
          <w:szCs w:val="24"/>
        </w:rPr>
        <w:t>related to</w:t>
      </w:r>
      <w:r w:rsidR="000C21E3" w:rsidRPr="00F50F05">
        <w:rPr>
          <w:rFonts w:ascii="Times New Roman" w:hAnsi="Times New Roman" w:cs="Times New Roman"/>
          <w:sz w:val="24"/>
          <w:szCs w:val="24"/>
        </w:rPr>
        <w:t xml:space="preserve"> </w:t>
      </w:r>
      <w:r w:rsidR="00A94E4B" w:rsidRPr="00F50F05">
        <w:rPr>
          <w:rFonts w:ascii="Times New Roman" w:hAnsi="Times New Roman" w:cs="Times New Roman"/>
          <w:sz w:val="24"/>
          <w:szCs w:val="24"/>
        </w:rPr>
        <w:t xml:space="preserve">stock productivity and </w:t>
      </w:r>
      <w:r w:rsidR="000C21E3">
        <w:rPr>
          <w:rFonts w:ascii="Times New Roman" w:hAnsi="Times New Roman" w:cs="Times New Roman"/>
          <w:sz w:val="24"/>
          <w:szCs w:val="24"/>
        </w:rPr>
        <w:t xml:space="preserve">trends. </w:t>
      </w:r>
      <w:r w:rsidR="00F35F02">
        <w:rPr>
          <w:rFonts w:ascii="Times New Roman" w:hAnsi="Times New Roman" w:cs="Times New Roman"/>
          <w:sz w:val="24"/>
          <w:szCs w:val="24"/>
        </w:rPr>
        <w:t xml:space="preserve"> </w:t>
      </w:r>
      <w:r w:rsidR="00F758B3">
        <w:rPr>
          <w:rFonts w:ascii="Times New Roman" w:hAnsi="Times New Roman" w:cs="Times New Roman"/>
          <w:sz w:val="24"/>
          <w:szCs w:val="24"/>
        </w:rPr>
        <w:t xml:space="preserve">SS </w:t>
      </w:r>
      <w:r w:rsidR="000C21E3">
        <w:rPr>
          <w:rFonts w:ascii="Times New Roman" w:hAnsi="Times New Roman" w:cs="Times New Roman"/>
          <w:sz w:val="24"/>
          <w:szCs w:val="24"/>
        </w:rPr>
        <w:t>uses the C++ ADMB libraries (Fournier et al.</w:t>
      </w:r>
      <w:r w:rsidR="00F758B3">
        <w:rPr>
          <w:rFonts w:ascii="Times New Roman" w:hAnsi="Times New Roman" w:cs="Times New Roman"/>
          <w:sz w:val="24"/>
          <w:szCs w:val="24"/>
        </w:rPr>
        <w:t>, 2012</w:t>
      </w:r>
      <w:r w:rsidR="000C21E3">
        <w:rPr>
          <w:rFonts w:ascii="Times New Roman" w:hAnsi="Times New Roman" w:cs="Times New Roman"/>
          <w:sz w:val="24"/>
          <w:szCs w:val="24"/>
        </w:rPr>
        <w:t xml:space="preserve">) </w:t>
      </w:r>
      <w:r w:rsidR="008A4618">
        <w:rPr>
          <w:rFonts w:ascii="Times New Roman" w:hAnsi="Times New Roman" w:cs="Times New Roman"/>
          <w:sz w:val="24"/>
          <w:szCs w:val="24"/>
        </w:rPr>
        <w:t xml:space="preserve">to calculate </w:t>
      </w:r>
      <w:r w:rsidR="000C21E3">
        <w:rPr>
          <w:rFonts w:ascii="Times New Roman" w:hAnsi="Times New Roman" w:cs="Times New Roman"/>
          <w:sz w:val="24"/>
          <w:szCs w:val="24"/>
        </w:rPr>
        <w:t>uncertainty estimates for parameters of interest (e.g., past and future recruitments) based on the Delta method approximation</w:t>
      </w:r>
      <w:r w:rsidR="00A94E4B" w:rsidRPr="00F50F05">
        <w:rPr>
          <w:rFonts w:ascii="Times New Roman" w:hAnsi="Times New Roman" w:cs="Times New Roman"/>
          <w:sz w:val="24"/>
          <w:szCs w:val="24"/>
        </w:rPr>
        <w:t>.</w:t>
      </w:r>
      <w:r w:rsidR="00A94E4B">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Simulations and analyses </w:t>
      </w:r>
      <w:r w:rsidR="00A94E4B">
        <w:rPr>
          <w:rFonts w:ascii="Times New Roman" w:hAnsi="Times New Roman" w:cs="Times New Roman"/>
          <w:sz w:val="24"/>
          <w:szCs w:val="24"/>
        </w:rPr>
        <w:t xml:space="preserve">were </w:t>
      </w:r>
      <w:r w:rsidR="00A94E4B" w:rsidRPr="00DD6BFB">
        <w:rPr>
          <w:rFonts w:ascii="Times New Roman" w:hAnsi="Times New Roman" w:cs="Times New Roman"/>
          <w:sz w:val="24"/>
          <w:szCs w:val="24"/>
        </w:rPr>
        <w:t xml:space="preserve">accomplished </w:t>
      </w:r>
      <w:r w:rsidR="00A94E4B">
        <w:rPr>
          <w:rFonts w:ascii="Times New Roman" w:hAnsi="Times New Roman" w:cs="Times New Roman"/>
          <w:sz w:val="24"/>
          <w:szCs w:val="24"/>
        </w:rPr>
        <w:t xml:space="preserve">using </w:t>
      </w:r>
      <w:r w:rsidR="00A94E4B" w:rsidRPr="00DD6BFB">
        <w:rPr>
          <w:rFonts w:ascii="Times New Roman" w:hAnsi="Times New Roman" w:cs="Times New Roman"/>
          <w:sz w:val="24"/>
          <w:szCs w:val="24"/>
        </w:rPr>
        <w:t xml:space="preserve">the </w:t>
      </w:r>
      <w:r w:rsidR="00A94E4B" w:rsidRPr="00DD6BFB">
        <w:rPr>
          <w:rFonts w:ascii="Times New Roman" w:hAnsi="Times New Roman" w:cs="Times New Roman"/>
          <w:i/>
          <w:sz w:val="24"/>
          <w:szCs w:val="24"/>
        </w:rPr>
        <w:t>ss3sim</w:t>
      </w:r>
      <w:r w:rsidR="00A94E4B" w:rsidRPr="00DD6BFB">
        <w:rPr>
          <w:rFonts w:ascii="Times New Roman" w:hAnsi="Times New Roman" w:cs="Times New Roman"/>
          <w:sz w:val="24"/>
          <w:szCs w:val="24"/>
        </w:rPr>
        <w:t xml:space="preserve"> software package (Anderson et al.</w:t>
      </w:r>
      <w:r w:rsidR="00553383">
        <w:rPr>
          <w:rFonts w:ascii="Times New Roman" w:hAnsi="Times New Roman" w:cs="Times New Roman"/>
          <w:sz w:val="24"/>
          <w:szCs w:val="24"/>
        </w:rPr>
        <w:t>,</w:t>
      </w:r>
      <w:r w:rsidR="00A94E4B" w:rsidRPr="00DD6BFB">
        <w:rPr>
          <w:rFonts w:ascii="Times New Roman" w:hAnsi="Times New Roman" w:cs="Times New Roman"/>
          <w:sz w:val="24"/>
          <w:szCs w:val="24"/>
        </w:rPr>
        <w:t xml:space="preserve"> 2014a, 2014b</w:t>
      </w:r>
      <w:r w:rsidR="00F758B3">
        <w:rPr>
          <w:rFonts w:ascii="Times New Roman" w:hAnsi="Times New Roman" w:cs="Times New Roman"/>
          <w:sz w:val="24"/>
          <w:szCs w:val="24"/>
        </w:rPr>
        <w:t>;</w:t>
      </w:r>
      <w:r w:rsidR="000C21E3">
        <w:rPr>
          <w:rFonts w:ascii="Times New Roman" w:hAnsi="Times New Roman" w:cs="Times New Roman"/>
          <w:sz w:val="24"/>
          <w:szCs w:val="24"/>
        </w:rPr>
        <w:t xml:space="preserve"> available at </w:t>
      </w:r>
      <w:r w:rsidR="00A94E4B">
        <w:rPr>
          <w:rFonts w:ascii="Times New Roman" w:hAnsi="Times New Roman" w:cs="Times New Roman"/>
          <w:sz w:val="24"/>
          <w:szCs w:val="24"/>
        </w:rPr>
        <w:t xml:space="preserve">github.com/kellijohnson/AR-perf-testing) to ensure </w:t>
      </w:r>
      <w:r w:rsidR="00D27C14">
        <w:rPr>
          <w:rFonts w:ascii="Times New Roman" w:hAnsi="Times New Roman" w:cs="Times New Roman"/>
          <w:sz w:val="24"/>
          <w:szCs w:val="24"/>
        </w:rPr>
        <w:t>the</w:t>
      </w:r>
      <w:r w:rsidR="00A94E4B">
        <w:rPr>
          <w:rFonts w:ascii="Times New Roman" w:hAnsi="Times New Roman" w:cs="Times New Roman"/>
          <w:sz w:val="24"/>
          <w:szCs w:val="24"/>
        </w:rPr>
        <w:t xml:space="preserve"> results are reproducible.</w:t>
      </w:r>
    </w:p>
    <w:p w14:paraId="3A7A4645" w14:textId="36B02C3A"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sidRPr="00DD6BFB">
        <w:rPr>
          <w:rFonts w:ascii="Times New Roman" w:hAnsi="Times New Roman" w:cs="Times New Roman"/>
          <w:sz w:val="24"/>
          <w:szCs w:val="24"/>
        </w:rPr>
        <w:t>The simulation framework consists of three components</w:t>
      </w:r>
      <w:r w:rsidR="00A94E4B">
        <w:rPr>
          <w:rFonts w:ascii="Times New Roman" w:hAnsi="Times New Roman" w:cs="Times New Roman"/>
          <w:sz w:val="24"/>
          <w:szCs w:val="24"/>
        </w:rPr>
        <w:t>:</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(1) </w:t>
      </w:r>
      <w:r w:rsidR="00A94E4B" w:rsidRPr="00DD6BFB">
        <w:rPr>
          <w:rFonts w:ascii="Times New Roman" w:hAnsi="Times New Roman" w:cs="Times New Roman"/>
          <w:sz w:val="24"/>
          <w:szCs w:val="24"/>
        </w:rPr>
        <w:t xml:space="preserve">an operating model that </w:t>
      </w:r>
      <w:r w:rsidR="00A94E4B">
        <w:rPr>
          <w:rFonts w:ascii="Times New Roman" w:hAnsi="Times New Roman" w:cs="Times New Roman"/>
          <w:sz w:val="24"/>
          <w:szCs w:val="24"/>
        </w:rPr>
        <w:t xml:space="preserve">generates </w:t>
      </w:r>
      <w:r w:rsidR="00A94E4B" w:rsidRPr="00DD6BFB">
        <w:rPr>
          <w:rFonts w:ascii="Times New Roman" w:hAnsi="Times New Roman" w:cs="Times New Roman"/>
          <w:sz w:val="24"/>
          <w:szCs w:val="24"/>
        </w:rPr>
        <w:t xml:space="preserve">the true </w:t>
      </w:r>
      <w:r w:rsidR="00A94E4B">
        <w:rPr>
          <w:rFonts w:ascii="Times New Roman" w:hAnsi="Times New Roman" w:cs="Times New Roman"/>
          <w:sz w:val="24"/>
          <w:szCs w:val="24"/>
        </w:rPr>
        <w:t xml:space="preserve">population </w:t>
      </w:r>
      <w:r w:rsidR="00A94E4B" w:rsidRPr="00DD6BFB">
        <w:rPr>
          <w:rFonts w:ascii="Times New Roman" w:hAnsi="Times New Roman" w:cs="Times New Roman"/>
          <w:sz w:val="24"/>
          <w:szCs w:val="24"/>
        </w:rPr>
        <w:t>dynamics</w:t>
      </w:r>
      <w:r w:rsidR="00A94E4B">
        <w:rPr>
          <w:rFonts w:ascii="Times New Roman" w:hAnsi="Times New Roman" w:cs="Times New Roman"/>
          <w:sz w:val="24"/>
          <w:szCs w:val="24"/>
        </w:rPr>
        <w:t>; (2)</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a sampling model that generates </w:t>
      </w:r>
      <w:r w:rsidR="00A94E4B" w:rsidRPr="00DD6BFB">
        <w:rPr>
          <w:rFonts w:ascii="Times New Roman" w:hAnsi="Times New Roman" w:cs="Times New Roman"/>
          <w:sz w:val="24"/>
          <w:szCs w:val="24"/>
        </w:rPr>
        <w:t xml:space="preserve">data </w:t>
      </w:r>
      <w:r w:rsidR="00A94E4B">
        <w:rPr>
          <w:rFonts w:ascii="Times New Roman" w:hAnsi="Times New Roman" w:cs="Times New Roman"/>
          <w:sz w:val="24"/>
          <w:szCs w:val="24"/>
        </w:rPr>
        <w:t>from</w:t>
      </w:r>
      <w:r w:rsidR="00A94E4B" w:rsidRPr="00DD6BFB">
        <w:rPr>
          <w:rFonts w:ascii="Times New Roman" w:hAnsi="Times New Roman" w:cs="Times New Roman"/>
          <w:sz w:val="24"/>
          <w:szCs w:val="24"/>
        </w:rPr>
        <w:t xml:space="preserve"> the</w:t>
      </w:r>
      <w:r w:rsidR="00A94E4B">
        <w:rPr>
          <w:rFonts w:ascii="Times New Roman" w:hAnsi="Times New Roman" w:cs="Times New Roman"/>
          <w:sz w:val="24"/>
          <w:szCs w:val="24"/>
        </w:rPr>
        <w:t xml:space="preserve"> operating model;</w:t>
      </w:r>
      <w:r w:rsidR="00A94E4B" w:rsidRPr="00DD6BFB">
        <w:rPr>
          <w:rFonts w:ascii="Times New Roman" w:hAnsi="Times New Roman" w:cs="Times New Roman"/>
          <w:sz w:val="24"/>
          <w:szCs w:val="24"/>
        </w:rPr>
        <w:t xml:space="preserve"> and </w:t>
      </w:r>
      <w:r w:rsidR="00A94E4B">
        <w:rPr>
          <w:rFonts w:ascii="Times New Roman" w:hAnsi="Times New Roman" w:cs="Times New Roman"/>
          <w:sz w:val="24"/>
          <w:szCs w:val="24"/>
        </w:rPr>
        <w:t xml:space="preserve">(3) </w:t>
      </w:r>
      <w:r w:rsidR="00A94E4B" w:rsidRPr="00DD6BFB">
        <w:rPr>
          <w:rFonts w:ascii="Times New Roman" w:hAnsi="Times New Roman" w:cs="Times New Roman"/>
          <w:sz w:val="24"/>
          <w:szCs w:val="24"/>
        </w:rPr>
        <w:t xml:space="preserve">an estimation </w:t>
      </w:r>
      <w:r w:rsidR="00A94E4B">
        <w:rPr>
          <w:rFonts w:ascii="Times New Roman" w:hAnsi="Times New Roman" w:cs="Times New Roman"/>
          <w:sz w:val="24"/>
          <w:szCs w:val="24"/>
        </w:rPr>
        <w:t>method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that is applied</w:t>
      </w:r>
      <w:r w:rsidR="00A94E4B" w:rsidRPr="00DD6BFB">
        <w:rPr>
          <w:rFonts w:ascii="Times New Roman" w:hAnsi="Times New Roman" w:cs="Times New Roman"/>
          <w:sz w:val="24"/>
          <w:szCs w:val="24"/>
        </w:rPr>
        <w:t xml:space="preserve"> to the simulated data, where the parameter estimates and derived quantities (i.e., </w:t>
      </w:r>
      <w:r w:rsidR="005B33B3">
        <w:rPr>
          <w:rFonts w:ascii="Times New Roman" w:hAnsi="Times New Roman" w:cs="Times New Roman"/>
          <w:sz w:val="24"/>
          <w:szCs w:val="24"/>
        </w:rPr>
        <w:t xml:space="preserve">forecasted future </w:t>
      </w:r>
      <w:r w:rsidR="00A94E4B" w:rsidRPr="00DD6BFB">
        <w:rPr>
          <w:rFonts w:ascii="Times New Roman" w:hAnsi="Times New Roman" w:cs="Times New Roman"/>
          <w:sz w:val="24"/>
          <w:szCs w:val="24"/>
        </w:rPr>
        <w:t>population abundance</w:t>
      </w:r>
      <w:r w:rsidR="005B33B3">
        <w:rPr>
          <w:rFonts w:ascii="Times New Roman" w:hAnsi="Times New Roman" w:cs="Times New Roman"/>
          <w:sz w:val="24"/>
          <w:szCs w:val="24"/>
        </w:rPr>
        <w:t>s</w:t>
      </w:r>
      <w:r w:rsidR="00A94E4B" w:rsidRPr="00DD6BFB">
        <w:rPr>
          <w:rFonts w:ascii="Times New Roman" w:hAnsi="Times New Roman" w:cs="Times New Roman"/>
          <w:sz w:val="24"/>
          <w:szCs w:val="24"/>
        </w:rPr>
        <w:t xml:space="preserve">) from the estimation method can be compared with their true values from the operating model. </w:t>
      </w:r>
      <w:r w:rsidR="00F35F02">
        <w:rPr>
          <w:rFonts w:ascii="Times New Roman" w:hAnsi="Times New Roman" w:cs="Times New Roman"/>
          <w:sz w:val="24"/>
          <w:szCs w:val="24"/>
        </w:rPr>
        <w:t xml:space="preserve"> </w:t>
      </w:r>
      <w:r w:rsidR="00A94E4B" w:rsidRPr="00DD6BFB">
        <w:rPr>
          <w:rFonts w:ascii="Times New Roman" w:hAnsi="Times New Roman" w:cs="Times New Roman"/>
          <w:sz w:val="24"/>
          <w:szCs w:val="24"/>
        </w:rPr>
        <w:t xml:space="preserve">We </w:t>
      </w:r>
      <w:r w:rsidR="00A94E4B">
        <w:rPr>
          <w:rFonts w:ascii="Times New Roman" w:hAnsi="Times New Roman" w:cs="Times New Roman"/>
          <w:sz w:val="24"/>
          <w:szCs w:val="24"/>
        </w:rPr>
        <w:t xml:space="preserve">use </w:t>
      </w:r>
      <w:r w:rsidR="00A94E4B" w:rsidRPr="00DD6BFB">
        <w:rPr>
          <w:rFonts w:ascii="Times New Roman" w:hAnsi="Times New Roman" w:cs="Times New Roman"/>
          <w:sz w:val="24"/>
          <w:szCs w:val="24"/>
        </w:rPr>
        <w:t xml:space="preserve">a </w:t>
      </w:r>
      <w:del w:id="32" w:author="Punt, Andre (O&amp;A, Hobart)" w:date="2016-05-21T14:16:00Z">
        <w:r w:rsidR="00A94E4B" w:rsidRPr="00DD6BFB" w:rsidDel="00925F38">
          <w:rPr>
            <w:rFonts w:ascii="Times New Roman" w:hAnsi="Times New Roman" w:cs="Times New Roman"/>
            <w:sz w:val="24"/>
            <w:szCs w:val="24"/>
          </w:rPr>
          <w:delText xml:space="preserve">factorial </w:delText>
        </w:r>
      </w:del>
      <w:r w:rsidR="00A94E4B" w:rsidRPr="00DD6BFB">
        <w:rPr>
          <w:rFonts w:ascii="Times New Roman" w:hAnsi="Times New Roman" w:cs="Times New Roman"/>
          <w:sz w:val="24"/>
          <w:szCs w:val="24"/>
        </w:rPr>
        <w:t xml:space="preserve">design involving </w:t>
      </w:r>
      <w:r w:rsidR="005B33B3">
        <w:rPr>
          <w:rFonts w:ascii="Times New Roman" w:hAnsi="Times New Roman" w:cs="Times New Roman"/>
          <w:sz w:val="24"/>
          <w:szCs w:val="24"/>
        </w:rPr>
        <w:t>six</w:t>
      </w:r>
      <w:r w:rsidR="00A94E4B">
        <w:rPr>
          <w:rFonts w:ascii="Times New Roman" w:hAnsi="Times New Roman" w:cs="Times New Roman"/>
          <w:sz w:val="24"/>
          <w:szCs w:val="24"/>
        </w:rPr>
        <w:t xml:space="preserve"> level</w:t>
      </w:r>
      <w:r w:rsidR="005B33B3">
        <w:rPr>
          <w:rFonts w:ascii="Times New Roman" w:hAnsi="Times New Roman" w:cs="Times New Roman"/>
          <w:sz w:val="24"/>
          <w:szCs w:val="24"/>
        </w:rPr>
        <w:t>s</w:t>
      </w:r>
      <w:r w:rsidR="00AD0F5D">
        <w:rPr>
          <w:rFonts w:ascii="Times New Roman" w:hAnsi="Times New Roman" w:cs="Times New Roman"/>
          <w:sz w:val="24"/>
          <w:szCs w:val="24"/>
        </w:rPr>
        <w:t xml:space="preserve"> </w:t>
      </w:r>
      <w:r w:rsidR="0085441D">
        <w:rPr>
          <w:rFonts w:ascii="Times New Roman" w:hAnsi="Times New Roman" w:cs="Times New Roman"/>
          <w:sz w:val="24"/>
          <w:szCs w:val="24"/>
        </w:rPr>
        <w:t>o</w:t>
      </w:r>
      <w:r w:rsidR="0069177F">
        <w:rPr>
          <w:rFonts w:ascii="Times New Roman" w:hAnsi="Times New Roman" w:cs="Times New Roman"/>
          <w:sz w:val="24"/>
          <w:szCs w:val="24"/>
        </w:rPr>
        <w:t>f</w:t>
      </w:r>
      <w:r w:rsidR="00AD0F5D">
        <w:rPr>
          <w:rFonts w:ascii="Times New Roman" w:hAnsi="Times New Roman" w:cs="Times New Roman"/>
          <w:sz w:val="24"/>
          <w:szCs w:val="24"/>
        </w:rPr>
        <w:t xml:space="preserve"> </w:t>
      </w:r>
      <w:r w:rsidR="00557064">
        <w:rPr>
          <w:rFonts w:ascii="Times New Roman" w:hAnsi="Times New Roman" w:cs="Times New Roman"/>
          <w:sz w:val="24"/>
          <w:szCs w:val="24"/>
        </w:rPr>
        <w:t>ρ</w:t>
      </w:r>
      <w:r w:rsidR="00A94E4B" w:rsidRPr="00DD6BFB">
        <w:rPr>
          <w:rFonts w:ascii="Times New Roman" w:hAnsi="Times New Roman" w:cs="Times New Roman"/>
          <w:sz w:val="24"/>
          <w:szCs w:val="24"/>
        </w:rPr>
        <w:t xml:space="preserve"> and </w:t>
      </w:r>
      <w:r w:rsidR="00A94E4B">
        <w:rPr>
          <w:rFonts w:ascii="Times New Roman" w:hAnsi="Times New Roman" w:cs="Times New Roman"/>
          <w:sz w:val="24"/>
          <w:szCs w:val="24"/>
        </w:rPr>
        <w:t xml:space="preserve">four </w:t>
      </w:r>
      <w:r w:rsidR="00A94E4B" w:rsidRPr="00DD6BFB">
        <w:rPr>
          <w:rFonts w:ascii="Times New Roman" w:hAnsi="Times New Roman" w:cs="Times New Roman"/>
          <w:sz w:val="24"/>
          <w:szCs w:val="24"/>
        </w:rPr>
        <w:t xml:space="preserve">alternative configurations </w:t>
      </w:r>
      <w:r w:rsidR="00A82361">
        <w:rPr>
          <w:rFonts w:ascii="Times New Roman" w:hAnsi="Times New Roman" w:cs="Times New Roman"/>
          <w:sz w:val="24"/>
          <w:szCs w:val="24"/>
        </w:rPr>
        <w:t>of</w:t>
      </w:r>
      <w:r w:rsidR="00A94E4B" w:rsidRPr="00DD6BFB">
        <w:rPr>
          <w:rFonts w:ascii="Times New Roman" w:hAnsi="Times New Roman" w:cs="Times New Roman"/>
          <w:sz w:val="24"/>
          <w:szCs w:val="24"/>
        </w:rPr>
        <w:t xml:space="preserve"> the </w:t>
      </w:r>
      <w:r w:rsidR="00A94E4B">
        <w:rPr>
          <w:rFonts w:ascii="Times New Roman" w:hAnsi="Times New Roman" w:cs="Times New Roman"/>
          <w:sz w:val="24"/>
          <w:szCs w:val="24"/>
        </w:rPr>
        <w:t>estimation</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method</w:t>
      </w:r>
      <w:ins w:id="33" w:author="Kelli Johnson" w:date="2016-05-18T07:39:00Z">
        <w:r w:rsidR="00995C8C">
          <w:rPr>
            <w:rFonts w:ascii="Times New Roman" w:hAnsi="Times New Roman" w:cs="Times New Roman"/>
            <w:sz w:val="24"/>
            <w:szCs w:val="24"/>
          </w:rPr>
          <w:t xml:space="preserve">. </w:t>
        </w:r>
        <w:r w:rsidR="00995C8C" w:rsidRPr="00995C8C">
          <w:rPr>
            <w:rFonts w:ascii="Times New Roman" w:hAnsi="Times New Roman" w:cs="Times New Roman"/>
            <w:sz w:val="24"/>
            <w:szCs w:val="24"/>
          </w:rPr>
          <w:t xml:space="preserve">Additionally, </w:t>
        </w:r>
      </w:ins>
      <w:ins w:id="34" w:author="Kelli Johnson" w:date="2016-05-19T07:26:00Z">
        <w:r w:rsidR="00D60BB7">
          <w:rPr>
            <w:rFonts w:ascii="Times New Roman" w:hAnsi="Times New Roman" w:cs="Times New Roman"/>
            <w:sz w:val="24"/>
            <w:szCs w:val="24"/>
          </w:rPr>
          <w:t xml:space="preserve">a </w:t>
        </w:r>
      </w:ins>
      <w:ins w:id="35" w:author="Kelli Johnson" w:date="2016-05-18T07:48:00Z">
        <w:r w:rsidR="009D27B0">
          <w:rPr>
            <w:rFonts w:ascii="Times New Roman" w:hAnsi="Times New Roman" w:cs="Times New Roman"/>
            <w:sz w:val="24"/>
            <w:szCs w:val="24"/>
          </w:rPr>
          <w:t>“l</w:t>
        </w:r>
      </w:ins>
      <w:ins w:id="36" w:author="Kelli Johnson" w:date="2016-05-19T07:25:00Z">
        <w:r w:rsidR="00D60BB7">
          <w:rPr>
            <w:rFonts w:ascii="Times New Roman" w:hAnsi="Times New Roman" w:cs="Times New Roman"/>
            <w:sz w:val="24"/>
            <w:szCs w:val="24"/>
          </w:rPr>
          <w:t>ess-informative</w:t>
        </w:r>
      </w:ins>
      <w:ins w:id="37" w:author="Kelli Johnson" w:date="2016-05-18T07:53:00Z">
        <w:r w:rsidR="009D27B0">
          <w:rPr>
            <w:rFonts w:ascii="Times New Roman" w:hAnsi="Times New Roman" w:cs="Times New Roman"/>
            <w:sz w:val="24"/>
            <w:szCs w:val="24"/>
          </w:rPr>
          <w:t>”</w:t>
        </w:r>
      </w:ins>
      <w:ins w:id="38" w:author="Kelli Johnson" w:date="2016-05-18T07:48:00Z">
        <w:r w:rsidR="009D27B0">
          <w:rPr>
            <w:rFonts w:ascii="Times New Roman" w:hAnsi="Times New Roman" w:cs="Times New Roman"/>
            <w:sz w:val="24"/>
            <w:szCs w:val="24"/>
          </w:rPr>
          <w:t xml:space="preserve"> </w:t>
        </w:r>
      </w:ins>
      <w:ins w:id="39" w:author="Kelli Johnson" w:date="2016-05-19T07:25:00Z">
        <w:r w:rsidR="00D60BB7">
          <w:rPr>
            <w:rFonts w:ascii="Times New Roman" w:hAnsi="Times New Roman" w:cs="Times New Roman"/>
            <w:sz w:val="24"/>
            <w:szCs w:val="24"/>
          </w:rPr>
          <w:t xml:space="preserve">scenario </w:t>
        </w:r>
      </w:ins>
      <w:ins w:id="40" w:author="Kelli Johnson" w:date="2016-05-18T07:48:00Z">
        <w:r w:rsidR="009D27B0">
          <w:rPr>
            <w:rFonts w:ascii="Times New Roman" w:hAnsi="Times New Roman" w:cs="Times New Roman"/>
            <w:sz w:val="24"/>
            <w:szCs w:val="24"/>
          </w:rPr>
          <w:t>was simulated and fit</w:t>
        </w:r>
      </w:ins>
      <w:ins w:id="41" w:author="Kelli Johnson" w:date="2016-05-19T07:25:00Z">
        <w:r w:rsidR="00D60BB7">
          <w:rPr>
            <w:rFonts w:ascii="Times New Roman" w:hAnsi="Times New Roman" w:cs="Times New Roman"/>
            <w:sz w:val="24"/>
            <w:szCs w:val="24"/>
          </w:rPr>
          <w:t>ted</w:t>
        </w:r>
      </w:ins>
      <w:ins w:id="42" w:author="Kelli Johnson" w:date="2016-05-18T07:48:00Z">
        <w:r w:rsidR="009D27B0">
          <w:rPr>
            <w:rFonts w:ascii="Times New Roman" w:hAnsi="Times New Roman" w:cs="Times New Roman"/>
            <w:sz w:val="24"/>
            <w:szCs w:val="24"/>
          </w:rPr>
          <w:t xml:space="preserve"> </w:t>
        </w:r>
      </w:ins>
      <w:ins w:id="43" w:author="Kelli Johnson" w:date="2016-05-19T07:27:00Z">
        <w:r w:rsidR="004672D9">
          <w:rPr>
            <w:rFonts w:ascii="Times New Roman" w:hAnsi="Times New Roman" w:cs="Times New Roman"/>
            <w:sz w:val="24"/>
            <w:szCs w:val="24"/>
          </w:rPr>
          <w:t>using each e</w:t>
        </w:r>
      </w:ins>
      <w:ins w:id="44" w:author="Kelli Johnson" w:date="2016-05-18T07:49:00Z">
        <w:r w:rsidR="009D27B0">
          <w:rPr>
            <w:rFonts w:ascii="Times New Roman" w:hAnsi="Times New Roman" w:cs="Times New Roman"/>
            <w:sz w:val="24"/>
            <w:szCs w:val="24"/>
          </w:rPr>
          <w:t>stimation</w:t>
        </w:r>
      </w:ins>
      <w:ins w:id="45" w:author="Kelli Johnson" w:date="2016-05-19T07:27:00Z">
        <w:r w:rsidR="004672D9">
          <w:rPr>
            <w:rFonts w:ascii="Times New Roman" w:hAnsi="Times New Roman" w:cs="Times New Roman"/>
            <w:sz w:val="24"/>
            <w:szCs w:val="24"/>
          </w:rPr>
          <w:t xml:space="preserve"> </w:t>
        </w:r>
      </w:ins>
      <w:ins w:id="46" w:author="Kelli Johnson" w:date="2016-05-26T08:00:00Z">
        <w:r w:rsidR="00BF3BB7">
          <w:rPr>
            <w:rFonts w:ascii="Times New Roman" w:hAnsi="Times New Roman" w:cs="Times New Roman"/>
            <w:sz w:val="24"/>
            <w:szCs w:val="24"/>
          </w:rPr>
          <w:t xml:space="preserve">method </w:t>
        </w:r>
      </w:ins>
      <w:ins w:id="47" w:author="Kelli Johnson" w:date="2016-05-19T07:27:00Z">
        <w:r w:rsidR="004672D9">
          <w:rPr>
            <w:rFonts w:ascii="Times New Roman" w:hAnsi="Times New Roman" w:cs="Times New Roman"/>
            <w:sz w:val="24"/>
            <w:szCs w:val="24"/>
          </w:rPr>
          <w:t>while also</w:t>
        </w:r>
      </w:ins>
      <w:ins w:id="48" w:author="Kelli Johnson" w:date="2016-05-18T07:52:00Z">
        <w:r w:rsidR="004672D9">
          <w:rPr>
            <w:rFonts w:ascii="Times New Roman" w:hAnsi="Times New Roman" w:cs="Times New Roman"/>
            <w:sz w:val="24"/>
            <w:szCs w:val="24"/>
          </w:rPr>
          <w:t xml:space="preserve"> estimating</w:t>
        </w:r>
        <w:r w:rsidR="009D27B0">
          <w:rPr>
            <w:rFonts w:ascii="Times New Roman" w:hAnsi="Times New Roman" w:cs="Times New Roman"/>
            <w:sz w:val="24"/>
            <w:szCs w:val="24"/>
          </w:rPr>
          <w:t xml:space="preserve"> </w:t>
        </w:r>
      </w:ins>
      <w:ins w:id="49" w:author="Punt, Andre (O&amp;A, Hobart)" w:date="2016-05-21T14:17:00Z">
        <w:r w:rsidR="00925F38">
          <w:rPr>
            <w:rFonts w:ascii="Times New Roman" w:hAnsi="Times New Roman" w:cs="Times New Roman"/>
            <w:sz w:val="24"/>
            <w:szCs w:val="24"/>
          </w:rPr>
          <w:t xml:space="preserve">stock-recruit </w:t>
        </w:r>
      </w:ins>
      <w:ins w:id="50" w:author="Kelli Johnson" w:date="2016-05-18T07:51:00Z">
        <w:r w:rsidR="009D27B0">
          <w:rPr>
            <w:rFonts w:ascii="Times New Roman" w:hAnsi="Times New Roman" w:cs="Times New Roman"/>
            <w:sz w:val="24"/>
            <w:szCs w:val="24"/>
          </w:rPr>
          <w:t xml:space="preserve">steepness </w:t>
        </w:r>
      </w:ins>
      <w:ins w:id="51" w:author="Kelli Johnson" w:date="2016-05-18T07:49:00Z">
        <w:r w:rsidR="009D27B0">
          <w:rPr>
            <w:rFonts w:ascii="Times New Roman" w:hAnsi="Times New Roman" w:cs="Times New Roman"/>
            <w:sz w:val="24"/>
            <w:szCs w:val="24"/>
          </w:rPr>
          <w:t xml:space="preserve">to facilitate </w:t>
        </w:r>
      </w:ins>
      <w:ins w:id="52" w:author="Punt, Andre (O&amp;A, Hobart)" w:date="2016-05-21T14:16:00Z">
        <w:r w:rsidR="00925F38">
          <w:rPr>
            <w:rFonts w:ascii="Times New Roman" w:hAnsi="Times New Roman" w:cs="Times New Roman"/>
            <w:sz w:val="24"/>
            <w:szCs w:val="24"/>
          </w:rPr>
          <w:t>evaluating performance</w:t>
        </w:r>
      </w:ins>
      <w:r w:rsidR="00995C8C" w:rsidRPr="00995C8C">
        <w:rPr>
          <w:rFonts w:ascii="Times New Roman" w:hAnsi="Times New Roman" w:cs="Times New Roman"/>
          <w:sz w:val="24"/>
          <w:szCs w:val="24"/>
        </w:rPr>
        <w:t xml:space="preserve"> </w:t>
      </w:r>
      <w:ins w:id="53" w:author="Kelli Johnson" w:date="2016-05-18T07:39:00Z">
        <w:r w:rsidR="00995C8C" w:rsidRPr="00995C8C">
          <w:rPr>
            <w:rFonts w:ascii="Times New Roman" w:hAnsi="Times New Roman" w:cs="Times New Roman"/>
            <w:sz w:val="24"/>
            <w:szCs w:val="24"/>
          </w:rPr>
          <w:t xml:space="preserve">in a </w:t>
        </w:r>
      </w:ins>
      <w:ins w:id="54" w:author="Kelli Johnson" w:date="2016-05-18T07:53:00Z">
        <w:r w:rsidR="009D27B0">
          <w:rPr>
            <w:rFonts w:ascii="Times New Roman" w:hAnsi="Times New Roman" w:cs="Times New Roman"/>
            <w:sz w:val="24"/>
            <w:szCs w:val="24"/>
          </w:rPr>
          <w:t>more realistic</w:t>
        </w:r>
      </w:ins>
      <w:ins w:id="55" w:author="Kelli Johnson" w:date="2016-05-18T07:39:00Z">
        <w:r w:rsidR="00995C8C" w:rsidRPr="00995C8C">
          <w:rPr>
            <w:rFonts w:ascii="Times New Roman" w:hAnsi="Times New Roman" w:cs="Times New Roman"/>
            <w:sz w:val="24"/>
            <w:szCs w:val="24"/>
          </w:rPr>
          <w:t xml:space="preserve"> environment</w:t>
        </w:r>
      </w:ins>
      <w:r w:rsidR="00A94E4B">
        <w:rPr>
          <w:rFonts w:ascii="Times New Roman" w:hAnsi="Times New Roman" w:cs="Times New Roman"/>
          <w:sz w:val="24"/>
          <w:szCs w:val="24"/>
        </w:rPr>
        <w:t>.  One hundred</w:t>
      </w:r>
      <w:r w:rsidR="00A94E4B" w:rsidRPr="00DD6BFB">
        <w:rPr>
          <w:rFonts w:ascii="Times New Roman" w:hAnsi="Times New Roman" w:cs="Times New Roman"/>
          <w:sz w:val="24"/>
          <w:szCs w:val="24"/>
        </w:rPr>
        <w:t xml:space="preserve"> </w:t>
      </w:r>
      <w:r w:rsidR="00A94E4B">
        <w:rPr>
          <w:rFonts w:ascii="Times New Roman" w:hAnsi="Times New Roman" w:cs="Times New Roman"/>
          <w:sz w:val="24"/>
          <w:szCs w:val="24"/>
        </w:rPr>
        <w:t xml:space="preserve">simulation replicates were generated for each scenario, where </w:t>
      </w:r>
      <w:r w:rsidR="00A94E4B" w:rsidRPr="00DD6BFB">
        <w:rPr>
          <w:rFonts w:ascii="Times New Roman" w:hAnsi="Times New Roman" w:cs="Times New Roman"/>
          <w:sz w:val="24"/>
          <w:szCs w:val="24"/>
        </w:rPr>
        <w:t xml:space="preserve">each </w:t>
      </w:r>
      <w:r w:rsidR="00A94E4B">
        <w:rPr>
          <w:rFonts w:ascii="Times New Roman" w:hAnsi="Times New Roman" w:cs="Times New Roman"/>
          <w:sz w:val="24"/>
          <w:szCs w:val="24"/>
        </w:rPr>
        <w:t xml:space="preserve">replicate has a different realization of </w:t>
      </w:r>
      <w:r w:rsidR="00A94E4B" w:rsidRPr="00DD6BFB">
        <w:rPr>
          <w:rFonts w:ascii="Times New Roman" w:hAnsi="Times New Roman" w:cs="Times New Roman"/>
          <w:sz w:val="24"/>
          <w:szCs w:val="24"/>
        </w:rPr>
        <w:t>process (</w:t>
      </w:r>
      <w:r w:rsidR="00A82361">
        <w:rPr>
          <w:rFonts w:ascii="Times New Roman" w:hAnsi="Times New Roman" w:cs="Times New Roman"/>
          <w:sz w:val="24"/>
          <w:szCs w:val="24"/>
        </w:rPr>
        <w:t xml:space="preserve">here, </w:t>
      </w:r>
      <w:r w:rsidR="00A94E4B" w:rsidRPr="00DD6BFB">
        <w:rPr>
          <w:rFonts w:ascii="Times New Roman" w:hAnsi="Times New Roman" w:cs="Times New Roman"/>
          <w:sz w:val="24"/>
          <w:szCs w:val="24"/>
        </w:rPr>
        <w:t>recruitment devi</w:t>
      </w:r>
      <w:r w:rsidR="00A94E4B">
        <w:rPr>
          <w:rFonts w:ascii="Times New Roman" w:hAnsi="Times New Roman" w:cs="Times New Roman"/>
          <w:sz w:val="24"/>
          <w:szCs w:val="24"/>
        </w:rPr>
        <w:t>ations) and observation errors.  Each replicate involves simulating population dynamics over 100 years, which we divide into three periods:</w:t>
      </w:r>
    </w:p>
    <w:p w14:paraId="7FE6AA84" w14:textId="77777777"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807D16">
        <w:rPr>
          <w:rFonts w:ascii="Times New Roman" w:hAnsi="Times New Roman"/>
          <w:sz w:val="24"/>
        </w:rPr>
        <w:t>“Burn-in period” – Y</w:t>
      </w:r>
      <w:r w:rsidRPr="00EE6F46">
        <w:rPr>
          <w:rFonts w:ascii="Times New Roman" w:hAnsi="Times New Roman"/>
          <w:sz w:val="24"/>
        </w:rPr>
        <w:t>ears 1-25 are simulated without any fishing;</w:t>
      </w:r>
    </w:p>
    <w:p w14:paraId="4F2887E8" w14:textId="77777777"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EE6F46">
        <w:rPr>
          <w:rFonts w:ascii="Times New Roman" w:hAnsi="Times New Roman"/>
          <w:sz w:val="24"/>
        </w:rPr>
        <w:lastRenderedPageBreak/>
        <w:t>“Fishing period” – Y</w:t>
      </w:r>
      <w:r w:rsidRPr="00E350F2">
        <w:rPr>
          <w:rFonts w:ascii="Times New Roman" w:hAnsi="Times New Roman"/>
          <w:sz w:val="24"/>
        </w:rPr>
        <w:t>ears 26-80 include a simulated fishery</w:t>
      </w:r>
      <w:r w:rsidR="009646EA">
        <w:rPr>
          <w:rFonts w:ascii="Times New Roman" w:hAnsi="Times New Roman"/>
          <w:sz w:val="24"/>
        </w:rPr>
        <w:t xml:space="preserve">, </w:t>
      </w:r>
      <w:r w:rsidR="0069177F">
        <w:rPr>
          <w:rFonts w:ascii="Times New Roman" w:hAnsi="Times New Roman"/>
          <w:sz w:val="24"/>
        </w:rPr>
        <w:t>with fishing mortality set to</w:t>
      </w:r>
      <w:r w:rsidR="009646EA">
        <w:rPr>
          <w:rFonts w:ascii="Times New Roman" w:hAnsi="Times New Roman"/>
          <w:sz w:val="24"/>
        </w:rPr>
        <w:t xml:space="preserve"> </w:t>
      </w:r>
      <w:r w:rsidR="0069177F" w:rsidRPr="0085441D">
        <w:rPr>
          <w:rFonts w:ascii="Times New Roman" w:hAnsi="Times New Roman"/>
          <w:i/>
          <w:sz w:val="24"/>
        </w:rPr>
        <w:t>F</w:t>
      </w:r>
      <w:r w:rsidR="009646EA" w:rsidRPr="0085441D">
        <w:rPr>
          <w:rFonts w:ascii="Times New Roman" w:hAnsi="Times New Roman"/>
          <w:i/>
          <w:sz w:val="24"/>
          <w:vertAlign w:val="subscript"/>
        </w:rPr>
        <w:t>MSY</w:t>
      </w:r>
      <w:r w:rsidR="009646EA">
        <w:rPr>
          <w:rFonts w:ascii="Times New Roman" w:hAnsi="Times New Roman"/>
          <w:i/>
          <w:sz w:val="24"/>
        </w:rPr>
        <w:t>,</w:t>
      </w:r>
      <w:r w:rsidR="009646EA">
        <w:rPr>
          <w:rFonts w:ascii="Times New Roman" w:hAnsi="Times New Roman"/>
          <w:sz w:val="24"/>
        </w:rPr>
        <w:t xml:space="preserve"> and the potential for </w:t>
      </w:r>
      <w:r w:rsidR="00D27C14">
        <w:rPr>
          <w:rFonts w:ascii="Times New Roman" w:hAnsi="Times New Roman"/>
          <w:sz w:val="24"/>
        </w:rPr>
        <w:t xml:space="preserve">data from the </w:t>
      </w:r>
      <w:r w:rsidR="009646EA">
        <w:rPr>
          <w:rFonts w:ascii="Times New Roman" w:hAnsi="Times New Roman"/>
          <w:sz w:val="24"/>
        </w:rPr>
        <w:t xml:space="preserve">fishery and </w:t>
      </w:r>
      <w:r w:rsidR="0069177F">
        <w:rPr>
          <w:rFonts w:ascii="Times New Roman" w:hAnsi="Times New Roman"/>
          <w:sz w:val="24"/>
        </w:rPr>
        <w:t xml:space="preserve">a </w:t>
      </w:r>
      <w:r w:rsidR="009646EA">
        <w:rPr>
          <w:rFonts w:ascii="Times New Roman" w:hAnsi="Times New Roman"/>
          <w:sz w:val="24"/>
        </w:rPr>
        <w:t>survey</w:t>
      </w:r>
      <w:r w:rsidR="00D27C14">
        <w:rPr>
          <w:rFonts w:ascii="Times New Roman" w:hAnsi="Times New Roman"/>
          <w:sz w:val="24"/>
        </w:rPr>
        <w:t>, which is</w:t>
      </w:r>
      <w:r w:rsidR="009646EA">
        <w:rPr>
          <w:rFonts w:ascii="Times New Roman" w:hAnsi="Times New Roman"/>
          <w:sz w:val="24"/>
        </w:rPr>
        <w:t xml:space="preserve"> used to fit an </w:t>
      </w:r>
      <w:r w:rsidRPr="00E350F2">
        <w:rPr>
          <w:rFonts w:ascii="Times New Roman" w:hAnsi="Times New Roman"/>
          <w:sz w:val="24"/>
        </w:rPr>
        <w:t>assessment model in year</w:t>
      </w:r>
      <w:r w:rsidRPr="00807D16">
        <w:rPr>
          <w:rFonts w:ascii="Times New Roman" w:hAnsi="Times New Roman"/>
          <w:sz w:val="24"/>
        </w:rPr>
        <w:t xml:space="preserve"> 80;</w:t>
      </w:r>
      <w:r w:rsidRPr="00EE6F46">
        <w:rPr>
          <w:rFonts w:ascii="Times New Roman" w:hAnsi="Times New Roman"/>
          <w:sz w:val="24"/>
        </w:rPr>
        <w:t xml:space="preserve"> and </w:t>
      </w:r>
    </w:p>
    <w:p w14:paraId="60F2B628" w14:textId="1B544AE0" w:rsidR="00194451" w:rsidRDefault="00A94E4B">
      <w:pPr>
        <w:pStyle w:val="ListParagraph"/>
        <w:numPr>
          <w:ilvl w:val="0"/>
          <w:numId w:val="11"/>
        </w:numPr>
        <w:tabs>
          <w:tab w:val="left" w:pos="360"/>
        </w:tabs>
        <w:spacing w:after="0" w:line="240" w:lineRule="auto"/>
        <w:jc w:val="both"/>
        <w:rPr>
          <w:rFonts w:ascii="Times New Roman" w:hAnsi="Times New Roman"/>
          <w:sz w:val="24"/>
        </w:rPr>
      </w:pPr>
      <w:r w:rsidRPr="00EE6F46">
        <w:rPr>
          <w:rFonts w:ascii="Times New Roman" w:hAnsi="Times New Roman"/>
          <w:sz w:val="24"/>
        </w:rPr>
        <w:t xml:space="preserve">“Forecast period” – Years 81-100 are simulated without </w:t>
      </w:r>
      <w:del w:id="56" w:author="Kelli Johnson" w:date="2016-05-26T08:09:00Z">
        <w:r w:rsidRPr="00EE6F46" w:rsidDel="00747791">
          <w:rPr>
            <w:rFonts w:ascii="Times New Roman" w:hAnsi="Times New Roman"/>
            <w:sz w:val="24"/>
          </w:rPr>
          <w:delText xml:space="preserve">any </w:delText>
        </w:r>
      </w:del>
      <w:r w:rsidRPr="00EE6F46">
        <w:rPr>
          <w:rFonts w:ascii="Times New Roman" w:hAnsi="Times New Roman"/>
          <w:sz w:val="24"/>
        </w:rPr>
        <w:t>fishing</w:t>
      </w:r>
      <w:r w:rsidRPr="00807D16">
        <w:rPr>
          <w:rFonts w:ascii="Times New Roman" w:hAnsi="Times New Roman"/>
          <w:sz w:val="24"/>
        </w:rPr>
        <w:t xml:space="preserve">, which can be compared to </w:t>
      </w:r>
      <w:r w:rsidRPr="00EE6F46">
        <w:rPr>
          <w:rFonts w:ascii="Times New Roman" w:hAnsi="Times New Roman"/>
          <w:sz w:val="24"/>
        </w:rPr>
        <w:t xml:space="preserve">forecasts </w:t>
      </w:r>
      <w:r w:rsidR="00734EA5">
        <w:rPr>
          <w:rFonts w:ascii="Times New Roman" w:hAnsi="Times New Roman"/>
          <w:sz w:val="24"/>
        </w:rPr>
        <w:t>based</w:t>
      </w:r>
      <w:r w:rsidRPr="00807D16">
        <w:rPr>
          <w:rFonts w:ascii="Times New Roman" w:hAnsi="Times New Roman"/>
          <w:sz w:val="24"/>
        </w:rPr>
        <w:t xml:space="preserve"> on parameter estimates derived from the estimation method.   </w:t>
      </w:r>
    </w:p>
    <w:p w14:paraId="5A43056E" w14:textId="77777777" w:rsidR="00194451" w:rsidRDefault="00A94E4B" w:rsidP="00F46511">
      <w:pPr>
        <w:tabs>
          <w:tab w:val="left" w:pos="360"/>
        </w:tabs>
        <w:spacing w:before="240" w:after="0" w:line="240" w:lineRule="auto"/>
        <w:contextualSpacing/>
        <w:jc w:val="both"/>
        <w:outlineLvl w:val="0"/>
        <w:rPr>
          <w:rFonts w:ascii="Times New Roman" w:hAnsi="Times New Roman" w:cs="Times New Roman"/>
          <w:b/>
          <w:sz w:val="24"/>
          <w:szCs w:val="24"/>
        </w:rPr>
      </w:pPr>
      <w:r w:rsidRPr="00016B31">
        <w:rPr>
          <w:rFonts w:ascii="Times New Roman" w:hAnsi="Times New Roman" w:cs="Times New Roman"/>
          <w:b/>
          <w:sz w:val="24"/>
          <w:szCs w:val="24"/>
        </w:rPr>
        <w:t>2.1 Operating model</w:t>
      </w:r>
    </w:p>
    <w:p w14:paraId="58343230" w14:textId="77777777"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T</w:t>
      </w:r>
      <w:r w:rsidRPr="00DD6BFB">
        <w:rPr>
          <w:rFonts w:ascii="Times New Roman" w:hAnsi="Times New Roman" w:cs="Times New Roman"/>
          <w:sz w:val="24"/>
          <w:szCs w:val="24"/>
        </w:rPr>
        <w:t xml:space="preserve">he </w:t>
      </w:r>
      <w:r>
        <w:rPr>
          <w:rFonts w:ascii="Times New Roman" w:hAnsi="Times New Roman" w:cs="Times New Roman"/>
          <w:sz w:val="24"/>
          <w:szCs w:val="24"/>
        </w:rPr>
        <w:t>operating model</w:t>
      </w:r>
      <w:r w:rsidRPr="00DD6BFB">
        <w:rPr>
          <w:rFonts w:ascii="Times New Roman" w:hAnsi="Times New Roman" w:cs="Times New Roman"/>
          <w:sz w:val="24"/>
          <w:szCs w:val="24"/>
        </w:rPr>
        <w:t xml:space="preserve"> represents a cod-like life history based on </w:t>
      </w:r>
      <w:r w:rsidR="004857E9">
        <w:rPr>
          <w:rFonts w:ascii="Times New Roman" w:hAnsi="Times New Roman" w:cs="Times New Roman"/>
          <w:sz w:val="24"/>
          <w:szCs w:val="24"/>
        </w:rPr>
        <w:t xml:space="preserve">biological parameters estimated from the stock assessment for </w:t>
      </w:r>
      <w:r w:rsidRPr="00DD6BFB">
        <w:rPr>
          <w:rFonts w:ascii="Times New Roman" w:hAnsi="Times New Roman" w:cs="Times New Roman"/>
          <w:sz w:val="24"/>
          <w:szCs w:val="24"/>
        </w:rPr>
        <w:t>North Sea cod (</w:t>
      </w:r>
      <w:r w:rsidRPr="00DD6BFB">
        <w:rPr>
          <w:rFonts w:ascii="Times New Roman" w:hAnsi="Times New Roman" w:cs="Times New Roman"/>
          <w:i/>
          <w:sz w:val="24"/>
          <w:szCs w:val="24"/>
        </w:rPr>
        <w:t>Gadus morhua</w:t>
      </w:r>
      <w:r w:rsidRPr="00DD6BFB">
        <w:rPr>
          <w:rFonts w:ascii="Times New Roman" w:hAnsi="Times New Roman" w:cs="Times New Roman"/>
          <w:sz w:val="24"/>
          <w:szCs w:val="24"/>
        </w:rPr>
        <w:t xml:space="preserve">; </w:t>
      </w:r>
      <w:r w:rsidR="0034184D">
        <w:rPr>
          <w:rFonts w:ascii="Times New Roman" w:hAnsi="Times New Roman" w:cs="Times New Roman"/>
          <w:sz w:val="24"/>
          <w:szCs w:val="24"/>
        </w:rPr>
        <w:t>Deroba et al., 2015</w:t>
      </w:r>
      <w:r w:rsidRPr="00DD6BFB">
        <w:rPr>
          <w:rFonts w:ascii="Times New Roman" w:hAnsi="Times New Roman" w:cs="Times New Roman"/>
          <w:sz w:val="24"/>
          <w:szCs w:val="24"/>
        </w:rPr>
        <w:t>) with some simplifications facilitating interpretation of the results</w:t>
      </w:r>
      <w:r w:rsidR="00EE5C1E">
        <w:rPr>
          <w:rFonts w:ascii="Times New Roman" w:hAnsi="Times New Roman" w:cs="Times New Roman"/>
          <w:sz w:val="24"/>
          <w:szCs w:val="24"/>
        </w:rPr>
        <w:t xml:space="preserve"> (</w:t>
      </w:r>
      <w:r w:rsidR="008A441B">
        <w:fldChar w:fldCharType="begin"/>
      </w:r>
      <w:r w:rsidR="008A441B">
        <w:instrText xml:space="preserve"> REF _Ref423608070 \h  \* MERGEFORMAT </w:instrText>
      </w:r>
      <w:r w:rsidR="008A441B">
        <w:fldChar w:fldCharType="separate"/>
      </w:r>
      <w:r w:rsidR="0057594B" w:rsidRPr="00DD6BFB">
        <w:rPr>
          <w:rFonts w:ascii="Times New Roman" w:hAnsi="Times New Roman" w:cs="Times New Roman"/>
          <w:sz w:val="24"/>
          <w:szCs w:val="24"/>
        </w:rPr>
        <w:t xml:space="preserve">Table </w:t>
      </w:r>
      <w:r w:rsidR="0057594B" w:rsidRPr="0057594B">
        <w:rPr>
          <w:rFonts w:ascii="Times New Roman" w:hAnsi="Times New Roman" w:cs="Times New Roman"/>
          <w:sz w:val="24"/>
          <w:szCs w:val="24"/>
        </w:rPr>
        <w:t>1</w:t>
      </w:r>
      <w:r w:rsidR="008A441B">
        <w:fldChar w:fldCharType="end"/>
      </w:r>
      <w:r w:rsidR="00EE5C1E">
        <w:rPr>
          <w:rFonts w:ascii="Times New Roman" w:hAnsi="Times New Roman" w:cs="Times New Roman"/>
          <w:sz w:val="24"/>
          <w:szCs w:val="24"/>
        </w:rPr>
        <w:t>).</w:t>
      </w:r>
      <w:r w:rsidR="00F35F02">
        <w:rPr>
          <w:rFonts w:ascii="Times New Roman" w:hAnsi="Times New Roman" w:cs="Times New Roman"/>
          <w:sz w:val="24"/>
          <w:szCs w:val="24"/>
        </w:rPr>
        <w:t xml:space="preserve">  </w:t>
      </w:r>
      <w:r w:rsidR="00EE5C1E">
        <w:rPr>
          <w:rFonts w:ascii="Times New Roman" w:hAnsi="Times New Roman" w:cs="Times New Roman"/>
          <w:sz w:val="24"/>
          <w:szCs w:val="24"/>
        </w:rPr>
        <w:t xml:space="preserve">Simplifications include: </w:t>
      </w:r>
      <w:r>
        <w:rPr>
          <w:rFonts w:ascii="Times New Roman" w:hAnsi="Times New Roman" w:cs="Times New Roman"/>
          <w:sz w:val="24"/>
          <w:szCs w:val="24"/>
        </w:rPr>
        <w:t>one fishery</w:t>
      </w:r>
      <w:r w:rsidRPr="00DD6BFB">
        <w:rPr>
          <w:rFonts w:ascii="Times New Roman" w:hAnsi="Times New Roman" w:cs="Times New Roman"/>
          <w:sz w:val="24"/>
          <w:szCs w:val="24"/>
        </w:rPr>
        <w:t xml:space="preserve"> </w:t>
      </w:r>
      <w:r>
        <w:rPr>
          <w:rFonts w:ascii="Times New Roman" w:hAnsi="Times New Roman" w:cs="Times New Roman"/>
          <w:sz w:val="24"/>
          <w:szCs w:val="24"/>
        </w:rPr>
        <w:t>and one survey</w:t>
      </w:r>
      <w:r w:rsidRPr="00DD6BFB">
        <w:rPr>
          <w:rFonts w:ascii="Times New Roman" w:hAnsi="Times New Roman" w:cs="Times New Roman"/>
          <w:sz w:val="24"/>
          <w:szCs w:val="24"/>
        </w:rPr>
        <w:t xml:space="preserve">, combined sexes, and selectivity </w:t>
      </w:r>
      <w:r w:rsidR="00EE5C1E">
        <w:rPr>
          <w:rFonts w:ascii="Times New Roman" w:hAnsi="Times New Roman" w:cs="Times New Roman"/>
          <w:sz w:val="24"/>
          <w:szCs w:val="24"/>
        </w:rPr>
        <w:t>parameters based on the maturity ogive.</w:t>
      </w:r>
    </w:p>
    <w:p w14:paraId="6576447C" w14:textId="77777777" w:rsidR="00194451" w:rsidRDefault="00384B61">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94E4B">
        <w:rPr>
          <w:rFonts w:ascii="Times New Roman" w:hAnsi="Times New Roman" w:cs="Times New Roman"/>
          <w:sz w:val="24"/>
          <w:szCs w:val="24"/>
        </w:rPr>
        <w:t>We used the steepness-parameterization of</w:t>
      </w:r>
      <w:r w:rsidR="00EC1E2B">
        <w:rPr>
          <w:rFonts w:ascii="Times New Roman" w:hAnsi="Times New Roman" w:cs="Times New Roman"/>
          <w:sz w:val="24"/>
          <w:szCs w:val="24"/>
        </w:rPr>
        <w:t xml:space="preserve"> the Beverton-Holt stock-recruit</w:t>
      </w:r>
      <w:r w:rsidR="00A94E4B">
        <w:rPr>
          <w:rFonts w:ascii="Times New Roman" w:hAnsi="Times New Roman" w:cs="Times New Roman"/>
          <w:sz w:val="24"/>
          <w:szCs w:val="24"/>
        </w:rPr>
        <w:t xml:space="preserve"> function</w:t>
      </w:r>
      <w:r w:rsidR="00A94E4B" w:rsidRPr="00DD6BFB">
        <w:rPr>
          <w:rFonts w:ascii="Times New Roman" w:hAnsi="Times New Roman" w:cs="Times New Roman"/>
          <w:sz w:val="24"/>
          <w:szCs w:val="24"/>
        </w:rPr>
        <w:t>:</w:t>
      </w:r>
    </w:p>
    <w:p w14:paraId="052E3C37" w14:textId="77777777" w:rsidR="00194451" w:rsidRDefault="0056143F">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h</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(5</m:t>
            </m:r>
            <m:r>
              <w:rPr>
                <w:rFonts w:ascii="Cambria Math" w:hAnsi="Cambria Math" w:cs="Times New Roman"/>
                <w:sz w:val="24"/>
                <w:szCs w:val="24"/>
              </w:rPr>
              <m:t>h-</m:t>
            </m:r>
            <m:r>
              <w:rPr>
                <w:rFonts w:ascii="Cambria Math" w:hAnsi="Cambria Math" w:cs="Times New Roman"/>
                <w:sz w:val="24"/>
                <w:szCs w:val="24"/>
              </w:rPr>
              <m:t>1)</m:t>
            </m:r>
          </m:den>
        </m:f>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CD7013">
        <w:rPr>
          <w:rFonts w:ascii="Times New Roman" w:hAnsi="Times New Roman" w:cs="Times New Roman"/>
          <w:sz w:val="24"/>
          <w:szCs w:val="24"/>
        </w:rPr>
        <w:t>,</w:t>
      </w:r>
      <w:r w:rsidR="00A94E4B">
        <w:rPr>
          <w:rFonts w:ascii="Times New Roman" w:hAnsi="Times New Roman" w:cs="Times New Roman"/>
          <w:sz w:val="24"/>
          <w:szCs w:val="24"/>
        </w:rPr>
        <w:tab/>
        <w:t>(1)</w:t>
      </w:r>
    </w:p>
    <w:p w14:paraId="59C8C46C" w14:textId="3E6EBD8C"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r</w:t>
      </w:r>
      <w:r>
        <w:rPr>
          <w:rFonts w:ascii="Times New Roman" w:hAnsi="Times New Roman" w:cs="Times New Roman"/>
          <w:i/>
          <w:sz w:val="24"/>
          <w:szCs w:val="24"/>
          <w:vertAlign w:val="subscript"/>
        </w:rPr>
        <w:t xml:space="preserve">t  </w:t>
      </w:r>
      <w:r>
        <w:rPr>
          <w:rFonts w:ascii="Times New Roman" w:hAnsi="Times New Roman" w:cs="Times New Roman"/>
          <w:sz w:val="24"/>
          <w:szCs w:val="24"/>
        </w:rPr>
        <w:t xml:space="preserve">and </w:t>
      </w:r>
      <w:r>
        <w:rPr>
          <w:rFonts w:ascii="Times New Roman" w:hAnsi="Times New Roman" w:cs="Times New Roman"/>
          <w:i/>
          <w:sz w:val="24"/>
          <w:szCs w:val="24"/>
        </w:rPr>
        <w:t>b</w:t>
      </w:r>
      <w:r>
        <w:rPr>
          <w:rFonts w:ascii="Times New Roman" w:hAnsi="Times New Roman" w:cs="Times New Roman"/>
          <w:i/>
          <w:sz w:val="24"/>
          <w:szCs w:val="24"/>
          <w:vertAlign w:val="subscript"/>
        </w:rPr>
        <w:t>t</w:t>
      </w:r>
      <w:r>
        <w:rPr>
          <w:rFonts w:ascii="Times New Roman" w:hAnsi="Times New Roman" w:cs="Times New Roman"/>
          <w:sz w:val="24"/>
          <w:szCs w:val="24"/>
        </w:rPr>
        <w:t xml:space="preserve"> are the estimate</w:t>
      </w:r>
      <w:r w:rsidR="00553383">
        <w:rPr>
          <w:rFonts w:ascii="Times New Roman" w:hAnsi="Times New Roman" w:cs="Times New Roman"/>
          <w:sz w:val="24"/>
          <w:szCs w:val="24"/>
        </w:rPr>
        <w:t>s</w:t>
      </w:r>
      <w:r>
        <w:rPr>
          <w:rFonts w:ascii="Times New Roman" w:hAnsi="Times New Roman" w:cs="Times New Roman"/>
          <w:sz w:val="24"/>
          <w:szCs w:val="24"/>
        </w:rPr>
        <w:t xml:space="preserve"> of recruitment output and spawning biomass, respectively, in year </w:t>
      </w:r>
      <w:r>
        <w:rPr>
          <w:rFonts w:ascii="Times New Roman" w:hAnsi="Times New Roman" w:cs="Times New Roman"/>
          <w:i/>
          <w:sz w:val="24"/>
          <w:szCs w:val="24"/>
        </w:rPr>
        <w:t>t</w:t>
      </w:r>
      <w:r>
        <w:rPr>
          <w:rFonts w:ascii="Times New Roman" w:hAnsi="Times New Roman" w:cs="Times New Roman"/>
          <w:sz w:val="24"/>
          <w:szCs w:val="24"/>
        </w:rPr>
        <w:t xml:space="preserve">, </w:t>
      </w:r>
      <w:r>
        <w:rPr>
          <w:rFonts w:ascii="Times New Roman" w:hAnsi="Times New Roman" w:cs="Times New Roman"/>
          <w:i/>
          <w:sz w:val="24"/>
          <w:szCs w:val="24"/>
        </w:rPr>
        <w:t>h</w:t>
      </w:r>
      <w:ins w:id="57" w:author="Kelli Johnson" w:date="2016-05-26T08:10:00Z">
        <w:r w:rsidR="00747791" w:rsidRPr="00747791">
          <w:rPr>
            <w:rFonts w:ascii="Times New Roman" w:hAnsi="Times New Roman" w:cs="Times New Roman"/>
            <w:sz w:val="24"/>
            <w:szCs w:val="24"/>
          </w:rPr>
          <w:t>,</w:t>
        </w:r>
      </w:ins>
      <w:r>
        <w:rPr>
          <w:rFonts w:ascii="Times New Roman" w:hAnsi="Times New Roman" w:cs="Times New Roman"/>
          <w:sz w:val="24"/>
          <w:szCs w:val="24"/>
        </w:rPr>
        <w:t xml:space="preserve"> and </w:t>
      </w:r>
      <w:r>
        <w:rPr>
          <w:rFonts w:ascii="Times New Roman" w:hAnsi="Times New Roman" w:cs="Times New Roman"/>
          <w:i/>
          <w:sz w:val="24"/>
          <w:szCs w:val="24"/>
        </w:rPr>
        <w:t>r</w:t>
      </w:r>
      <w:r>
        <w:rPr>
          <w:rFonts w:ascii="Times New Roman" w:hAnsi="Times New Roman" w:cs="Times New Roman"/>
          <w:i/>
          <w:sz w:val="24"/>
          <w:szCs w:val="24"/>
          <w:vertAlign w:val="subscript"/>
        </w:rPr>
        <w:t>0</w:t>
      </w:r>
      <w:r>
        <w:rPr>
          <w:rFonts w:ascii="Times New Roman" w:hAnsi="Times New Roman" w:cs="Times New Roman"/>
          <w:sz w:val="24"/>
          <w:szCs w:val="24"/>
        </w:rPr>
        <w:t xml:space="preserve"> are estimated parameters representing steepness (the strength of recruitment compensation) and average recruitment at unfished spawning biomass </w:t>
      </w:r>
      <w:r>
        <w:rPr>
          <w:rFonts w:ascii="Times New Roman" w:hAnsi="Times New Roman" w:cs="Times New Roman"/>
          <w:i/>
          <w:sz w:val="24"/>
          <w:szCs w:val="24"/>
        </w:rPr>
        <w:t>b</w:t>
      </w:r>
      <w:r>
        <w:rPr>
          <w:rFonts w:ascii="Times New Roman" w:hAnsi="Times New Roman" w:cs="Times New Roman"/>
          <w:i/>
          <w:sz w:val="24"/>
          <w:szCs w:val="24"/>
          <w:vertAlign w:val="subscript"/>
        </w:rPr>
        <w:t>0</w:t>
      </w:r>
      <w:r w:rsidR="00553383">
        <w:rPr>
          <w:rFonts w:ascii="Times New Roman" w:hAnsi="Times New Roman" w:cs="Times New Roman"/>
          <w:sz w:val="24"/>
          <w:szCs w:val="24"/>
        </w:rPr>
        <w:t xml:space="preserve">. </w:t>
      </w:r>
      <w:r w:rsidR="0085441D">
        <w:rPr>
          <w:rFonts w:ascii="Times New Roman" w:hAnsi="Times New Roman" w:cs="Times New Roman"/>
          <w:sz w:val="24"/>
          <w:szCs w:val="24"/>
        </w:rPr>
        <w:t xml:space="preserve"> </w:t>
      </w:r>
      <w:r w:rsidR="00553383">
        <w:rPr>
          <w:rFonts w:ascii="Times New Roman" w:hAnsi="Times New Roman" w:cs="Times New Roman"/>
          <w:sz w:val="24"/>
          <w:szCs w:val="24"/>
        </w:rPr>
        <w:t>The</w:t>
      </w:r>
      <w:r>
        <w:rPr>
          <w:rFonts w:ascii="Times New Roman" w:hAnsi="Times New Roman" w:cs="Times New Roman"/>
          <w:sz w:val="24"/>
          <w:szCs w:val="24"/>
        </w:rPr>
        <w:t xml:space="preserve"> recruitment deviation </w:t>
      </w:r>
      <w:r w:rsidRPr="00E65AE7">
        <w:rPr>
          <w:rFonts w:ascii="Times New Roman" w:hAnsi="Times New Roman" w:cs="Times New Roman"/>
          <w:i/>
          <w:sz w:val="24"/>
          <w:szCs w:val="24"/>
        </w:rPr>
        <w:t>ε</w:t>
      </w:r>
      <w:r w:rsidRPr="00E65AE7">
        <w:rPr>
          <w:rFonts w:ascii="Times New Roman" w:hAnsi="Times New Roman" w:cs="Times New Roman"/>
          <w:i/>
          <w:sz w:val="24"/>
          <w:szCs w:val="24"/>
          <w:vertAlign w:val="subscript"/>
        </w:rPr>
        <w:t>t</w:t>
      </w:r>
      <w:r>
        <w:rPr>
          <w:rFonts w:ascii="Times New Roman" w:hAnsi="Times New Roman" w:cs="Times New Roman"/>
          <w:sz w:val="24"/>
          <w:szCs w:val="24"/>
        </w:rPr>
        <w:t xml:space="preserve"> is calculated as:</w:t>
      </w:r>
    </w:p>
    <w:p w14:paraId="06245727" w14:textId="77777777" w:rsidR="00194451" w:rsidRDefault="0056143F">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=ρ</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rad>
      </m:oMath>
      <w:r w:rsidR="00CD7013">
        <w:rPr>
          <w:rFonts w:ascii="Times New Roman" w:hAnsi="Times New Roman" w:cs="Times New Roman"/>
          <w:sz w:val="24"/>
          <w:szCs w:val="24"/>
        </w:rPr>
        <w:t>,</w:t>
      </w:r>
      <w:r w:rsidR="00A94E4B" w:rsidRPr="00DD6BFB">
        <w:rPr>
          <w:rFonts w:ascii="Times New Roman" w:hAnsi="Times New Roman" w:cs="Times New Roman"/>
          <w:sz w:val="24"/>
          <w:szCs w:val="24"/>
        </w:rPr>
        <w:tab/>
      </w:r>
      <w:r w:rsidR="00A94E4B">
        <w:rPr>
          <w:rFonts w:ascii="Times New Roman" w:hAnsi="Times New Roman" w:cs="Times New Roman"/>
          <w:sz w:val="24"/>
          <w:szCs w:val="24"/>
        </w:rPr>
        <w:t>(2)</w:t>
      </w:r>
    </w:p>
    <w:p w14:paraId="3B302692" w14:textId="77777777"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δ</w:t>
      </w:r>
      <w:r>
        <w:rPr>
          <w:rFonts w:ascii="Times New Roman" w:hAnsi="Times New Roman" w:cs="Times New Roman"/>
          <w:i/>
          <w:sz w:val="24"/>
          <w:szCs w:val="24"/>
          <w:vertAlign w:val="subscript"/>
        </w:rPr>
        <w:t>t</w:t>
      </w:r>
      <w:r>
        <w:rPr>
          <w:rFonts w:ascii="Times New Roman" w:hAnsi="Times New Roman" w:cs="Times New Roman"/>
          <w:sz w:val="24"/>
          <w:szCs w:val="24"/>
        </w:rPr>
        <w:t xml:space="preserve"> is a normally distributed coefficient representing recruitment variability</w:t>
      </w:r>
      <w:r w:rsidR="00792FB0">
        <w:rPr>
          <w:rFonts w:ascii="Times New Roman" w:hAnsi="Times New Roman" w:cs="Times New Roman"/>
          <w:sz w:val="24"/>
          <w:szCs w:val="24"/>
        </w:rPr>
        <w:t xml:space="preserve"> </w:t>
      </w:r>
      <w:r w:rsidR="00792FB0" w:rsidRPr="00792FB0">
        <w:t xml:space="preserve"> </w:t>
      </w:r>
      <w:r w:rsidR="00792FB0" w:rsidRPr="00792FB0">
        <w:rPr>
          <w:rFonts w:ascii="Times New Roman" w:hAnsi="Times New Roman" w:cs="Times New Roman"/>
          <w:sz w:val="24"/>
          <w:szCs w:val="24"/>
        </w:rPr>
        <w:t>after accounting for the stock recruit relationship</w:t>
      </w:r>
      <w:r>
        <w:rPr>
          <w:rFonts w:ascii="Times New Roman" w:hAnsi="Times New Roman" w:cs="Times New Roman"/>
          <w:sz w:val="24"/>
          <w:szCs w:val="24"/>
        </w:rPr>
        <w:t>:</w:t>
      </w:r>
      <w:r w:rsidRPr="005F4D4A">
        <w:rPr>
          <w:rFonts w:ascii="Times New Roman" w:hAnsi="Times New Roman" w:cs="Times New Roman"/>
          <w:sz w:val="24"/>
          <w:szCs w:val="24"/>
        </w:rPr>
        <w:t xml:space="preserve"> </w:t>
      </w:r>
    </w:p>
    <w:p w14:paraId="414479BE" w14:textId="77777777" w:rsidR="00194451" w:rsidRDefault="0056143F">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r>
          <w:rPr>
            <w:rFonts w:ascii="Cambria Math" w:hAnsi="Cambria Math" w:cs="Times New Roman"/>
            <w:sz w:val="24"/>
            <w:szCs w:val="24"/>
          </w:rPr>
          <m:t>~N(0,</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m:t>
        </m:r>
      </m:oMath>
      <w:r w:rsidR="00CD7013">
        <w:rPr>
          <w:rFonts w:ascii="Times New Roman" w:hAnsi="Times New Roman" w:cs="Times New Roman"/>
          <w:sz w:val="24"/>
          <w:szCs w:val="24"/>
        </w:rPr>
        <w:t>,</w:t>
      </w:r>
      <w:r w:rsidR="00A94E4B">
        <w:rPr>
          <w:rFonts w:ascii="Times New Roman" w:hAnsi="Times New Roman" w:cs="Times New Roman"/>
          <w:sz w:val="24"/>
          <w:szCs w:val="24"/>
        </w:rPr>
        <w:tab/>
        <w:t>(3)</w:t>
      </w:r>
    </w:p>
    <w:p w14:paraId="7AFF4B88" w14:textId="77777777" w:rsidR="009356D0" w:rsidRDefault="00A94E4B" w:rsidP="009356D0">
      <w:pPr>
        <w:tabs>
          <w:tab w:val="left" w:pos="360"/>
          <w:tab w:val="center" w:pos="4320"/>
          <w:tab w:val="left" w:pos="792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where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oMath>
      <w:r>
        <w:rPr>
          <w:rFonts w:ascii="Times New Roman" w:hAnsi="Times New Roman" w:cs="Times New Roman"/>
          <w:sz w:val="24"/>
          <w:szCs w:val="24"/>
        </w:rPr>
        <w:t xml:space="preserve"> is the marginal variance of recruitment deviations and </w:t>
      </w:r>
      <w:r w:rsidRPr="005F4D4A">
        <w:rPr>
          <w:rFonts w:ascii="Times New Roman" w:hAnsi="Times New Roman" w:cs="Times New Roman"/>
          <w:i/>
          <w:sz w:val="24"/>
          <w:szCs w:val="24"/>
        </w:rPr>
        <w:t>ρ</w:t>
      </w:r>
      <w:r>
        <w:rPr>
          <w:rFonts w:ascii="Times New Roman" w:hAnsi="Times New Roman" w:cs="Times New Roman"/>
          <w:sz w:val="24"/>
          <w:szCs w:val="24"/>
        </w:rPr>
        <w:t xml:space="preserve"> is the magnitude of autocorrelation in recruitment.  </w:t>
      </w:r>
      <w:r w:rsidR="000755BB" w:rsidRPr="00DD6BFB">
        <w:rPr>
          <w:rFonts w:ascii="Times New Roman" w:hAnsi="Times New Roman" w:cs="Times New Roman"/>
          <w:sz w:val="24"/>
          <w:szCs w:val="24"/>
        </w:rPr>
        <w:t>Eq</w:t>
      </w:r>
      <w:r w:rsidR="00A82361">
        <w:rPr>
          <w:rFonts w:ascii="Times New Roman" w:hAnsi="Times New Roman" w:cs="Times New Roman"/>
          <w:sz w:val="24"/>
          <w:szCs w:val="24"/>
        </w:rPr>
        <w:t>.</w:t>
      </w:r>
      <w:r w:rsidR="000755BB" w:rsidRPr="00DD6BFB">
        <w:rPr>
          <w:rFonts w:ascii="Times New Roman" w:hAnsi="Times New Roman" w:cs="Times New Roman"/>
          <w:sz w:val="24"/>
          <w:szCs w:val="24"/>
        </w:rPr>
        <w:t xml:space="preserve"> </w:t>
      </w:r>
      <w:r w:rsidR="000755BB">
        <w:rPr>
          <w:rFonts w:ascii="Times New Roman" w:hAnsi="Times New Roman" w:cs="Times New Roman"/>
          <w:sz w:val="24"/>
          <w:szCs w:val="24"/>
        </w:rPr>
        <w:t>1</w:t>
      </w:r>
      <w:r w:rsidR="000755BB" w:rsidRPr="00DD6BFB">
        <w:rPr>
          <w:rFonts w:ascii="Times New Roman" w:hAnsi="Times New Roman" w:cs="Times New Roman"/>
          <w:sz w:val="24"/>
          <w:szCs w:val="24"/>
        </w:rPr>
        <w:t xml:space="preserve"> </w:t>
      </w:r>
      <w:r w:rsidR="000755BB">
        <w:rPr>
          <w:rFonts w:ascii="Times New Roman" w:hAnsi="Times New Roman" w:cs="Times New Roman"/>
          <w:sz w:val="24"/>
          <w:szCs w:val="24"/>
        </w:rPr>
        <w:t xml:space="preserve">includes the term </w:t>
      </w:r>
      <m:oMath>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0755BB">
        <w:rPr>
          <w:rFonts w:ascii="Times New Roman" w:hAnsi="Times New Roman" w:cs="Times New Roman"/>
          <w:sz w:val="24"/>
          <w:szCs w:val="24"/>
        </w:rPr>
        <w:t xml:space="preserve">, which has an average value of 1.0.  This term is included to ensure that </w:t>
      </w:r>
      <w:r w:rsidR="000755BB">
        <w:rPr>
          <w:rFonts w:ascii="Times New Roman" w:hAnsi="Times New Roman" w:cs="Times New Roman"/>
          <w:i/>
          <w:sz w:val="24"/>
          <w:szCs w:val="24"/>
        </w:rPr>
        <w:t>r</w:t>
      </w:r>
      <w:r w:rsidR="000755BB">
        <w:rPr>
          <w:rFonts w:ascii="Times New Roman" w:hAnsi="Times New Roman" w:cs="Times New Roman"/>
          <w:i/>
          <w:sz w:val="24"/>
          <w:szCs w:val="24"/>
          <w:vertAlign w:val="subscript"/>
        </w:rPr>
        <w:t>0</w:t>
      </w:r>
      <w:r w:rsidR="000755BB">
        <w:rPr>
          <w:rFonts w:ascii="Times New Roman" w:hAnsi="Times New Roman" w:cs="Times New Roman"/>
          <w:sz w:val="24"/>
          <w:szCs w:val="24"/>
        </w:rPr>
        <w:t xml:space="preserve"> is equal to mean (not median) recruitment given unfished spawning biomass.  </w:t>
      </w:r>
    </w:p>
    <w:p w14:paraId="2F01949F" w14:textId="77658CFE" w:rsidR="00194451" w:rsidRPr="009356D0" w:rsidRDefault="00384B61" w:rsidP="009356D0">
      <w:pPr>
        <w:tabs>
          <w:tab w:val="left" w:pos="360"/>
          <w:tab w:val="center" w:pos="4320"/>
          <w:tab w:val="left" w:pos="7920"/>
        </w:tabs>
        <w:spacing w:after="0" w:line="240" w:lineRule="auto"/>
        <w:jc w:val="both"/>
        <w:rPr>
          <w:rFonts w:ascii="Times New Roman" w:hAnsi="Times New Roman" w:cs="Times New Roman"/>
          <w:sz w:val="24"/>
          <w:szCs w:val="24"/>
        </w:rPr>
      </w:pPr>
      <w:r w:rsidRPr="009356D0">
        <w:rPr>
          <w:rFonts w:ascii="Times New Roman" w:hAnsi="Times New Roman" w:cs="Times New Roman"/>
          <w:sz w:val="24"/>
          <w:szCs w:val="24"/>
        </w:rPr>
        <w:tab/>
      </w:r>
      <w:r w:rsidR="00A94E4B" w:rsidRPr="009356D0">
        <w:rPr>
          <w:rFonts w:ascii="Times New Roman" w:hAnsi="Times New Roman" w:cs="Times New Roman"/>
          <w:sz w:val="24"/>
          <w:szCs w:val="24"/>
        </w:rPr>
        <w:t xml:space="preserve">Each replicate of the operating model involved simulating true dynamics over 100 years, where recruitment </w:t>
      </w:r>
      <w:r w:rsidR="009646EA" w:rsidRPr="009356D0">
        <w:rPr>
          <w:rFonts w:ascii="Times New Roman" w:hAnsi="Times New Roman" w:cs="Times New Roman"/>
          <w:sz w:val="24"/>
          <w:szCs w:val="24"/>
        </w:rPr>
        <w:t>is variable each year</w:t>
      </w:r>
      <w:r w:rsidR="00553383">
        <w:rPr>
          <w:rFonts w:ascii="Times New Roman" w:hAnsi="Times New Roman" w:cs="Times New Roman"/>
          <w:sz w:val="24"/>
          <w:szCs w:val="24"/>
        </w:rPr>
        <w:t>,</w:t>
      </w:r>
      <w:r w:rsidR="00822359" w:rsidRPr="009356D0">
        <w:rPr>
          <w:rFonts w:ascii="Times New Roman" w:hAnsi="Times New Roman" w:cs="Times New Roman"/>
          <w:sz w:val="24"/>
          <w:szCs w:val="24"/>
        </w:rPr>
        <w:t xml:space="preserve"> but the same across scenarios </w:t>
      </w:r>
      <w:ins w:id="58" w:author="Liz.brooks" w:date="2016-05-24T13:02:00Z">
        <w:r w:rsidR="005673BF">
          <w:rPr>
            <w:rFonts w:ascii="Times New Roman" w:hAnsi="Times New Roman" w:cs="Times New Roman"/>
            <w:sz w:val="24"/>
            <w:szCs w:val="24"/>
          </w:rPr>
          <w:t xml:space="preserve">for a </w:t>
        </w:r>
      </w:ins>
      <w:r w:rsidR="00822359" w:rsidRPr="009356D0">
        <w:rPr>
          <w:rFonts w:ascii="Times New Roman" w:hAnsi="Times New Roman" w:cs="Times New Roman"/>
          <w:sz w:val="24"/>
          <w:szCs w:val="24"/>
        </w:rPr>
        <w:t xml:space="preserve">given </w:t>
      </w:r>
      <w:del w:id="59" w:author="Liz.brooks" w:date="2016-05-24T13:02:00Z">
        <w:r w:rsidR="00822359" w:rsidRPr="009356D0" w:rsidDel="005673BF">
          <w:rPr>
            <w:rFonts w:ascii="Times New Roman" w:hAnsi="Times New Roman" w:cs="Times New Roman"/>
            <w:sz w:val="24"/>
            <w:szCs w:val="24"/>
          </w:rPr>
          <w:delText xml:space="preserve">an </w:delText>
        </w:r>
      </w:del>
      <w:r w:rsidR="00822359" w:rsidRPr="009356D0">
        <w:rPr>
          <w:rFonts w:ascii="Times New Roman" w:hAnsi="Times New Roman" w:cs="Times New Roman"/>
          <w:sz w:val="24"/>
          <w:szCs w:val="24"/>
        </w:rPr>
        <w:t xml:space="preserve">iteration (i.e., the values </w:t>
      </w:r>
      <w:r w:rsidR="00822359" w:rsidRPr="006377AF">
        <w:rPr>
          <w:rFonts w:ascii="Times New Roman" w:hAnsi="Times New Roman" w:cs="Times New Roman"/>
          <w:sz w:val="24"/>
          <w:szCs w:val="24"/>
        </w:rPr>
        <w:t xml:space="preserve">of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t</m:t>
            </m:r>
          </m:sub>
        </m:sSub>
      </m:oMath>
      <w:r w:rsidR="00822359" w:rsidRPr="009356D0">
        <w:rPr>
          <w:rFonts w:ascii="Times New Roman" w:hAnsi="Times New Roman" w:cs="Times New Roman"/>
          <w:sz w:val="24"/>
          <w:szCs w:val="24"/>
        </w:rPr>
        <w:t xml:space="preserve"> for the first replicate of the </w:t>
      </w:r>
      <w:r w:rsidR="00822359" w:rsidRPr="00D82240">
        <w:rPr>
          <w:i/>
        </w:rPr>
        <w:sym w:font="Symbol" w:char="F072"/>
      </w:r>
      <w:r w:rsidR="00822359" w:rsidRPr="009356D0">
        <w:rPr>
          <w:rFonts w:ascii="Times New Roman" w:hAnsi="Times New Roman" w:cs="Times New Roman"/>
          <w:sz w:val="24"/>
          <w:szCs w:val="24"/>
        </w:rPr>
        <w:t xml:space="preserve"> = 0</w:t>
      </w:r>
      <w:r w:rsidR="00EE5C1E" w:rsidRPr="009356D0">
        <w:rPr>
          <w:rFonts w:ascii="Times New Roman" w:hAnsi="Times New Roman" w:cs="Times New Roman"/>
          <w:sz w:val="24"/>
          <w:szCs w:val="24"/>
        </w:rPr>
        <w:t>.0</w:t>
      </w:r>
      <w:r w:rsidR="00822359" w:rsidRPr="009356D0">
        <w:rPr>
          <w:rFonts w:ascii="Times New Roman" w:hAnsi="Times New Roman" w:cs="Times New Roman"/>
          <w:sz w:val="24"/>
          <w:szCs w:val="24"/>
        </w:rPr>
        <w:t xml:space="preserve"> scenario were the same as for the first replicate of the </w:t>
      </w:r>
      <w:r w:rsidR="00822359" w:rsidRPr="005654BA">
        <w:rPr>
          <w:i/>
        </w:rPr>
        <w:sym w:font="Symbol" w:char="F072"/>
      </w:r>
      <w:r w:rsidR="00822359" w:rsidRPr="009356D0">
        <w:rPr>
          <w:rFonts w:ascii="Times New Roman" w:hAnsi="Times New Roman" w:cs="Times New Roman"/>
          <w:sz w:val="24"/>
          <w:szCs w:val="24"/>
        </w:rPr>
        <w:t xml:space="preserve"> = 0.9 scenario</w:t>
      </w:r>
      <w:r w:rsidR="00224AD4">
        <w:rPr>
          <w:rFonts w:ascii="Times New Roman" w:hAnsi="Times New Roman" w:cs="Times New Roman"/>
          <w:sz w:val="24"/>
          <w:szCs w:val="24"/>
        </w:rPr>
        <w:t xml:space="preserve">, </w:t>
      </w:r>
      <w:r w:rsidR="00224AD4" w:rsidRPr="00224AD4">
        <w:rPr>
          <w:rFonts w:ascii="Times New Roman" w:hAnsi="Times New Roman" w:cs="Times New Roman"/>
          <w:sz w:val="24"/>
          <w:szCs w:val="24"/>
        </w:rPr>
        <w:t xml:space="preserve">see </w:t>
      </w:r>
      <w:r w:rsidR="008A441B">
        <w:fldChar w:fldCharType="begin"/>
      </w:r>
      <w:r w:rsidR="008A441B">
        <w:instrText xml:space="preserve"> REF _Ref442334167 \h  \* MERGEFORMAT </w:instrText>
      </w:r>
      <w:r w:rsidR="008A441B">
        <w:fldChar w:fldCharType="separate"/>
      </w:r>
      <w:r w:rsidR="0057594B" w:rsidRPr="00DD6BFB">
        <w:rPr>
          <w:rFonts w:ascii="Times New Roman" w:hAnsi="Times New Roman" w:cs="Times New Roman"/>
          <w:sz w:val="24"/>
          <w:szCs w:val="24"/>
        </w:rPr>
        <w:t>Fig</w:t>
      </w:r>
      <w:r w:rsidR="0057594B">
        <w:rPr>
          <w:rFonts w:ascii="Times New Roman" w:hAnsi="Times New Roman" w:cs="Times New Roman"/>
          <w:sz w:val="24"/>
          <w:szCs w:val="24"/>
        </w:rPr>
        <w:t>.</w:t>
      </w:r>
      <w:r w:rsidR="0057594B" w:rsidRPr="00DD6BFB">
        <w:rPr>
          <w:rFonts w:ascii="Times New Roman" w:hAnsi="Times New Roman" w:cs="Times New Roman"/>
          <w:sz w:val="24"/>
          <w:szCs w:val="24"/>
        </w:rPr>
        <w:t xml:space="preserve"> </w:t>
      </w:r>
      <w:r w:rsidR="0057594B" w:rsidRPr="0057594B">
        <w:rPr>
          <w:rFonts w:ascii="Times New Roman" w:hAnsi="Times New Roman" w:cs="Times New Roman"/>
          <w:sz w:val="24"/>
          <w:szCs w:val="24"/>
        </w:rPr>
        <w:t>1</w:t>
      </w:r>
      <w:r w:rsidR="008A441B">
        <w:fldChar w:fldCharType="end"/>
      </w:r>
      <w:r w:rsidR="00822359" w:rsidRPr="00224AD4">
        <w:rPr>
          <w:rFonts w:ascii="Times New Roman" w:hAnsi="Times New Roman" w:cs="Times New Roman"/>
          <w:sz w:val="24"/>
          <w:szCs w:val="24"/>
        </w:rPr>
        <w:t>)</w:t>
      </w:r>
      <w:r w:rsidR="00A94E4B" w:rsidRPr="00224AD4">
        <w:rPr>
          <w:rFonts w:ascii="Times New Roman" w:hAnsi="Times New Roman" w:cs="Times New Roman"/>
          <w:sz w:val="24"/>
          <w:szCs w:val="24"/>
        </w:rPr>
        <w:t>.</w:t>
      </w:r>
      <w:r w:rsidR="00A94E4B" w:rsidRPr="009356D0">
        <w:rPr>
          <w:rFonts w:ascii="Times New Roman" w:hAnsi="Times New Roman" w:cs="Times New Roman"/>
          <w:sz w:val="24"/>
          <w:szCs w:val="24"/>
        </w:rPr>
        <w:t xml:space="preserve">  Years 1 through 25 had no fishing and are included to ensure that the population age-structure in year 25 had plausible deviations away from its expectation in an unfished state. </w:t>
      </w:r>
      <w:r w:rsidR="00F35F02">
        <w:rPr>
          <w:rFonts w:ascii="Times New Roman" w:hAnsi="Times New Roman" w:cs="Times New Roman"/>
          <w:sz w:val="24"/>
          <w:szCs w:val="24"/>
        </w:rPr>
        <w:t xml:space="preserve"> </w:t>
      </w:r>
      <w:r w:rsidR="00A94E4B" w:rsidRPr="009356D0">
        <w:rPr>
          <w:rFonts w:ascii="Times New Roman" w:hAnsi="Times New Roman" w:cs="Times New Roman"/>
          <w:sz w:val="24"/>
          <w:szCs w:val="24"/>
        </w:rPr>
        <w:t xml:space="preserve">In </w:t>
      </w:r>
      <w:r w:rsidR="00557064" w:rsidRPr="009356D0">
        <w:rPr>
          <w:rFonts w:ascii="Times New Roman" w:hAnsi="Times New Roman" w:cs="Times New Roman"/>
          <w:sz w:val="24"/>
          <w:szCs w:val="24"/>
        </w:rPr>
        <w:t>years 26-80</w:t>
      </w:r>
      <w:r w:rsidR="00A94E4B" w:rsidRPr="009356D0">
        <w:rPr>
          <w:rFonts w:ascii="Times New Roman" w:hAnsi="Times New Roman" w:cs="Times New Roman"/>
          <w:sz w:val="24"/>
          <w:szCs w:val="24"/>
        </w:rPr>
        <w:t xml:space="preserve">, fully-selected fishing mortality, </w:t>
      </w:r>
      <w:r w:rsidR="00A94E4B" w:rsidRPr="009356D0">
        <w:rPr>
          <w:rFonts w:ascii="Times New Roman" w:hAnsi="Times New Roman" w:cs="Times New Roman"/>
          <w:i/>
          <w:sz w:val="24"/>
          <w:szCs w:val="24"/>
        </w:rPr>
        <w:t>F</w:t>
      </w:r>
      <w:r w:rsidR="00A94E4B" w:rsidRPr="009356D0">
        <w:rPr>
          <w:rFonts w:ascii="Times New Roman" w:hAnsi="Times New Roman" w:cs="Times New Roman"/>
          <w:sz w:val="24"/>
          <w:szCs w:val="24"/>
        </w:rPr>
        <w:t xml:space="preserve">, was fixed at the value that produced </w:t>
      </w:r>
      <w:r w:rsidR="00CD7013">
        <w:rPr>
          <w:rFonts w:ascii="Times New Roman" w:hAnsi="Times New Roman"/>
          <w:i/>
          <w:sz w:val="24"/>
        </w:rPr>
        <w:t>MSY</w:t>
      </w:r>
      <w:r w:rsidR="00CD7013" w:rsidRPr="009356D0">
        <w:rPr>
          <w:rFonts w:ascii="Times New Roman" w:hAnsi="Times New Roman" w:cs="Times New Roman"/>
          <w:sz w:val="24"/>
          <w:szCs w:val="24"/>
        </w:rPr>
        <w:t>.</w:t>
      </w:r>
      <w:r w:rsidR="00A94E4B" w:rsidRPr="009356D0">
        <w:rPr>
          <w:rFonts w:ascii="Times New Roman" w:hAnsi="Times New Roman" w:cs="Times New Roman"/>
          <w:sz w:val="24"/>
          <w:szCs w:val="24"/>
        </w:rPr>
        <w:t xml:space="preserve">  Fishery selectivity was logistic, based on fish length, and was identical to the maturity ogive. </w:t>
      </w:r>
      <w:r w:rsidR="00F35F02">
        <w:rPr>
          <w:rFonts w:ascii="Times New Roman" w:hAnsi="Times New Roman" w:cs="Times New Roman"/>
          <w:sz w:val="24"/>
          <w:szCs w:val="24"/>
        </w:rPr>
        <w:t xml:space="preserve"> </w:t>
      </w:r>
      <w:r w:rsidR="00A94E4B" w:rsidRPr="009356D0">
        <w:rPr>
          <w:rFonts w:ascii="Times New Roman" w:hAnsi="Times New Roman" w:cs="Times New Roman"/>
          <w:sz w:val="24"/>
          <w:szCs w:val="24"/>
        </w:rPr>
        <w:t xml:space="preserve">Survey selectivity was similar, except that the length at which 50% of individuals were selected </w:t>
      </w:r>
      <w:r w:rsidR="00553383">
        <w:rPr>
          <w:rFonts w:ascii="Times New Roman" w:hAnsi="Times New Roman" w:cs="Times New Roman"/>
          <w:sz w:val="24"/>
          <w:szCs w:val="24"/>
        </w:rPr>
        <w:t xml:space="preserve">by the survey </w:t>
      </w:r>
      <w:r w:rsidR="00A94E4B" w:rsidRPr="009356D0">
        <w:rPr>
          <w:rFonts w:ascii="Times New Roman" w:hAnsi="Times New Roman" w:cs="Times New Roman"/>
          <w:sz w:val="24"/>
          <w:szCs w:val="24"/>
        </w:rPr>
        <w:t xml:space="preserve">was specified as 80% of the length at which 50% of individuals were mature to ensure that the survey sampled younger fish than were caught in the fishery.  </w:t>
      </w:r>
    </w:p>
    <w:p w14:paraId="6AAF671C" w14:textId="2D59DAFD" w:rsidR="00194451" w:rsidRDefault="00384B61">
      <w:pPr>
        <w:pStyle w:val="Caption"/>
        <w:tabs>
          <w:tab w:val="left" w:pos="360"/>
        </w:tabs>
        <w:spacing w:after="0"/>
        <w:contextualSpacing/>
        <w:jc w:val="both"/>
        <w:rPr>
          <w:rFonts w:ascii="Times New Roman" w:hAnsi="Times New Roman" w:cs="Times New Roman"/>
          <w:b w:val="0"/>
          <w:sz w:val="24"/>
          <w:szCs w:val="24"/>
        </w:rPr>
      </w:pPr>
      <w:r>
        <w:rPr>
          <w:rFonts w:ascii="Times New Roman" w:hAnsi="Times New Roman" w:cs="Times New Roman"/>
          <w:b w:val="0"/>
          <w:color w:val="auto"/>
          <w:sz w:val="24"/>
          <w:szCs w:val="24"/>
        </w:rPr>
        <w:tab/>
        <w:t>We simulated data for six scenarios that differed in the value of autocorrelation used to generate recruitment</w:t>
      </w:r>
      <w:r w:rsidR="009646EA">
        <w:rPr>
          <w:rFonts w:ascii="Times New Roman" w:hAnsi="Times New Roman" w:cs="Times New Roman"/>
          <w:b w:val="0"/>
          <w:color w:val="auto"/>
          <w:sz w:val="24"/>
          <w:szCs w:val="24"/>
        </w:rPr>
        <w:t xml:space="preserve">: </w:t>
      </w:r>
      <w:r w:rsidR="00A94E4B" w:rsidRPr="00DD6BFB">
        <w:rPr>
          <w:rFonts w:ascii="Times New Roman" w:hAnsi="Times New Roman" w:cs="Times New Roman"/>
          <w:b w:val="0"/>
          <w:color w:val="auto"/>
          <w:sz w:val="24"/>
          <w:szCs w:val="24"/>
        </w:rPr>
        <w:t xml:space="preserve">-0.25, 0, </w:t>
      </w:r>
      <w:r w:rsidR="009646EA">
        <w:rPr>
          <w:rFonts w:ascii="Times New Roman" w:hAnsi="Times New Roman" w:cs="Times New Roman"/>
          <w:b w:val="0"/>
          <w:color w:val="auto"/>
          <w:sz w:val="24"/>
          <w:szCs w:val="24"/>
        </w:rPr>
        <w:t xml:space="preserve">0.25, </w:t>
      </w:r>
      <w:r w:rsidR="00A94E4B" w:rsidRPr="00DD6BFB">
        <w:rPr>
          <w:rFonts w:ascii="Times New Roman" w:hAnsi="Times New Roman" w:cs="Times New Roman"/>
          <w:b w:val="0"/>
          <w:color w:val="auto"/>
          <w:sz w:val="24"/>
          <w:szCs w:val="24"/>
        </w:rPr>
        <w:t>0.5, 0.75</w:t>
      </w:r>
      <w:ins w:id="60" w:author="Kelli Johnson" w:date="2016-05-26T08:31:00Z">
        <w:r w:rsidR="008742CB">
          <w:rPr>
            <w:rFonts w:ascii="Times New Roman" w:hAnsi="Times New Roman" w:cs="Times New Roman"/>
            <w:b w:val="0"/>
            <w:color w:val="auto"/>
            <w:sz w:val="24"/>
            <w:szCs w:val="24"/>
          </w:rPr>
          <w:t>,</w:t>
        </w:r>
      </w:ins>
      <w:r w:rsidR="00A94E4B" w:rsidRPr="00DD6BFB">
        <w:rPr>
          <w:rFonts w:ascii="Times New Roman" w:hAnsi="Times New Roman" w:cs="Times New Roman"/>
          <w:b w:val="0"/>
          <w:color w:val="auto"/>
          <w:sz w:val="24"/>
          <w:szCs w:val="24"/>
        </w:rPr>
        <w:t xml:space="preserve"> and 0.9</w:t>
      </w:r>
      <w:r w:rsidR="009646EA">
        <w:rPr>
          <w:rFonts w:ascii="Times New Roman" w:hAnsi="Times New Roman" w:cs="Times New Roman"/>
          <w:b w:val="0"/>
          <w:color w:val="auto"/>
          <w:sz w:val="24"/>
          <w:szCs w:val="24"/>
        </w:rPr>
        <w:t xml:space="preserve">. </w:t>
      </w:r>
      <w:r w:rsidR="00F35F02">
        <w:rPr>
          <w:rFonts w:ascii="Times New Roman" w:hAnsi="Times New Roman" w:cs="Times New Roman"/>
          <w:b w:val="0"/>
          <w:color w:val="auto"/>
          <w:sz w:val="24"/>
          <w:szCs w:val="24"/>
        </w:rPr>
        <w:t xml:space="preserve"> </w:t>
      </w:r>
      <w:r w:rsidR="009646EA">
        <w:rPr>
          <w:rFonts w:ascii="Times New Roman" w:hAnsi="Times New Roman" w:cs="Times New Roman"/>
          <w:b w:val="0"/>
          <w:color w:val="auto"/>
          <w:sz w:val="24"/>
          <w:szCs w:val="24"/>
        </w:rPr>
        <w:t>Included levels of ρ</w:t>
      </w:r>
      <w:r w:rsidR="00A94E4B" w:rsidRPr="00DD6BFB">
        <w:rPr>
          <w:rFonts w:ascii="Times New Roman" w:hAnsi="Times New Roman" w:cs="Times New Roman"/>
          <w:b w:val="0"/>
          <w:color w:val="auto"/>
          <w:sz w:val="24"/>
          <w:szCs w:val="24"/>
        </w:rPr>
        <w:t xml:space="preserve"> are centered approximately around estimates from recent meta-analys</w:t>
      </w:r>
      <w:r w:rsidR="00A94E4B">
        <w:rPr>
          <w:rFonts w:ascii="Times New Roman" w:hAnsi="Times New Roman" w:cs="Times New Roman"/>
          <w:b w:val="0"/>
          <w:color w:val="auto"/>
          <w:sz w:val="24"/>
          <w:szCs w:val="24"/>
        </w:rPr>
        <w:t>e</w:t>
      </w:r>
      <w:r w:rsidR="00A94E4B" w:rsidRPr="00DD6BFB">
        <w:rPr>
          <w:rFonts w:ascii="Times New Roman" w:hAnsi="Times New Roman" w:cs="Times New Roman"/>
          <w:b w:val="0"/>
          <w:color w:val="auto"/>
          <w:sz w:val="24"/>
          <w:szCs w:val="24"/>
        </w:rPr>
        <w:t>s (</w:t>
      </w:r>
      <w:r w:rsidR="00A94E4B">
        <w:rPr>
          <w:rFonts w:ascii="Times New Roman" w:hAnsi="Times New Roman" w:cs="Times New Roman"/>
          <w:b w:val="0"/>
          <w:color w:val="auto"/>
          <w:sz w:val="24"/>
          <w:szCs w:val="24"/>
        </w:rPr>
        <w:t>Mueter et al.</w:t>
      </w:r>
      <w:r w:rsidR="00553383">
        <w:rPr>
          <w:rFonts w:ascii="Times New Roman" w:hAnsi="Times New Roman" w:cs="Times New Roman"/>
          <w:b w:val="0"/>
          <w:color w:val="auto"/>
          <w:sz w:val="24"/>
          <w:szCs w:val="24"/>
        </w:rPr>
        <w:t>,</w:t>
      </w:r>
      <w:r w:rsidR="00A94E4B">
        <w:rPr>
          <w:rFonts w:ascii="Times New Roman" w:hAnsi="Times New Roman" w:cs="Times New Roman"/>
          <w:b w:val="0"/>
          <w:color w:val="auto"/>
          <w:sz w:val="24"/>
          <w:szCs w:val="24"/>
        </w:rPr>
        <w:t xml:space="preserve"> 2007</w:t>
      </w:r>
      <w:r w:rsidR="00553383">
        <w:rPr>
          <w:rFonts w:ascii="Times New Roman" w:hAnsi="Times New Roman" w:cs="Times New Roman"/>
          <w:b w:val="0"/>
          <w:color w:val="auto"/>
          <w:sz w:val="24"/>
          <w:szCs w:val="24"/>
        </w:rPr>
        <w:t xml:space="preserve">; </w:t>
      </w:r>
      <w:r w:rsidR="00A94E4B" w:rsidRPr="00DD6BFB">
        <w:rPr>
          <w:rFonts w:ascii="Times New Roman" w:hAnsi="Times New Roman" w:cs="Times New Roman"/>
          <w:b w:val="0"/>
          <w:color w:val="auto"/>
          <w:sz w:val="24"/>
          <w:szCs w:val="24"/>
        </w:rPr>
        <w:t>Thorson et al.</w:t>
      </w:r>
      <w:r w:rsidR="00553383">
        <w:rPr>
          <w:rFonts w:ascii="Times New Roman" w:hAnsi="Times New Roman" w:cs="Times New Roman"/>
          <w:b w:val="0"/>
          <w:color w:val="auto"/>
          <w:sz w:val="24"/>
          <w:szCs w:val="24"/>
        </w:rPr>
        <w:t>,</w:t>
      </w:r>
      <w:r w:rsidR="00A94E4B" w:rsidRPr="00DD6BFB">
        <w:rPr>
          <w:rFonts w:ascii="Times New Roman" w:hAnsi="Times New Roman" w:cs="Times New Roman"/>
          <w:b w:val="0"/>
          <w:color w:val="auto"/>
          <w:sz w:val="24"/>
          <w:szCs w:val="24"/>
        </w:rPr>
        <w:t xml:space="preserve"> 2014).</w:t>
      </w:r>
      <w:ins w:id="61" w:author="Kelli Johnson" w:date="2016-05-17T16:11:00Z">
        <w:r w:rsidR="0054302B">
          <w:rPr>
            <w:rFonts w:ascii="Times New Roman" w:hAnsi="Times New Roman" w:cs="Times New Roman"/>
            <w:b w:val="0"/>
            <w:color w:val="auto"/>
            <w:sz w:val="24"/>
            <w:szCs w:val="24"/>
          </w:rPr>
          <w:t xml:space="preserve"> </w:t>
        </w:r>
      </w:ins>
      <w:ins w:id="62" w:author="Kelli Johnson" w:date="2016-05-18T07:55:00Z">
        <w:r w:rsidR="009D27B0">
          <w:rPr>
            <w:rFonts w:ascii="Times New Roman" w:hAnsi="Times New Roman" w:cs="Times New Roman"/>
            <w:b w:val="0"/>
            <w:color w:val="auto"/>
            <w:sz w:val="24"/>
            <w:szCs w:val="24"/>
          </w:rPr>
          <w:t xml:space="preserve">An autocorrelation level of 0.5 </w:t>
        </w:r>
      </w:ins>
      <w:ins w:id="63" w:author="Kelli Johnson" w:date="2016-05-18T07:56:00Z">
        <w:r w:rsidR="009D27B0">
          <w:rPr>
            <w:rFonts w:ascii="Times New Roman" w:hAnsi="Times New Roman" w:cs="Times New Roman"/>
            <w:b w:val="0"/>
            <w:color w:val="auto"/>
            <w:sz w:val="24"/>
            <w:szCs w:val="24"/>
          </w:rPr>
          <w:t>and a marginal log-standard deviation of recruitment of 0.6 (0.</w:t>
        </w:r>
        <w:r w:rsidR="0008251A">
          <w:rPr>
            <w:rFonts w:ascii="Times New Roman" w:hAnsi="Times New Roman" w:cs="Times New Roman"/>
            <w:b w:val="0"/>
            <w:color w:val="auto"/>
            <w:sz w:val="24"/>
            <w:szCs w:val="24"/>
          </w:rPr>
          <w:t>2 higher</w:t>
        </w:r>
      </w:ins>
      <w:ins w:id="64" w:author="Kelli Johnson" w:date="2016-05-18T07:57:00Z">
        <w:r w:rsidR="0008251A">
          <w:rPr>
            <w:rFonts w:ascii="Times New Roman" w:hAnsi="Times New Roman" w:cs="Times New Roman"/>
            <w:b w:val="0"/>
            <w:color w:val="auto"/>
            <w:sz w:val="24"/>
            <w:szCs w:val="24"/>
          </w:rPr>
          <w:t xml:space="preserve"> than</w:t>
        </w:r>
      </w:ins>
      <w:ins w:id="65" w:author="Kelli Johnson" w:date="2016-05-18T07:56:00Z">
        <w:r w:rsidR="009D27B0">
          <w:rPr>
            <w:rFonts w:ascii="Times New Roman" w:hAnsi="Times New Roman" w:cs="Times New Roman"/>
            <w:b w:val="0"/>
            <w:color w:val="auto"/>
            <w:sz w:val="24"/>
            <w:szCs w:val="24"/>
          </w:rPr>
          <w:t xml:space="preserve"> all other scenarios) </w:t>
        </w:r>
      </w:ins>
      <w:ins w:id="66" w:author="Kelli Johnson" w:date="2016-05-18T07:55:00Z">
        <w:r w:rsidR="009D27B0">
          <w:rPr>
            <w:rFonts w:ascii="Times New Roman" w:hAnsi="Times New Roman" w:cs="Times New Roman"/>
            <w:b w:val="0"/>
            <w:color w:val="auto"/>
            <w:sz w:val="24"/>
            <w:szCs w:val="24"/>
          </w:rPr>
          <w:t xml:space="preserve">was used for </w:t>
        </w:r>
      </w:ins>
      <w:ins w:id="67" w:author="Punt, Andre (O&amp;A, Hobart)" w:date="2016-05-21T14:20:00Z">
        <w:r w:rsidR="007D68DC">
          <w:rPr>
            <w:rFonts w:ascii="Times New Roman" w:hAnsi="Times New Roman" w:cs="Times New Roman"/>
            <w:b w:val="0"/>
            <w:color w:val="auto"/>
            <w:sz w:val="24"/>
            <w:szCs w:val="24"/>
          </w:rPr>
          <w:t>a</w:t>
        </w:r>
      </w:ins>
      <w:ins w:id="68" w:author="Kelli Johnson" w:date="2016-05-18T07:55:00Z">
        <w:r w:rsidR="009D27B0">
          <w:rPr>
            <w:rFonts w:ascii="Times New Roman" w:hAnsi="Times New Roman" w:cs="Times New Roman"/>
            <w:b w:val="0"/>
            <w:color w:val="auto"/>
            <w:sz w:val="24"/>
            <w:szCs w:val="24"/>
          </w:rPr>
          <w:t xml:space="preserve"> “less-</w:t>
        </w:r>
      </w:ins>
      <w:ins w:id="69" w:author="Kelli Johnson" w:date="2016-05-19T07:28:00Z">
        <w:r w:rsidR="004672D9">
          <w:rPr>
            <w:rFonts w:ascii="Times New Roman" w:hAnsi="Times New Roman" w:cs="Times New Roman"/>
            <w:b w:val="0"/>
            <w:color w:val="auto"/>
            <w:sz w:val="24"/>
            <w:szCs w:val="24"/>
          </w:rPr>
          <w:t>information</w:t>
        </w:r>
      </w:ins>
      <w:ins w:id="70" w:author="Kelli Johnson" w:date="2016-05-18T07:55:00Z">
        <w:r w:rsidR="009D27B0">
          <w:rPr>
            <w:rFonts w:ascii="Times New Roman" w:hAnsi="Times New Roman" w:cs="Times New Roman"/>
            <w:b w:val="0"/>
            <w:color w:val="auto"/>
            <w:sz w:val="24"/>
            <w:szCs w:val="24"/>
          </w:rPr>
          <w:t>” scenario</w:t>
        </w:r>
      </w:ins>
      <w:ins w:id="71" w:author="Kelli Johnson" w:date="2016-05-17T16:13:00Z">
        <w:r w:rsidR="00A56A1D">
          <w:rPr>
            <w:rFonts w:ascii="Times New Roman" w:hAnsi="Times New Roman" w:cs="Times New Roman"/>
            <w:b w:val="0"/>
            <w:color w:val="auto"/>
            <w:sz w:val="24"/>
            <w:szCs w:val="24"/>
          </w:rPr>
          <w:t>.</w:t>
        </w:r>
      </w:ins>
      <w:del w:id="72" w:author="Kelli Johnson" w:date="2016-05-17T16:11:00Z">
        <w:r w:rsidR="00A94E4B" w:rsidRPr="00DD6BFB" w:rsidDel="0054302B">
          <w:rPr>
            <w:rFonts w:ascii="Times New Roman" w:hAnsi="Times New Roman" w:cs="Times New Roman"/>
            <w:b w:val="0"/>
            <w:color w:val="auto"/>
            <w:sz w:val="24"/>
            <w:szCs w:val="24"/>
          </w:rPr>
          <w:delText xml:space="preserve"> </w:delText>
        </w:r>
      </w:del>
    </w:p>
    <w:p w14:paraId="661384B9" w14:textId="77777777" w:rsidR="00194451" w:rsidRDefault="00A94E4B" w:rsidP="0056143F">
      <w:pPr>
        <w:keepNext/>
        <w:tabs>
          <w:tab w:val="left" w:pos="360"/>
        </w:tabs>
        <w:spacing w:before="240" w:after="0" w:line="240" w:lineRule="auto"/>
        <w:contextualSpacing/>
        <w:jc w:val="both"/>
        <w:outlineLvl w:val="0"/>
        <w:rPr>
          <w:rFonts w:ascii="Times New Roman" w:hAnsi="Times New Roman" w:cs="Times New Roman"/>
          <w:b/>
          <w:sz w:val="24"/>
          <w:szCs w:val="24"/>
        </w:rPr>
      </w:pPr>
      <w:r w:rsidRPr="00462B09">
        <w:rPr>
          <w:rFonts w:ascii="Times New Roman" w:hAnsi="Times New Roman" w:cs="Times New Roman"/>
          <w:b/>
          <w:sz w:val="24"/>
          <w:szCs w:val="24"/>
        </w:rPr>
        <w:lastRenderedPageBreak/>
        <w:t xml:space="preserve">2.2 </w:t>
      </w:r>
      <w:r>
        <w:rPr>
          <w:rFonts w:ascii="Times New Roman" w:hAnsi="Times New Roman" w:cs="Times New Roman"/>
          <w:b/>
          <w:sz w:val="24"/>
          <w:szCs w:val="24"/>
        </w:rPr>
        <w:t xml:space="preserve">Sampling model </w:t>
      </w:r>
    </w:p>
    <w:p w14:paraId="15D78819" w14:textId="5CB39AD2" w:rsidR="00194451" w:rsidRDefault="00A94E4B">
      <w:pPr>
        <w:tabs>
          <w:tab w:val="left" w:pos="360"/>
        </w:tabs>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Annual c</w:t>
      </w:r>
      <w:r w:rsidRPr="00DD6BFB">
        <w:rPr>
          <w:rFonts w:ascii="Times New Roman" w:hAnsi="Times New Roman" w:cs="Times New Roman"/>
          <w:sz w:val="24"/>
          <w:szCs w:val="24"/>
        </w:rPr>
        <w:t xml:space="preserve">atch was reported without error from the start of the fishery </w:t>
      </w:r>
      <w:r>
        <w:rPr>
          <w:rFonts w:ascii="Times New Roman" w:hAnsi="Times New Roman" w:cs="Times New Roman"/>
          <w:sz w:val="24"/>
          <w:szCs w:val="24"/>
        </w:rPr>
        <w:t xml:space="preserve">(year 26) </w:t>
      </w:r>
      <w:r w:rsidRPr="00DD6BFB">
        <w:rPr>
          <w:rFonts w:ascii="Times New Roman" w:hAnsi="Times New Roman" w:cs="Times New Roman"/>
          <w:sz w:val="24"/>
          <w:szCs w:val="24"/>
        </w:rPr>
        <w:t xml:space="preserve">to </w:t>
      </w:r>
      <w:r>
        <w:rPr>
          <w:rFonts w:ascii="Times New Roman" w:hAnsi="Times New Roman" w:cs="Times New Roman"/>
          <w:sz w:val="24"/>
          <w:szCs w:val="24"/>
        </w:rPr>
        <w:t>the year of the assessment (</w:t>
      </w:r>
      <w:r w:rsidRPr="00DD6BFB">
        <w:rPr>
          <w:rFonts w:ascii="Times New Roman" w:hAnsi="Times New Roman" w:cs="Times New Roman"/>
          <w:sz w:val="24"/>
          <w:szCs w:val="24"/>
        </w:rPr>
        <w:t>year 80</w:t>
      </w:r>
      <w:r>
        <w:rPr>
          <w:rFonts w:ascii="Times New Roman" w:hAnsi="Times New Roman" w:cs="Times New Roman"/>
          <w:sz w:val="24"/>
          <w:szCs w:val="24"/>
        </w:rPr>
        <w:t>)</w:t>
      </w:r>
      <w:r w:rsidRPr="00DD6BFB">
        <w:rPr>
          <w:rFonts w:ascii="Times New Roman" w:hAnsi="Times New Roman" w:cs="Times New Roman"/>
          <w:sz w:val="24"/>
          <w:szCs w:val="24"/>
        </w:rPr>
        <w:t xml:space="preserve">. </w:t>
      </w:r>
      <w:r w:rsidR="00F35F02">
        <w:rPr>
          <w:rFonts w:ascii="Times New Roman" w:hAnsi="Times New Roman" w:cs="Times New Roman"/>
          <w:sz w:val="24"/>
          <w:szCs w:val="24"/>
        </w:rPr>
        <w:t xml:space="preserve"> </w:t>
      </w:r>
      <w:r w:rsidRPr="00DD6BFB">
        <w:rPr>
          <w:rFonts w:ascii="Times New Roman" w:hAnsi="Times New Roman" w:cs="Times New Roman"/>
          <w:sz w:val="24"/>
          <w:szCs w:val="24"/>
        </w:rPr>
        <w:t xml:space="preserve">Fishery </w:t>
      </w:r>
      <w:r w:rsidR="00E54E2E">
        <w:rPr>
          <w:rFonts w:ascii="Times New Roman" w:hAnsi="Times New Roman" w:cs="Times New Roman"/>
          <w:sz w:val="24"/>
          <w:szCs w:val="24"/>
        </w:rPr>
        <w:t>and survey</w:t>
      </w:r>
      <w:r w:rsidRPr="00DD6BFB">
        <w:rPr>
          <w:rFonts w:ascii="Times New Roman" w:hAnsi="Times New Roman" w:cs="Times New Roman"/>
          <w:sz w:val="24"/>
          <w:szCs w:val="24"/>
        </w:rPr>
        <w:t xml:space="preserve"> age-composition data were </w:t>
      </w:r>
      <w:r>
        <w:rPr>
          <w:rFonts w:ascii="Times New Roman" w:hAnsi="Times New Roman" w:cs="Times New Roman"/>
          <w:sz w:val="24"/>
          <w:szCs w:val="24"/>
        </w:rPr>
        <w:t xml:space="preserve">simulated </w:t>
      </w:r>
      <w:r w:rsidRPr="00DD6BFB">
        <w:rPr>
          <w:rFonts w:ascii="Times New Roman" w:hAnsi="Times New Roman" w:cs="Times New Roman"/>
          <w:sz w:val="24"/>
          <w:szCs w:val="24"/>
        </w:rPr>
        <w:t xml:space="preserve">every </w:t>
      </w:r>
      <w:r>
        <w:rPr>
          <w:rFonts w:ascii="Times New Roman" w:hAnsi="Times New Roman" w:cs="Times New Roman"/>
          <w:sz w:val="24"/>
          <w:szCs w:val="24"/>
        </w:rPr>
        <w:t xml:space="preserve">year for years 26-80, and were drawn from a multinomial distribution </w:t>
      </w:r>
      <w:r w:rsidR="00E54E2E">
        <w:rPr>
          <w:rFonts w:ascii="Times New Roman" w:hAnsi="Times New Roman" w:cs="Times New Roman"/>
          <w:sz w:val="24"/>
          <w:szCs w:val="24"/>
        </w:rPr>
        <w:t>with</w:t>
      </w:r>
      <w:r>
        <w:rPr>
          <w:rFonts w:ascii="Times New Roman" w:hAnsi="Times New Roman" w:cs="Times New Roman"/>
          <w:sz w:val="24"/>
          <w:szCs w:val="24"/>
        </w:rPr>
        <w:t xml:space="preserve"> an annual sample size of 100</w:t>
      </w:r>
      <w:r w:rsidRPr="00DD6BFB">
        <w:rPr>
          <w:rFonts w:ascii="Times New Roman" w:hAnsi="Times New Roman" w:cs="Times New Roman"/>
          <w:sz w:val="24"/>
          <w:szCs w:val="24"/>
        </w:rPr>
        <w:t xml:space="preserve">. </w:t>
      </w:r>
      <w:r w:rsidR="00F35F02">
        <w:rPr>
          <w:rFonts w:ascii="Times New Roman" w:hAnsi="Times New Roman" w:cs="Times New Roman"/>
          <w:sz w:val="24"/>
          <w:szCs w:val="24"/>
        </w:rPr>
        <w:t xml:space="preserve"> </w:t>
      </w:r>
      <w:r>
        <w:rPr>
          <w:rFonts w:ascii="Times New Roman" w:hAnsi="Times New Roman" w:cs="Times New Roman"/>
          <w:sz w:val="24"/>
          <w:szCs w:val="24"/>
        </w:rPr>
        <w:t xml:space="preserve">The survey was simulated every year providing an index of relative abundance for years </w:t>
      </w:r>
      <w:r w:rsidR="00E54E2E">
        <w:rPr>
          <w:rFonts w:ascii="Times New Roman" w:hAnsi="Times New Roman" w:cs="Times New Roman"/>
          <w:sz w:val="24"/>
          <w:szCs w:val="24"/>
        </w:rPr>
        <w:t>26-80</w:t>
      </w:r>
      <w:r>
        <w:rPr>
          <w:rFonts w:ascii="Times New Roman" w:hAnsi="Times New Roman" w:cs="Times New Roman"/>
          <w:sz w:val="24"/>
          <w:szCs w:val="24"/>
        </w:rPr>
        <w:t xml:space="preserve">, </w:t>
      </w:r>
      <w:r w:rsidR="005E5085">
        <w:rPr>
          <w:rFonts w:ascii="Times New Roman" w:hAnsi="Times New Roman" w:cs="Times New Roman"/>
          <w:sz w:val="24"/>
          <w:szCs w:val="24"/>
        </w:rPr>
        <w:t>and t</w:t>
      </w:r>
      <w:r w:rsidR="00102B43">
        <w:rPr>
          <w:rFonts w:ascii="Times New Roman" w:hAnsi="Times New Roman" w:cs="Times New Roman"/>
          <w:sz w:val="24"/>
          <w:szCs w:val="24"/>
        </w:rPr>
        <w:t>he abundance index was draw</w:t>
      </w:r>
      <w:r w:rsidR="005E5085">
        <w:rPr>
          <w:rFonts w:ascii="Times New Roman" w:hAnsi="Times New Roman" w:cs="Times New Roman"/>
          <w:sz w:val="24"/>
          <w:szCs w:val="24"/>
        </w:rPr>
        <w:t>n from a lognormal distribution with log-standard deviation of 0.1 and log-mean equal to logarithm of stock biomass available to the survey in that year</w:t>
      </w:r>
      <w:r w:rsidR="005E5085" w:rsidRPr="00DD6BFB">
        <w:rPr>
          <w:rFonts w:ascii="Times New Roman" w:hAnsi="Times New Roman" w:cs="Times New Roman"/>
          <w:sz w:val="24"/>
          <w:szCs w:val="24"/>
        </w:rPr>
        <w:t>.</w:t>
      </w:r>
      <w:r w:rsidRPr="00DD6BFB">
        <w:rPr>
          <w:rFonts w:ascii="Times New Roman" w:hAnsi="Times New Roman" w:cs="Times New Roman"/>
          <w:sz w:val="24"/>
          <w:szCs w:val="24"/>
        </w:rPr>
        <w:t xml:space="preserve"> </w:t>
      </w:r>
      <w:r w:rsidR="00D118AE">
        <w:rPr>
          <w:rFonts w:ascii="Times New Roman" w:hAnsi="Times New Roman" w:cs="Times New Roman"/>
          <w:sz w:val="24"/>
          <w:szCs w:val="24"/>
        </w:rPr>
        <w:t xml:space="preserve"> Data are relatively informative to fo</w:t>
      </w:r>
      <w:r w:rsidR="00220636">
        <w:rPr>
          <w:rFonts w:ascii="Times New Roman" w:hAnsi="Times New Roman" w:cs="Times New Roman"/>
          <w:sz w:val="24"/>
          <w:szCs w:val="24"/>
        </w:rPr>
        <w:t xml:space="preserve">cus </w:t>
      </w:r>
      <w:r w:rsidR="000E419C">
        <w:rPr>
          <w:rFonts w:ascii="Times New Roman" w:hAnsi="Times New Roman" w:cs="Times New Roman"/>
          <w:sz w:val="24"/>
          <w:szCs w:val="24"/>
        </w:rPr>
        <w:t>the results on the effects of autocorrelated recruitment deviations when estimation is theoretically possible.</w:t>
      </w:r>
      <w:ins w:id="73" w:author="Kelli Johnson" w:date="2016-05-17T16:37:00Z">
        <w:r w:rsidR="00172053">
          <w:rPr>
            <w:rFonts w:ascii="Times New Roman" w:hAnsi="Times New Roman" w:cs="Times New Roman"/>
            <w:sz w:val="24"/>
            <w:szCs w:val="24"/>
          </w:rPr>
          <w:t xml:space="preserve"> </w:t>
        </w:r>
      </w:ins>
      <w:ins w:id="74" w:author="Kelli Johnson" w:date="2016-05-18T08:00:00Z">
        <w:r w:rsidR="0008251A">
          <w:rPr>
            <w:rFonts w:ascii="Times New Roman" w:hAnsi="Times New Roman" w:cs="Times New Roman"/>
            <w:sz w:val="24"/>
            <w:szCs w:val="24"/>
          </w:rPr>
          <w:t xml:space="preserve">Data collection for the </w:t>
        </w:r>
      </w:ins>
      <w:ins w:id="75" w:author="Kelli Johnson" w:date="2016-05-17T16:40:00Z">
        <w:r w:rsidR="00BB3B5F">
          <w:rPr>
            <w:rFonts w:ascii="Times New Roman" w:hAnsi="Times New Roman" w:cs="Times New Roman"/>
            <w:sz w:val="24"/>
            <w:szCs w:val="24"/>
          </w:rPr>
          <w:t>“</w:t>
        </w:r>
      </w:ins>
      <w:ins w:id="76" w:author="Kelli Johnson" w:date="2016-05-18T07:59:00Z">
        <w:r w:rsidR="0008251A" w:rsidRPr="0008251A">
          <w:rPr>
            <w:rFonts w:ascii="Times New Roman" w:hAnsi="Times New Roman" w:cs="Times New Roman"/>
            <w:sz w:val="24"/>
            <w:szCs w:val="24"/>
          </w:rPr>
          <w:t>less-</w:t>
        </w:r>
      </w:ins>
      <w:ins w:id="77" w:author="Kelli Johnson" w:date="2016-05-19T07:28:00Z">
        <w:r w:rsidR="004672D9">
          <w:rPr>
            <w:rFonts w:ascii="Times New Roman" w:hAnsi="Times New Roman" w:cs="Times New Roman"/>
            <w:sz w:val="24"/>
            <w:szCs w:val="24"/>
          </w:rPr>
          <w:t>information</w:t>
        </w:r>
      </w:ins>
      <w:ins w:id="78" w:author="Kelli Johnson" w:date="2016-05-17T16:40:00Z">
        <w:r w:rsidR="00BB3B5F">
          <w:rPr>
            <w:rFonts w:ascii="Times New Roman" w:hAnsi="Times New Roman" w:cs="Times New Roman"/>
            <w:sz w:val="24"/>
            <w:szCs w:val="24"/>
          </w:rPr>
          <w:t>” scenario started in year 41</w:t>
        </w:r>
      </w:ins>
      <w:ins w:id="79" w:author="Kelli Johnson" w:date="2016-05-17T16:41:00Z">
        <w:r w:rsidR="00BB3B5F">
          <w:rPr>
            <w:rFonts w:ascii="Times New Roman" w:hAnsi="Times New Roman" w:cs="Times New Roman"/>
            <w:sz w:val="24"/>
            <w:szCs w:val="24"/>
          </w:rPr>
          <w:t xml:space="preserve"> and</w:t>
        </w:r>
      </w:ins>
      <w:ins w:id="80" w:author="Kelli Johnson" w:date="2016-05-17T16:40:00Z">
        <w:r w:rsidR="00BB3B5F">
          <w:rPr>
            <w:rFonts w:ascii="Times New Roman" w:hAnsi="Times New Roman" w:cs="Times New Roman"/>
            <w:sz w:val="24"/>
            <w:szCs w:val="24"/>
          </w:rPr>
          <w:t xml:space="preserve"> the log-standard deviation of the index of abundance</w:t>
        </w:r>
      </w:ins>
      <w:ins w:id="81" w:author="Kelli Johnson" w:date="2016-05-17T16:41:00Z">
        <w:r w:rsidR="00BB3B5F">
          <w:rPr>
            <w:rFonts w:ascii="Times New Roman" w:hAnsi="Times New Roman" w:cs="Times New Roman"/>
            <w:sz w:val="24"/>
            <w:szCs w:val="24"/>
          </w:rPr>
          <w:t xml:space="preserve"> was 0.25.</w:t>
        </w:r>
      </w:ins>
    </w:p>
    <w:p w14:paraId="088CE739" w14:textId="77777777" w:rsidR="00194451" w:rsidRDefault="00A94E4B" w:rsidP="00F46511">
      <w:pPr>
        <w:tabs>
          <w:tab w:val="left" w:pos="360"/>
        </w:tabs>
        <w:spacing w:before="240" w:after="0" w:line="240" w:lineRule="auto"/>
        <w:jc w:val="both"/>
        <w:outlineLvl w:val="0"/>
        <w:rPr>
          <w:rFonts w:ascii="Times New Roman" w:hAnsi="Times New Roman" w:cs="Times New Roman"/>
          <w:b/>
          <w:sz w:val="24"/>
          <w:szCs w:val="24"/>
        </w:rPr>
      </w:pPr>
      <w:r w:rsidRPr="005C318A">
        <w:rPr>
          <w:rFonts w:ascii="Times New Roman" w:hAnsi="Times New Roman" w:cs="Times New Roman"/>
          <w:b/>
          <w:sz w:val="24"/>
          <w:szCs w:val="24"/>
        </w:rPr>
        <w:t xml:space="preserve">2.3 Estimation </w:t>
      </w:r>
      <w:r w:rsidR="00553383" w:rsidRPr="005C318A">
        <w:rPr>
          <w:rFonts w:ascii="Times New Roman" w:hAnsi="Times New Roman" w:cs="Times New Roman"/>
          <w:b/>
          <w:sz w:val="24"/>
          <w:szCs w:val="24"/>
        </w:rPr>
        <w:t>m</w:t>
      </w:r>
      <w:r w:rsidR="00553383">
        <w:rPr>
          <w:rFonts w:ascii="Times New Roman" w:hAnsi="Times New Roman" w:cs="Times New Roman"/>
          <w:b/>
          <w:sz w:val="24"/>
          <w:szCs w:val="24"/>
        </w:rPr>
        <w:t>ethod</w:t>
      </w:r>
    </w:p>
    <w:p w14:paraId="208F3BC4" w14:textId="07EE4B36" w:rsidR="00887E85" w:rsidRDefault="000F5C4C" w:rsidP="00887E85">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An age-structured stock assessment model was </w:t>
      </w:r>
      <w:r w:rsidR="00B05062">
        <w:rPr>
          <w:rFonts w:ascii="Times New Roman" w:hAnsi="Times New Roman" w:cs="Times New Roman"/>
          <w:sz w:val="24"/>
          <w:szCs w:val="24"/>
        </w:rPr>
        <w:t xml:space="preserve">fit </w:t>
      </w:r>
      <w:r>
        <w:rPr>
          <w:rFonts w:ascii="Times New Roman" w:hAnsi="Times New Roman" w:cs="Times New Roman"/>
          <w:sz w:val="24"/>
          <w:szCs w:val="24"/>
        </w:rPr>
        <w:t>to each simulated data set, using data generated during the “fishing period</w:t>
      </w:r>
      <w:r w:rsidR="004A75D4">
        <w:rPr>
          <w:rFonts w:ascii="Times New Roman" w:hAnsi="Times New Roman" w:cs="Times New Roman"/>
          <w:sz w:val="24"/>
          <w:szCs w:val="24"/>
        </w:rPr>
        <w:t>”</w:t>
      </w:r>
      <w:del w:id="82" w:author="Kelli Johnson" w:date="2016-05-26T08:38:00Z">
        <w:r w:rsidDel="00C96FE5">
          <w:rPr>
            <w:rFonts w:ascii="Times New Roman" w:hAnsi="Times New Roman" w:cs="Times New Roman"/>
            <w:sz w:val="24"/>
            <w:szCs w:val="24"/>
          </w:rPr>
          <w:delText xml:space="preserve"> </w:delText>
        </w:r>
        <w:r w:rsidR="00A94E4B" w:rsidRPr="00DD6BFB" w:rsidDel="00C96FE5">
          <w:rPr>
            <w:rFonts w:ascii="Times New Roman" w:hAnsi="Times New Roman" w:cs="Times New Roman"/>
            <w:sz w:val="24"/>
            <w:szCs w:val="24"/>
          </w:rPr>
          <w:delText>(</w:delText>
        </w:r>
        <w:r w:rsidDel="00C96FE5">
          <w:rPr>
            <w:rFonts w:ascii="Times New Roman" w:hAnsi="Times New Roman" w:cs="Times New Roman"/>
            <w:sz w:val="24"/>
            <w:szCs w:val="24"/>
          </w:rPr>
          <w:delText xml:space="preserve">years </w:delText>
        </w:r>
        <w:r w:rsidR="00B05062" w:rsidDel="00C96FE5">
          <w:rPr>
            <w:rFonts w:ascii="Times New Roman" w:hAnsi="Times New Roman" w:cs="Times New Roman"/>
            <w:sz w:val="24"/>
            <w:szCs w:val="24"/>
          </w:rPr>
          <w:delText>26</w:delText>
        </w:r>
        <w:r w:rsidDel="00C96FE5">
          <w:rPr>
            <w:rFonts w:ascii="Times New Roman" w:hAnsi="Times New Roman" w:cs="Times New Roman"/>
            <w:sz w:val="24"/>
            <w:szCs w:val="24"/>
          </w:rPr>
          <w:delText>-80</w:delText>
        </w:r>
        <w:r w:rsidR="004A75D4" w:rsidDel="00C96FE5">
          <w:rPr>
            <w:rFonts w:ascii="Times New Roman" w:hAnsi="Times New Roman" w:cs="Times New Roman"/>
            <w:sz w:val="24"/>
            <w:szCs w:val="24"/>
          </w:rPr>
          <w:delText>)</w:delText>
        </w:r>
      </w:del>
      <w:del w:id="83" w:author="Punt, Andre (O&amp;A, Hobart)" w:date="2016-05-21T14:21:00Z">
        <w:r w:rsidDel="007D68DC">
          <w:rPr>
            <w:rFonts w:ascii="Times New Roman" w:hAnsi="Times New Roman" w:cs="Times New Roman"/>
            <w:sz w:val="24"/>
            <w:szCs w:val="24"/>
          </w:rPr>
          <w:delText>, and we refer to this as the “estimation m</w:delText>
        </w:r>
        <w:r w:rsidR="00E8038E" w:rsidDel="007D68DC">
          <w:rPr>
            <w:rFonts w:ascii="Times New Roman" w:hAnsi="Times New Roman" w:cs="Times New Roman"/>
            <w:sz w:val="24"/>
            <w:szCs w:val="24"/>
          </w:rPr>
          <w:delText>ethod</w:delText>
        </w:r>
        <w:r w:rsidDel="007D68DC">
          <w:rPr>
            <w:rFonts w:ascii="Times New Roman" w:hAnsi="Times New Roman" w:cs="Times New Roman"/>
            <w:sz w:val="24"/>
            <w:szCs w:val="24"/>
          </w:rPr>
          <w:delText>”</w:delText>
        </w:r>
      </w:del>
      <w:r w:rsidR="004A75D4">
        <w:rPr>
          <w:rFonts w:ascii="Times New Roman" w:hAnsi="Times New Roman" w:cs="Times New Roman"/>
          <w:sz w:val="24"/>
          <w:szCs w:val="24"/>
        </w:rPr>
        <w:t xml:space="preserve"> (</w:t>
      </w:r>
      <w:r w:rsidR="004A75D4" w:rsidRPr="00DD6BFB">
        <w:rPr>
          <w:rFonts w:ascii="Times New Roman" w:hAnsi="Times New Roman" w:cs="Times New Roman"/>
          <w:sz w:val="24"/>
          <w:szCs w:val="24"/>
        </w:rPr>
        <w:t xml:space="preserve">see </w:t>
      </w:r>
      <w:r w:rsidR="008A441B">
        <w:fldChar w:fldCharType="begin"/>
      </w:r>
      <w:r w:rsidR="008A441B">
        <w:instrText xml:space="preserve"> REF _Ref423608070 \h  \* MERGEFORMAT </w:instrText>
      </w:r>
      <w:r w:rsidR="008A441B">
        <w:fldChar w:fldCharType="separate"/>
      </w:r>
      <w:r w:rsidR="0057594B" w:rsidRPr="00DD6BFB">
        <w:rPr>
          <w:rFonts w:ascii="Times New Roman" w:hAnsi="Times New Roman" w:cs="Times New Roman"/>
          <w:sz w:val="24"/>
          <w:szCs w:val="24"/>
        </w:rPr>
        <w:t xml:space="preserve">Table </w:t>
      </w:r>
      <w:r w:rsidR="0057594B" w:rsidRPr="0057594B">
        <w:rPr>
          <w:rFonts w:ascii="Times New Roman" w:hAnsi="Times New Roman" w:cs="Times New Roman"/>
          <w:sz w:val="24"/>
          <w:szCs w:val="24"/>
        </w:rPr>
        <w:t>1</w:t>
      </w:r>
      <w:r w:rsidR="008A441B">
        <w:fldChar w:fldCharType="end"/>
      </w:r>
      <w:r w:rsidR="004A75D4" w:rsidRPr="00DD6BFB">
        <w:rPr>
          <w:rFonts w:ascii="Times New Roman" w:hAnsi="Times New Roman" w:cs="Times New Roman"/>
          <w:sz w:val="24"/>
          <w:szCs w:val="24"/>
        </w:rPr>
        <w:t xml:space="preserve"> for a list of estimated parameters)</w:t>
      </w:r>
      <w:r w:rsidR="00A94E4B" w:rsidRPr="00DD6BFB">
        <w:rPr>
          <w:rFonts w:ascii="Times New Roman" w:hAnsi="Times New Roman" w:cs="Times New Roman"/>
          <w:sz w:val="24"/>
          <w:szCs w:val="24"/>
        </w:rPr>
        <w:t xml:space="preserve">. </w:t>
      </w:r>
      <w:r w:rsidR="00BD49E6">
        <w:rPr>
          <w:rFonts w:ascii="Times New Roman" w:hAnsi="Times New Roman" w:cs="Times New Roman"/>
          <w:sz w:val="24"/>
          <w:szCs w:val="24"/>
        </w:rPr>
        <w:t xml:space="preserve"> </w:t>
      </w:r>
      <w:r w:rsidR="00887E85" w:rsidRPr="00D4292A">
        <w:rPr>
          <w:rFonts w:ascii="Times New Roman" w:hAnsi="Times New Roman" w:cs="Times New Roman"/>
          <w:sz w:val="24"/>
          <w:szCs w:val="24"/>
        </w:rPr>
        <w:t xml:space="preserve">Each estimation method </w:t>
      </w:r>
      <w:r w:rsidR="00553383">
        <w:rPr>
          <w:rFonts w:ascii="Times New Roman" w:hAnsi="Times New Roman" w:cs="Times New Roman"/>
          <w:sz w:val="24"/>
          <w:szCs w:val="24"/>
        </w:rPr>
        <w:t>provides</w:t>
      </w:r>
      <w:r w:rsidR="00553383" w:rsidRPr="00D4292A">
        <w:rPr>
          <w:rFonts w:ascii="Times New Roman" w:hAnsi="Times New Roman" w:cs="Times New Roman"/>
          <w:sz w:val="24"/>
          <w:szCs w:val="24"/>
        </w:rPr>
        <w:t xml:space="preserve"> </w:t>
      </w:r>
      <w:r w:rsidR="00887E85" w:rsidRPr="00D4292A">
        <w:rPr>
          <w:rFonts w:ascii="Times New Roman" w:hAnsi="Times New Roman" w:cs="Times New Roman"/>
          <w:sz w:val="24"/>
          <w:szCs w:val="24"/>
        </w:rPr>
        <w:t>forecasts of population a</w:t>
      </w:r>
      <w:r w:rsidR="00887E85">
        <w:rPr>
          <w:rFonts w:ascii="Times New Roman" w:hAnsi="Times New Roman" w:cs="Times New Roman"/>
          <w:sz w:val="24"/>
          <w:szCs w:val="24"/>
        </w:rPr>
        <w:t>bundance during years 81 to 100, and estimates recruitment deviations for years 1-100.  For clarity of communication, we refer to recruitment deviations during the three periods:</w:t>
      </w:r>
    </w:p>
    <w:p w14:paraId="31F4A1AD" w14:textId="6F042050" w:rsidR="00887E85" w:rsidRDefault="00887E85" w:rsidP="00887E85">
      <w:pPr>
        <w:pStyle w:val="ListParagraph"/>
        <w:numPr>
          <w:ilvl w:val="0"/>
          <w:numId w:val="16"/>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Recruitment deviations </w:t>
      </w:r>
      <w:r w:rsidR="00C64A0A">
        <w:rPr>
          <w:rFonts w:ascii="Times New Roman" w:hAnsi="Times New Roman" w:cs="Times New Roman"/>
          <w:sz w:val="24"/>
          <w:szCs w:val="24"/>
        </w:rPr>
        <w:t>for</w:t>
      </w:r>
      <w:r>
        <w:rPr>
          <w:rFonts w:ascii="Times New Roman" w:hAnsi="Times New Roman" w:cs="Times New Roman"/>
          <w:sz w:val="24"/>
          <w:szCs w:val="24"/>
        </w:rPr>
        <w:t xml:space="preserve"> </w:t>
      </w:r>
      <w:r w:rsidRPr="00045083">
        <w:rPr>
          <w:rFonts w:ascii="Times New Roman" w:hAnsi="Times New Roman" w:cs="Times New Roman"/>
          <w:sz w:val="24"/>
          <w:szCs w:val="24"/>
        </w:rPr>
        <w:t>years 1-25</w:t>
      </w:r>
      <w:r>
        <w:rPr>
          <w:rFonts w:ascii="Times New Roman" w:hAnsi="Times New Roman" w:cs="Times New Roman"/>
          <w:sz w:val="24"/>
          <w:szCs w:val="24"/>
        </w:rPr>
        <w:t xml:space="preserve">:  These recruitment deviations occur prior to the collection of any data, and </w:t>
      </w:r>
      <w:ins w:id="84" w:author="Punt, Andre (O&amp;A, Hobart)" w:date="2016-05-21T14:21:00Z">
        <w:r w:rsidR="007D68DC">
          <w:rPr>
            <w:rFonts w:ascii="Times New Roman" w:hAnsi="Times New Roman" w:cs="Times New Roman"/>
            <w:sz w:val="24"/>
            <w:szCs w:val="24"/>
          </w:rPr>
          <w:t xml:space="preserve">are </w:t>
        </w:r>
      </w:ins>
      <w:r w:rsidRPr="00045083">
        <w:rPr>
          <w:rFonts w:ascii="Times New Roman" w:hAnsi="Times New Roman" w:cs="Times New Roman"/>
          <w:sz w:val="24"/>
          <w:szCs w:val="24"/>
        </w:rPr>
        <w:t>estimate</w:t>
      </w:r>
      <w:r>
        <w:rPr>
          <w:rFonts w:ascii="Times New Roman" w:hAnsi="Times New Roman" w:cs="Times New Roman"/>
          <w:sz w:val="24"/>
          <w:szCs w:val="24"/>
        </w:rPr>
        <w:t>d</w:t>
      </w:r>
      <w:r w:rsidRPr="00045083">
        <w:rPr>
          <w:rFonts w:ascii="Times New Roman" w:hAnsi="Times New Roman" w:cs="Times New Roman"/>
          <w:sz w:val="24"/>
          <w:szCs w:val="24"/>
        </w:rPr>
        <w:t xml:space="preserve"> </w:t>
      </w:r>
      <w:r>
        <w:rPr>
          <w:rFonts w:ascii="Times New Roman" w:hAnsi="Times New Roman" w:cs="Times New Roman"/>
          <w:sz w:val="24"/>
          <w:szCs w:val="24"/>
        </w:rPr>
        <w:t xml:space="preserve">so that </w:t>
      </w:r>
      <w:r w:rsidR="00553383">
        <w:rPr>
          <w:rFonts w:ascii="Times New Roman" w:hAnsi="Times New Roman" w:cs="Times New Roman"/>
          <w:sz w:val="24"/>
          <w:szCs w:val="24"/>
        </w:rPr>
        <w:t xml:space="preserve">the </w:t>
      </w:r>
      <w:r>
        <w:rPr>
          <w:rFonts w:ascii="Times New Roman" w:hAnsi="Times New Roman" w:cs="Times New Roman"/>
          <w:sz w:val="24"/>
          <w:szCs w:val="24"/>
        </w:rPr>
        <w:t>estimated age-structure in the first year</w:t>
      </w:r>
      <w:del w:id="85" w:author="Punt, Andre (O&amp;A, Hobart)" w:date="2016-05-21T14:22:00Z">
        <w:r w:rsidDel="007D68DC">
          <w:rPr>
            <w:rFonts w:ascii="Times New Roman" w:hAnsi="Times New Roman" w:cs="Times New Roman"/>
            <w:sz w:val="24"/>
            <w:szCs w:val="24"/>
          </w:rPr>
          <w:delText xml:space="preserve"> of</w:delText>
        </w:r>
      </w:del>
      <w:ins w:id="86" w:author="Punt, Andre (O&amp;A, Hobart)" w:date="2016-05-21T14:22:00Z">
        <w:r w:rsidR="007D68DC">
          <w:rPr>
            <w:rFonts w:ascii="Times New Roman" w:hAnsi="Times New Roman" w:cs="Times New Roman"/>
            <w:sz w:val="24"/>
            <w:szCs w:val="24"/>
          </w:rPr>
          <w:t>with</w:t>
        </w:r>
      </w:ins>
      <w:r>
        <w:rPr>
          <w:rFonts w:ascii="Times New Roman" w:hAnsi="Times New Roman" w:cs="Times New Roman"/>
          <w:sz w:val="24"/>
          <w:szCs w:val="24"/>
        </w:rPr>
        <w:t xml:space="preserve"> data (</w:t>
      </w:r>
      <w:ins w:id="87" w:author="Kelli Johnson" w:date="2016-05-26T08:39:00Z">
        <w:r w:rsidR="00C96FE5">
          <w:rPr>
            <w:rFonts w:ascii="Times New Roman" w:hAnsi="Times New Roman" w:cs="Times New Roman"/>
            <w:sz w:val="24"/>
            <w:szCs w:val="24"/>
          </w:rPr>
          <w:t xml:space="preserve">typically </w:t>
        </w:r>
      </w:ins>
      <w:r>
        <w:rPr>
          <w:rFonts w:ascii="Times New Roman" w:hAnsi="Times New Roman" w:cs="Times New Roman"/>
          <w:sz w:val="24"/>
          <w:szCs w:val="24"/>
        </w:rPr>
        <w:t xml:space="preserve">year 26) has </w:t>
      </w:r>
      <w:r w:rsidRPr="00045083">
        <w:rPr>
          <w:rFonts w:ascii="Times New Roman" w:hAnsi="Times New Roman" w:cs="Times New Roman"/>
          <w:sz w:val="24"/>
          <w:szCs w:val="24"/>
        </w:rPr>
        <w:t>plausible deviations away fro</w:t>
      </w:r>
      <w:r>
        <w:rPr>
          <w:rFonts w:ascii="Times New Roman" w:hAnsi="Times New Roman" w:cs="Times New Roman"/>
          <w:sz w:val="24"/>
          <w:szCs w:val="24"/>
        </w:rPr>
        <w:t>m the unfished age-distribution;</w:t>
      </w:r>
      <w:r w:rsidRPr="00045083">
        <w:rPr>
          <w:rFonts w:ascii="Times New Roman" w:hAnsi="Times New Roman" w:cs="Times New Roman"/>
          <w:sz w:val="24"/>
          <w:szCs w:val="24"/>
        </w:rPr>
        <w:t xml:space="preserve"> </w:t>
      </w:r>
    </w:p>
    <w:p w14:paraId="10EB2AAA" w14:textId="77777777" w:rsidR="00887E85" w:rsidRDefault="00887E85" w:rsidP="00887E85">
      <w:pPr>
        <w:pStyle w:val="ListParagraph"/>
        <w:numPr>
          <w:ilvl w:val="0"/>
          <w:numId w:val="16"/>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Recruitment deviations </w:t>
      </w:r>
      <w:r w:rsidRPr="00045083">
        <w:rPr>
          <w:rFonts w:ascii="Times New Roman" w:hAnsi="Times New Roman" w:cs="Times New Roman"/>
          <w:sz w:val="24"/>
          <w:szCs w:val="24"/>
        </w:rPr>
        <w:t xml:space="preserve">for years </w:t>
      </w:r>
      <w:r>
        <w:rPr>
          <w:rFonts w:ascii="Times New Roman" w:hAnsi="Times New Roman" w:cs="Times New Roman"/>
          <w:sz w:val="24"/>
          <w:szCs w:val="24"/>
        </w:rPr>
        <w:t xml:space="preserve">26-80:  These recruitment deviations occur during </w:t>
      </w:r>
      <w:r w:rsidR="00EB7F45">
        <w:rPr>
          <w:rFonts w:ascii="Times New Roman" w:hAnsi="Times New Roman" w:cs="Times New Roman"/>
          <w:sz w:val="24"/>
          <w:szCs w:val="24"/>
        </w:rPr>
        <w:t xml:space="preserve">years with </w:t>
      </w:r>
      <w:r>
        <w:rPr>
          <w:rFonts w:ascii="Times New Roman" w:hAnsi="Times New Roman" w:cs="Times New Roman"/>
          <w:sz w:val="24"/>
          <w:szCs w:val="24"/>
        </w:rPr>
        <w:t xml:space="preserve">available data, and are generally estimated with some precision; </w:t>
      </w:r>
    </w:p>
    <w:p w14:paraId="28D073CE" w14:textId="77777777" w:rsidR="00887E85" w:rsidRDefault="00887E85" w:rsidP="00887E85">
      <w:pPr>
        <w:pStyle w:val="ListParagraph"/>
        <w:numPr>
          <w:ilvl w:val="0"/>
          <w:numId w:val="16"/>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Recruitment deviations for years </w:t>
      </w:r>
      <w:r w:rsidRPr="00045083">
        <w:rPr>
          <w:rFonts w:ascii="Times New Roman" w:hAnsi="Times New Roman" w:cs="Times New Roman"/>
          <w:sz w:val="24"/>
          <w:szCs w:val="24"/>
        </w:rPr>
        <w:t>81-100</w:t>
      </w:r>
      <w:r>
        <w:rPr>
          <w:rFonts w:ascii="Times New Roman" w:hAnsi="Times New Roman" w:cs="Times New Roman"/>
          <w:sz w:val="24"/>
          <w:szCs w:val="24"/>
        </w:rPr>
        <w:t>:</w:t>
      </w:r>
      <w:r w:rsidRPr="00045083">
        <w:rPr>
          <w:rFonts w:ascii="Times New Roman" w:hAnsi="Times New Roman" w:cs="Times New Roman"/>
          <w:sz w:val="24"/>
          <w:szCs w:val="24"/>
        </w:rPr>
        <w:t xml:space="preserve"> </w:t>
      </w:r>
      <w:r>
        <w:rPr>
          <w:rFonts w:ascii="Times New Roman" w:hAnsi="Times New Roman" w:cs="Times New Roman"/>
          <w:sz w:val="24"/>
          <w:szCs w:val="24"/>
        </w:rPr>
        <w:t xml:space="preserve"> These recruitment deviations occur during the forecast </w:t>
      </w:r>
      <w:r w:rsidR="00553383">
        <w:rPr>
          <w:rFonts w:ascii="Times New Roman" w:hAnsi="Times New Roman" w:cs="Times New Roman"/>
          <w:sz w:val="24"/>
          <w:szCs w:val="24"/>
        </w:rPr>
        <w:t>period</w:t>
      </w:r>
      <w:r>
        <w:rPr>
          <w:rFonts w:ascii="Times New Roman" w:hAnsi="Times New Roman" w:cs="Times New Roman"/>
          <w:sz w:val="24"/>
          <w:szCs w:val="24"/>
        </w:rPr>
        <w:t>, and ensure that dyna</w:t>
      </w:r>
      <w:r w:rsidR="00A82361">
        <w:rPr>
          <w:rFonts w:ascii="Times New Roman" w:hAnsi="Times New Roman" w:cs="Times New Roman"/>
          <w:sz w:val="24"/>
          <w:szCs w:val="24"/>
        </w:rPr>
        <w:t>mics during this period include</w:t>
      </w:r>
      <w:r>
        <w:rPr>
          <w:rFonts w:ascii="Times New Roman" w:hAnsi="Times New Roman" w:cs="Times New Roman"/>
          <w:sz w:val="24"/>
          <w:szCs w:val="24"/>
        </w:rPr>
        <w:t xml:space="preserve"> a plausible magnitude of recruitment variation</w:t>
      </w:r>
      <w:r w:rsidRPr="00045083">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FF77A94" w14:textId="77777777" w:rsidR="00887E85" w:rsidRPr="00D4292A" w:rsidRDefault="00887E85" w:rsidP="00887E85">
      <w:pPr>
        <w:tabs>
          <w:tab w:val="left" w:pos="36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t xml:space="preserve">All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s </w:t>
      </w:r>
      <w:r w:rsidR="00E8038E">
        <w:rPr>
          <w:rFonts w:ascii="Times New Roman" w:hAnsi="Times New Roman" w:cs="Times New Roman"/>
          <w:sz w:val="24"/>
          <w:szCs w:val="24"/>
        </w:rPr>
        <w:t>are provided</w:t>
      </w:r>
      <w:r w:rsidRPr="00D4292A">
        <w:rPr>
          <w:rFonts w:ascii="Times New Roman" w:hAnsi="Times New Roman" w:cs="Times New Roman"/>
          <w:sz w:val="24"/>
          <w:szCs w:val="24"/>
        </w:rPr>
        <w:t xml:space="preserve"> no </w:t>
      </w:r>
      <w:r>
        <w:rPr>
          <w:rFonts w:ascii="Times New Roman" w:hAnsi="Times New Roman" w:cs="Times New Roman"/>
          <w:sz w:val="24"/>
          <w:szCs w:val="24"/>
        </w:rPr>
        <w:t>data during the</w:t>
      </w:r>
      <w:r w:rsidRPr="00D4292A">
        <w:rPr>
          <w:rFonts w:ascii="Times New Roman" w:hAnsi="Times New Roman" w:cs="Times New Roman"/>
          <w:sz w:val="24"/>
          <w:szCs w:val="24"/>
        </w:rPr>
        <w:t xml:space="preserve"> forecast period</w:t>
      </w:r>
      <w:r>
        <w:rPr>
          <w:rFonts w:ascii="Times New Roman" w:hAnsi="Times New Roman" w:cs="Times New Roman"/>
          <w:sz w:val="24"/>
          <w:szCs w:val="24"/>
        </w:rPr>
        <w:t xml:space="preserve"> (years 81-100)</w:t>
      </w:r>
      <w:r w:rsidRPr="00D4292A">
        <w:rPr>
          <w:rFonts w:ascii="Times New Roman" w:hAnsi="Times New Roman" w:cs="Times New Roman"/>
          <w:sz w:val="24"/>
          <w:szCs w:val="24"/>
        </w:rPr>
        <w:t xml:space="preserve">, so recruitment deviations for years 81-100 are estimated at their expected value (i.e., zero when </w:t>
      </w:r>
      <w:r w:rsidR="00553383" w:rsidRPr="002E4976">
        <w:rPr>
          <w:rFonts w:ascii="Times New Roman" w:hAnsi="Times New Roman" w:cs="Times New Roman"/>
          <w:sz w:val="24"/>
          <w:szCs w:val="24"/>
        </w:rPr>
        <w:t>ρ</w:t>
      </w:r>
      <w:r w:rsidR="00553383" w:rsidRPr="00D4292A">
        <w:rPr>
          <w:rFonts w:ascii="Times New Roman" w:hAnsi="Times New Roman" w:cs="Times New Roman"/>
          <w:sz w:val="24"/>
          <w:szCs w:val="24"/>
        </w:rPr>
        <w:t xml:space="preserve"> </w:t>
      </w:r>
      <w:r w:rsidR="00553383">
        <w:rPr>
          <w:rFonts w:ascii="Times New Roman" w:hAnsi="Times New Roman" w:cs="Times New Roman"/>
          <w:sz w:val="24"/>
          <w:szCs w:val="24"/>
        </w:rPr>
        <w:t>=0</w:t>
      </w:r>
      <w:r w:rsidRPr="00D4292A">
        <w:rPr>
          <w:rFonts w:ascii="Times New Roman" w:hAnsi="Times New Roman" w:cs="Times New Roman"/>
          <w:sz w:val="24"/>
          <w:szCs w:val="24"/>
        </w:rPr>
        <w:t xml:space="preserve">, or decaying towards zero from the value of the estimated recruitment deviation in year 80 when </w:t>
      </w:r>
      <w:r w:rsidR="00553383" w:rsidRPr="00A52A44">
        <w:rPr>
          <w:rFonts w:ascii="Times New Roman" w:hAnsi="Times New Roman" w:cs="Times New Roman"/>
          <w:sz w:val="24"/>
          <w:szCs w:val="24"/>
        </w:rPr>
        <w:t>ρ</w:t>
      </w:r>
      <w:r w:rsidR="008B7C1A">
        <w:rPr>
          <w:rFonts w:ascii="Times New Roman" w:hAnsi="Times New Roman" w:cs="Times New Roman"/>
          <w:noProof/>
          <w:position w:val="-4"/>
          <w:sz w:val="24"/>
          <w:szCs w:val="24"/>
          <w:lang w:val="en-GB" w:eastAsia="en-GB"/>
        </w:rPr>
        <w:drawing>
          <wp:inline distT="0" distB="0" distL="0" distR="0" wp14:anchorId="01ADDF1E" wp14:editId="0655251E">
            <wp:extent cx="146685" cy="146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r w:rsidR="00553383">
        <w:rPr>
          <w:rFonts w:ascii="Times New Roman" w:hAnsi="Times New Roman" w:cs="Times New Roman"/>
          <w:sz w:val="24"/>
          <w:szCs w:val="24"/>
        </w:rPr>
        <w:t>0</w:t>
      </w:r>
      <w:r w:rsidRPr="00D4292A">
        <w:rPr>
          <w:rFonts w:ascii="Times New Roman" w:hAnsi="Times New Roman" w:cs="Times New Roman"/>
          <w:sz w:val="24"/>
          <w:szCs w:val="24"/>
        </w:rPr>
        <w:t xml:space="preserve">).  </w:t>
      </w:r>
    </w:p>
    <w:p w14:paraId="34266A51" w14:textId="77777777" w:rsidR="00BD49E6" w:rsidRDefault="00887E85">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BD49E6">
        <w:rPr>
          <w:rFonts w:ascii="Times New Roman" w:hAnsi="Times New Roman" w:cs="Times New Roman"/>
          <w:sz w:val="24"/>
          <w:szCs w:val="24"/>
        </w:rPr>
        <w:t xml:space="preserve">The </w:t>
      </w:r>
      <w:r w:rsidR="00E8038E">
        <w:rPr>
          <w:rFonts w:ascii="Times New Roman" w:hAnsi="Times New Roman" w:cs="Times New Roman"/>
          <w:sz w:val="24"/>
          <w:szCs w:val="24"/>
        </w:rPr>
        <w:t>estimation method</w:t>
      </w:r>
      <w:r w:rsidR="00BD49E6">
        <w:rPr>
          <w:rFonts w:ascii="Times New Roman" w:hAnsi="Times New Roman" w:cs="Times New Roman"/>
          <w:sz w:val="24"/>
          <w:szCs w:val="24"/>
        </w:rPr>
        <w:t xml:space="preserve"> </w:t>
      </w:r>
      <w:r w:rsidR="00CF79C3">
        <w:rPr>
          <w:rFonts w:ascii="Times New Roman" w:hAnsi="Times New Roman" w:cs="Times New Roman"/>
          <w:sz w:val="24"/>
          <w:szCs w:val="24"/>
        </w:rPr>
        <w:t>is similar</w:t>
      </w:r>
      <w:r w:rsidR="00BD49E6">
        <w:rPr>
          <w:rFonts w:ascii="Times New Roman" w:hAnsi="Times New Roman" w:cs="Times New Roman"/>
          <w:sz w:val="24"/>
          <w:szCs w:val="24"/>
        </w:rPr>
        <w:t xml:space="preserve"> to the operating model, except it also </w:t>
      </w:r>
      <w:r w:rsidR="00D4292A">
        <w:rPr>
          <w:rFonts w:ascii="Times New Roman" w:hAnsi="Times New Roman" w:cs="Times New Roman"/>
          <w:sz w:val="24"/>
          <w:szCs w:val="24"/>
        </w:rPr>
        <w:t>includes</w:t>
      </w:r>
      <w:r w:rsidR="00BD49E6">
        <w:rPr>
          <w:rFonts w:ascii="Times New Roman" w:hAnsi="Times New Roman" w:cs="Times New Roman"/>
          <w:sz w:val="24"/>
          <w:szCs w:val="24"/>
        </w:rPr>
        <w:t xml:space="preserve"> </w:t>
      </w:r>
      <w:r w:rsidR="00102B43">
        <w:rPr>
          <w:rFonts w:ascii="Times New Roman" w:hAnsi="Times New Roman" w:cs="Times New Roman"/>
          <w:sz w:val="24"/>
          <w:szCs w:val="24"/>
        </w:rPr>
        <w:t>annual</w:t>
      </w:r>
      <w:r w:rsidR="00FB07A8">
        <w:rPr>
          <w:rFonts w:ascii="Times New Roman" w:hAnsi="Times New Roman" w:cs="Times New Roman"/>
          <w:sz w:val="24"/>
          <w:szCs w:val="24"/>
        </w:rPr>
        <w:t>ly varying</w:t>
      </w:r>
      <w:r w:rsidR="00102B43">
        <w:rPr>
          <w:rFonts w:ascii="Times New Roman" w:hAnsi="Times New Roman" w:cs="Times New Roman"/>
          <w:sz w:val="24"/>
          <w:szCs w:val="24"/>
        </w:rPr>
        <w:t xml:space="preserve"> </w:t>
      </w:r>
      <w:r w:rsidR="00BD49E6">
        <w:rPr>
          <w:rFonts w:ascii="Times New Roman" w:hAnsi="Times New Roman" w:cs="Times New Roman"/>
          <w:sz w:val="24"/>
          <w:szCs w:val="24"/>
        </w:rPr>
        <w:t>bias-correction for estimated recruitment</w:t>
      </w:r>
      <w:r w:rsidR="00D4292A">
        <w:rPr>
          <w:rFonts w:ascii="Times New Roman" w:hAnsi="Times New Roman" w:cs="Times New Roman"/>
          <w:sz w:val="24"/>
          <w:szCs w:val="24"/>
        </w:rPr>
        <w:t xml:space="preserve">: </w:t>
      </w:r>
    </w:p>
    <w:p w14:paraId="40C96424" w14:textId="77777777" w:rsidR="00BD49E6" w:rsidRDefault="0056143F" w:rsidP="00BD49E6">
      <w:pPr>
        <w:tabs>
          <w:tab w:val="left" w:pos="360"/>
          <w:tab w:val="center" w:pos="4320"/>
          <w:tab w:val="left" w:pos="7920"/>
        </w:tabs>
        <w:spacing w:before="120" w:after="120" w:line="24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m:t>
            </m:r>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num>
          <m:den>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0</m:t>
                </m:r>
              </m:sub>
            </m:sSub>
            <m:d>
              <m:dPr>
                <m:ctrlPr>
                  <w:rPr>
                    <w:rFonts w:ascii="Cambria Math" w:hAnsi="Cambria Math" w:cs="Times New Roman"/>
                    <w:i/>
                    <w:sz w:val="24"/>
                    <w:szCs w:val="24"/>
                  </w:rPr>
                </m:ctrlPr>
              </m:dPr>
              <m:e>
                <m:r>
                  <w:rPr>
                    <w:rFonts w:ascii="Cambria Math" w:hAnsi="Cambria Math" w:cs="Times New Roman"/>
                    <w:sz w:val="24"/>
                    <w:szCs w:val="24"/>
                  </w:rPr>
                  <m:t>1-</m:t>
                </m:r>
                <m:r>
                  <w:rPr>
                    <w:rFonts w:ascii="Cambria Math" w:hAnsi="Cambria Math" w:cs="Times New Roman"/>
                    <w:sz w:val="24"/>
                    <w:szCs w:val="24"/>
                  </w:rPr>
                  <m:t>h</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t</m:t>
                </m:r>
              </m:sub>
            </m:sSub>
            <m:r>
              <w:rPr>
                <w:rFonts w:ascii="Cambria Math" w:hAnsi="Cambria Math" w:cs="Times New Roman"/>
                <w:sz w:val="24"/>
                <w:szCs w:val="24"/>
              </w:rPr>
              <m:t>(5</m:t>
            </m:r>
            <m:r>
              <w:rPr>
                <w:rFonts w:ascii="Cambria Math" w:hAnsi="Cambria Math" w:cs="Times New Roman"/>
                <w:sz w:val="24"/>
                <w:szCs w:val="24"/>
              </w:rPr>
              <m:t>h-</m:t>
            </m:r>
            <m:r>
              <w:rPr>
                <w:rFonts w:ascii="Cambria Math" w:hAnsi="Cambria Math" w:cs="Times New Roman"/>
                <w:sz w:val="24"/>
                <w:szCs w:val="24"/>
              </w:rPr>
              <m:t>1)</m:t>
            </m:r>
          </m:den>
        </m:f>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CD7013">
        <w:rPr>
          <w:rFonts w:ascii="Times New Roman" w:hAnsi="Times New Roman" w:cs="Times New Roman"/>
          <w:sz w:val="24"/>
          <w:szCs w:val="24"/>
        </w:rPr>
        <w:t>,</w:t>
      </w:r>
      <w:r w:rsidR="00BD49E6">
        <w:rPr>
          <w:rFonts w:ascii="Times New Roman" w:hAnsi="Times New Roman" w:cs="Times New Roman"/>
          <w:sz w:val="24"/>
          <w:szCs w:val="24"/>
        </w:rPr>
        <w:tab/>
        <w:t>(</w:t>
      </w:r>
      <w:r w:rsidR="00EB7F45">
        <w:rPr>
          <w:rFonts w:ascii="Times New Roman" w:hAnsi="Times New Roman" w:cs="Times New Roman"/>
          <w:sz w:val="24"/>
          <w:szCs w:val="24"/>
        </w:rPr>
        <w:t>4</w:t>
      </w:r>
      <w:r w:rsidR="00BD49E6">
        <w:rPr>
          <w:rFonts w:ascii="Times New Roman" w:hAnsi="Times New Roman" w:cs="Times New Roman"/>
          <w:sz w:val="24"/>
          <w:szCs w:val="24"/>
        </w:rPr>
        <w:t>)</w:t>
      </w:r>
    </w:p>
    <w:p w14:paraId="09139432" w14:textId="77777777" w:rsidR="00CA234D" w:rsidRDefault="00D4292A" w:rsidP="00D4292A">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Eq. </w:t>
      </w:r>
      <w:r w:rsidR="00EB7F45">
        <w:rPr>
          <w:rFonts w:ascii="Times New Roman" w:hAnsi="Times New Roman" w:cs="Times New Roman"/>
          <w:sz w:val="24"/>
          <w:szCs w:val="24"/>
        </w:rPr>
        <w:t>4</w:t>
      </w:r>
      <w:r>
        <w:rPr>
          <w:rFonts w:ascii="Times New Roman" w:hAnsi="Times New Roman" w:cs="Times New Roman"/>
          <w:sz w:val="24"/>
          <w:szCs w:val="24"/>
        </w:rPr>
        <w:t xml:space="preserve"> replaces Eq. 1 from the operating model, and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Pr>
          <w:rFonts w:ascii="Times New Roman" w:hAnsi="Times New Roman" w:cs="Times New Roman"/>
          <w:sz w:val="24"/>
          <w:szCs w:val="24"/>
        </w:rPr>
        <w:t xml:space="preserve"> is the fraction of bias-correction included for each year.  T</w:t>
      </w:r>
      <w:r w:rsidR="00BD49E6">
        <w:rPr>
          <w:rFonts w:ascii="Times New Roman" w:hAnsi="Times New Roman" w:cs="Times New Roman"/>
          <w:sz w:val="24"/>
          <w:szCs w:val="24"/>
        </w:rPr>
        <w:t xml:space="preserve">he bias-correction term </w:t>
      </w:r>
      <m:oMath>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r>
              <w:rPr>
                <w:rFonts w:ascii="Cambria Math" w:hAnsi="Cambria Math" w:cs="Times New Roman"/>
                <w:sz w:val="24"/>
                <w:szCs w:val="24"/>
              </w:rPr>
              <m:t>/2</m:t>
            </m:r>
          </m:sup>
        </m:sSup>
      </m:oMath>
      <w:r w:rsidR="00BD49E6">
        <w:rPr>
          <w:rFonts w:ascii="Times New Roman" w:hAnsi="Times New Roman" w:cs="Times New Roman"/>
          <w:sz w:val="24"/>
          <w:szCs w:val="24"/>
        </w:rPr>
        <w:t xml:space="preserve"> is included to ensure that </w:t>
      </w:r>
      <w:r w:rsidR="00BD49E6">
        <w:rPr>
          <w:rFonts w:ascii="Times New Roman" w:hAnsi="Times New Roman" w:cs="Times New Roman"/>
          <w:i/>
          <w:sz w:val="24"/>
          <w:szCs w:val="24"/>
        </w:rPr>
        <w:t>r</w:t>
      </w:r>
      <w:r w:rsidR="00BD49E6">
        <w:rPr>
          <w:rFonts w:ascii="Times New Roman" w:hAnsi="Times New Roman" w:cs="Times New Roman"/>
          <w:i/>
          <w:sz w:val="24"/>
          <w:szCs w:val="24"/>
          <w:vertAlign w:val="subscript"/>
        </w:rPr>
        <w:t>0</w:t>
      </w:r>
      <w:r w:rsidR="00BD49E6">
        <w:rPr>
          <w:rFonts w:ascii="Times New Roman" w:hAnsi="Times New Roman" w:cs="Times New Roman"/>
          <w:sz w:val="24"/>
          <w:szCs w:val="24"/>
        </w:rPr>
        <w:t xml:space="preserve"> is equal to mean (not median) recruitment given unfished spawning biomass</w:t>
      </w:r>
      <w:r w:rsidR="00C64A0A">
        <w:rPr>
          <w:rFonts w:ascii="Times New Roman" w:hAnsi="Times New Roman" w:cs="Times New Roman"/>
          <w:sz w:val="24"/>
          <w:szCs w:val="24"/>
        </w:rPr>
        <w:t xml:space="preserve">. </w:t>
      </w:r>
      <w:r w:rsidR="00F35F02">
        <w:rPr>
          <w:rFonts w:ascii="Times New Roman" w:hAnsi="Times New Roman" w:cs="Times New Roman"/>
          <w:sz w:val="24"/>
          <w:szCs w:val="24"/>
        </w:rPr>
        <w:t xml:space="preserve"> </w:t>
      </w:r>
      <w:r w:rsidR="00CA234D">
        <w:rPr>
          <w:rFonts w:ascii="Times New Roman" w:hAnsi="Times New Roman" w:cs="Times New Roman"/>
          <w:sz w:val="24"/>
          <w:szCs w:val="24"/>
        </w:rPr>
        <w:t xml:space="preserve">The corresponding </w:t>
      </w:r>
      <w:r w:rsidR="00CF79C3">
        <w:rPr>
          <w:rFonts w:ascii="Times New Roman" w:hAnsi="Times New Roman" w:cs="Times New Roman"/>
          <w:sz w:val="24"/>
          <w:szCs w:val="24"/>
        </w:rPr>
        <w:t>negative log-</w:t>
      </w:r>
      <w:r w:rsidR="00CA234D">
        <w:rPr>
          <w:rFonts w:ascii="Times New Roman" w:hAnsi="Times New Roman" w:cs="Times New Roman"/>
          <w:sz w:val="24"/>
          <w:szCs w:val="24"/>
        </w:rPr>
        <w:t>likelihood computation is:</w:t>
      </w:r>
    </w:p>
    <w:p w14:paraId="4F28F0D8" w14:textId="77777777" w:rsidR="00CA234D" w:rsidRDefault="00CF79C3" w:rsidP="00D83822">
      <w:pPr>
        <w:tabs>
          <w:tab w:val="left" w:pos="360"/>
          <w:tab w:val="center" w:pos="4320"/>
          <w:tab w:val="left" w:pos="7920"/>
        </w:tabs>
        <w:spacing w:before="120" w:after="120" w:line="240" w:lineRule="auto"/>
        <w:jc w:val="center"/>
        <w:rPr>
          <w:rFonts w:ascii="Times New Roman" w:hAnsi="Times New Roman" w:cs="Times New Roman"/>
          <w:sz w:val="24"/>
          <w:szCs w:val="24"/>
        </w:rPr>
      </w:pPr>
      <m:oMath>
        <m:r>
          <m:rPr>
            <m:sty m:val="p"/>
          </m:rPr>
          <w:rPr>
            <w:rFonts w:ascii="Cambria Math" w:hAnsi="Cambria Math" w:cs="Times New Roman"/>
            <w:sz w:val="24"/>
            <w:szCs w:val="24"/>
          </w:rPr>
          <m:t>-log⁡(</m:t>
        </m:r>
        <m:sSub>
          <m:sSubPr>
            <m:ctrlPr>
              <w:rPr>
                <w:rFonts w:ascii="Cambria Math" w:hAnsi="Cambria Math" w:cs="Times New Roman"/>
                <w:i/>
                <w:sz w:val="24"/>
                <w:szCs w:val="24"/>
              </w:rPr>
            </m:ctrlPr>
          </m:sSubPr>
          <m:e>
            <m:r>
              <m:rPr>
                <m:scr m:val="script"/>
              </m:rPr>
              <w:rPr>
                <w:rFonts w:ascii="Cambria Math" w:hAnsi="Cambria Math" w:cs="Times New Roman"/>
                <w:sz w:val="24"/>
                <w:szCs w:val="24"/>
              </w:rPr>
              <m:t>L</m:t>
            </m:r>
          </m:e>
          <m:sub>
            <m:r>
              <w:rPr>
                <w:rFonts w:ascii="Cambria Math" w:hAnsi="Cambria Math" w:cs="Times New Roman"/>
                <w:sz w:val="24"/>
                <w:szCs w:val="24"/>
              </w:rPr>
              <m:t>t</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rad>
                        </m:e>
                      </m:d>
                    </m:e>
                  </m:func>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t</m:t>
                          </m:r>
                        </m:sub>
                        <m:sup>
                          <m:r>
                            <w:rPr>
                              <w:rFonts w:ascii="Cambria Math" w:hAnsi="Cambria Math" w:cs="Times New Roman"/>
                              <w:sz w:val="24"/>
                              <w:szCs w:val="24"/>
                            </w:rPr>
                            <m:t>2</m:t>
                          </m:r>
                        </m:sup>
                      </m:sSubSup>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d>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den>
                  </m:f>
                </m:e>
                <m:e>
                  <m:r>
                    <m:rPr>
                      <m:sty m:val="p"/>
                    </m:rPr>
                    <w:rPr>
                      <w:rFonts w:ascii="Cambria Math" w:hAnsi="Cambria Math" w:cs="Times New Roman"/>
                      <w:sz w:val="24"/>
                      <w:szCs w:val="24"/>
                    </w:rPr>
                    <m:t>if</m:t>
                  </m:r>
                  <m:r>
                    <w:rPr>
                      <w:rFonts w:ascii="Cambria Math" w:hAnsi="Cambria Math" w:cs="Times New Roman"/>
                      <w:sz w:val="24"/>
                      <w:szCs w:val="24"/>
                    </w:rPr>
                    <m:t xml:space="preserve"> 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first</m:t>
                      </m:r>
                    </m:sub>
                  </m:sSub>
                </m:e>
              </m:mr>
              <m:m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rad>
                        </m:e>
                      </m:d>
                    </m:e>
                  </m:func>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e>
                          </m:d>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d>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den>
                  </m:f>
                </m:e>
                <m:e>
                  <m:r>
                    <m:rPr>
                      <m:sty m:val="p"/>
                    </m:rPr>
                    <w:rPr>
                      <w:rFonts w:ascii="Cambria Math" w:hAnsi="Cambria Math" w:cs="Times New Roman"/>
                      <w:sz w:val="24"/>
                      <w:szCs w:val="24"/>
                    </w:rPr>
                    <m:t>if</m:t>
                  </m:r>
                  <m:r>
                    <w:rPr>
                      <w:rFonts w:ascii="Cambria Math" w:hAnsi="Cambria Math" w:cs="Times New Roman"/>
                      <w:sz w:val="24"/>
                      <w:szCs w:val="24"/>
                    </w:rPr>
                    <m:t xml:space="preserve"> t&gt;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first</m:t>
                      </m:r>
                    </m:sub>
                  </m:sSub>
                  <m:r>
                    <m:rPr>
                      <m:sty m:val="p"/>
                    </m:rPr>
                    <w:rPr>
                      <w:rFonts w:ascii="Cambria Math" w:hAnsi="Cambria Math" w:cs="Times New Roman"/>
                      <w:sz w:val="24"/>
                      <w:szCs w:val="24"/>
                    </w:rPr>
                    <m:t>,</m:t>
                  </m:r>
                </m:e>
              </m:mr>
            </m:m>
          </m:e>
        </m:d>
      </m:oMath>
      <w:r w:rsidR="00D83822">
        <w:rPr>
          <w:rFonts w:ascii="Times New Roman" w:hAnsi="Times New Roman" w:cs="Times New Roman"/>
          <w:sz w:val="24"/>
          <w:szCs w:val="24"/>
        </w:rPr>
        <w:tab/>
        <w:t>(5)</w:t>
      </w:r>
    </w:p>
    <w:p w14:paraId="70AC6E86" w14:textId="77777777" w:rsidR="00CF79C3" w:rsidRDefault="00CF79C3" w:rsidP="00D4292A">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this equation uses the conditional standard deviation,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rad>
          <m:radPr>
            <m:degHide m:val="1"/>
            <m:ctrlPr>
              <w:rPr>
                <w:rFonts w:ascii="Cambria Math" w:hAnsi="Cambria Math" w:cs="Times New Roman"/>
                <w:i/>
                <w:sz w:val="24"/>
                <w:szCs w:val="24"/>
              </w:rPr>
            </m:ctrlPr>
          </m:radPr>
          <m:deg/>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rad>
      </m:oMath>
      <w:r>
        <w:rPr>
          <w:rFonts w:ascii="Times New Roman" w:hAnsi="Times New Roman" w:cs="Times New Roman"/>
          <w:sz w:val="24"/>
          <w:szCs w:val="24"/>
        </w:rPr>
        <w:t>, as the standard deviation for each recruitment deviation</w:t>
      </w:r>
      <w:r w:rsidR="002A5796">
        <w:rPr>
          <w:rFonts w:ascii="Times New Roman" w:hAnsi="Times New Roman" w:cs="Times New Roman"/>
          <w:sz w:val="24"/>
          <w:szCs w:val="24"/>
        </w:rPr>
        <w:t xml:space="preserve">, such that the input standard deviation parameter,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oMath>
      <w:r w:rsidR="002A5796">
        <w:rPr>
          <w:rFonts w:ascii="Times New Roman" w:hAnsi="Times New Roman" w:cs="Times New Roman"/>
          <w:sz w:val="24"/>
          <w:szCs w:val="24"/>
        </w:rPr>
        <w:t>, corresponds to the standard deviation across the entire time series</w:t>
      </w:r>
      <w:ins w:id="88" w:author="Kelli Johnson" w:date="2016-05-17T14:37:00Z">
        <w:r w:rsidR="00CD1EEB">
          <w:rPr>
            <w:rFonts w:ascii="Times New Roman" w:hAnsi="Times New Roman" w:cs="Times New Roman"/>
            <w:sz w:val="24"/>
            <w:szCs w:val="24"/>
          </w:rPr>
          <w:t xml:space="preserve"> and </w:t>
        </w:r>
      </w:ins>
      <m:oMath>
        <m:sSub>
          <m:sSubPr>
            <m:ctrlPr>
              <w:ins w:id="89" w:author="Kelli Johnson" w:date="2016-05-17T14:38:00Z">
                <w:rPr>
                  <w:rFonts w:ascii="Cambria Math" w:hAnsi="Cambria Math" w:cs="Times New Roman"/>
                  <w:i/>
                  <w:sz w:val="24"/>
                  <w:szCs w:val="24"/>
                </w:rPr>
              </w:ins>
            </m:ctrlPr>
          </m:sSubPr>
          <m:e>
            <m:r>
              <w:ins w:id="90" w:author="Kelli Johnson" w:date="2016-05-17T14:38:00Z">
                <w:rPr>
                  <w:rFonts w:ascii="Cambria Math" w:hAnsi="Cambria Math" w:cs="Times New Roman"/>
                  <w:sz w:val="24"/>
                  <w:szCs w:val="24"/>
                </w:rPr>
                <m:t>t</m:t>
              </w:ins>
            </m:r>
          </m:e>
          <m:sub>
            <m:r>
              <w:ins w:id="91" w:author="Kelli Johnson" w:date="2016-05-17T14:38:00Z">
                <w:rPr>
                  <w:rFonts w:ascii="Cambria Math" w:hAnsi="Cambria Math" w:cs="Times New Roman"/>
                  <w:sz w:val="24"/>
                  <w:szCs w:val="24"/>
                </w:rPr>
                <m:t>first</m:t>
              </w:ins>
            </m:r>
          </m:sub>
        </m:sSub>
      </m:oMath>
      <w:ins w:id="92" w:author="Kelli Johnson" w:date="2016-05-17T14:38:00Z">
        <w:r w:rsidR="00CD1EEB">
          <w:rPr>
            <w:rFonts w:ascii="Times New Roman" w:hAnsi="Times New Roman" w:cs="Times New Roman"/>
            <w:sz w:val="24"/>
            <w:szCs w:val="24"/>
          </w:rPr>
          <w:t xml:space="preserve"> refers to the first year that recruitment deviations are estimated</w:t>
        </w:r>
      </w:ins>
      <w:r>
        <w:rPr>
          <w:rFonts w:ascii="Times New Roman" w:hAnsi="Times New Roman" w:cs="Times New Roman"/>
          <w:sz w:val="24"/>
          <w:szCs w:val="24"/>
        </w:rPr>
        <w:t xml:space="preserve">.  This calculation is identical to the negative log-likelihood </w:t>
      </w:r>
      <w:r>
        <w:rPr>
          <w:rFonts w:ascii="Times New Roman" w:hAnsi="Times New Roman" w:cs="Times New Roman"/>
          <w:sz w:val="24"/>
          <w:szCs w:val="24"/>
        </w:rPr>
        <w:lastRenderedPageBreak/>
        <w:t xml:space="preserve">for a normal distribution except that it ignores the additional constant of integration, </w:t>
      </w:r>
      <m:oMath>
        <m:r>
          <m:rPr>
            <m:sty m:val="p"/>
          </m:rPr>
          <w:rPr>
            <w:rFonts w:ascii="Cambria Math" w:hAnsi="Cambria Math" w:cs="Times New Roman"/>
            <w:sz w:val="24"/>
            <w:szCs w:val="24"/>
          </w:rPr>
          <m:t>log⁡</m:t>
        </m:r>
        <m:r>
          <w:rPr>
            <w:rFonts w:ascii="Cambria Math" w:hAnsi="Cambria Math" w:cs="Times New Roman"/>
            <w:sz w:val="24"/>
            <w:szCs w:val="24"/>
          </w:rPr>
          <m:t>(2π)</m:t>
        </m:r>
      </m:oMath>
      <w:r>
        <w:rPr>
          <w:rFonts w:ascii="Times New Roman" w:hAnsi="Times New Roman" w:cs="Times New Roman"/>
          <w:sz w:val="24"/>
          <w:szCs w:val="24"/>
        </w:rPr>
        <w:t xml:space="preserve">, and multiplies the conditional standard deviation by the bias-correction term,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sidR="00B12D9C">
        <w:rPr>
          <w:rFonts w:ascii="Times New Roman" w:hAnsi="Times New Roman" w:cs="Times New Roman"/>
          <w:sz w:val="24"/>
          <w:szCs w:val="24"/>
        </w:rPr>
        <w:t>.  E</w:t>
      </w:r>
      <w:r>
        <w:rPr>
          <w:rFonts w:ascii="Times New Roman" w:hAnsi="Times New Roman" w:cs="Times New Roman"/>
          <w:sz w:val="24"/>
          <w:szCs w:val="24"/>
        </w:rPr>
        <w:t>xploratory analysis suggest</w:t>
      </w:r>
      <w:r w:rsidR="00B12D9C">
        <w:rPr>
          <w:rFonts w:ascii="Times New Roman" w:hAnsi="Times New Roman" w:cs="Times New Roman"/>
          <w:sz w:val="24"/>
          <w:szCs w:val="24"/>
        </w:rPr>
        <w:t>ed</w:t>
      </w:r>
      <w:r>
        <w:rPr>
          <w:rFonts w:ascii="Times New Roman" w:hAnsi="Times New Roman" w:cs="Times New Roman"/>
          <w:sz w:val="24"/>
          <w:szCs w:val="24"/>
        </w:rPr>
        <w:t xml:space="preserve"> that scaling the </w:t>
      </w:r>
      <w:r w:rsidR="00C64A0A">
        <w:rPr>
          <w:rFonts w:ascii="Times New Roman" w:hAnsi="Times New Roman" w:cs="Times New Roman"/>
          <w:sz w:val="24"/>
          <w:szCs w:val="24"/>
        </w:rPr>
        <w:t xml:space="preserve">log of the conditional </w:t>
      </w:r>
      <w:r w:rsidR="002A5796">
        <w:rPr>
          <w:rFonts w:ascii="Times New Roman" w:hAnsi="Times New Roman" w:cs="Times New Roman"/>
          <w:sz w:val="24"/>
          <w:szCs w:val="24"/>
        </w:rPr>
        <w:t>standard deviation</w:t>
      </w:r>
      <w:r>
        <w:rPr>
          <w:rFonts w:ascii="Times New Roman" w:hAnsi="Times New Roman" w:cs="Times New Roman"/>
          <w:sz w:val="24"/>
          <w:szCs w:val="24"/>
        </w:rPr>
        <w:t xml:space="preserve"> by the bias-correction factor leads to improved estimates of recruitment variability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oMath>
      <w:r>
        <w:rPr>
          <w:rFonts w:ascii="Times New Roman" w:hAnsi="Times New Roman" w:cs="Times New Roman"/>
          <w:sz w:val="24"/>
          <w:szCs w:val="24"/>
        </w:rPr>
        <w:t>.</w:t>
      </w:r>
      <w:r w:rsidR="00F35F02">
        <w:rPr>
          <w:rFonts w:ascii="Times New Roman" w:hAnsi="Times New Roman" w:cs="Times New Roman"/>
          <w:sz w:val="24"/>
          <w:szCs w:val="24"/>
        </w:rPr>
        <w:t xml:space="preserve">  </w:t>
      </w:r>
      <w:r w:rsidR="002A5796">
        <w:rPr>
          <w:rFonts w:ascii="Times New Roman" w:hAnsi="Times New Roman" w:cs="Times New Roman"/>
          <w:sz w:val="24"/>
          <w:szCs w:val="24"/>
        </w:rPr>
        <w:t>However, we note that it is necessary to remove</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Pr>
          <w:rFonts w:ascii="Times New Roman" w:hAnsi="Times New Roman" w:cs="Times New Roman"/>
          <w:sz w:val="24"/>
          <w:szCs w:val="24"/>
        </w:rPr>
        <w:t xml:space="preserve"> from </w:t>
      </w:r>
      <w:r w:rsidR="00EE6738">
        <w:rPr>
          <w:rFonts w:ascii="Times New Roman" w:hAnsi="Times New Roman" w:cs="Times New Roman"/>
          <w:sz w:val="24"/>
          <w:szCs w:val="24"/>
        </w:rPr>
        <w:t xml:space="preserve">Eq. 5 </w:t>
      </w:r>
      <w:r>
        <w:rPr>
          <w:rFonts w:ascii="Times New Roman" w:hAnsi="Times New Roman" w:cs="Times New Roman"/>
          <w:sz w:val="24"/>
          <w:szCs w:val="24"/>
        </w:rPr>
        <w:t xml:space="preserve">when conducting mixed-effects estimation </w:t>
      </w:r>
      <w:r w:rsidR="000B153D">
        <w:rPr>
          <w:rFonts w:ascii="Times New Roman" w:hAnsi="Times New Roman" w:cs="Times New Roman"/>
          <w:sz w:val="24"/>
          <w:szCs w:val="24"/>
        </w:rPr>
        <w:fldChar w:fldCharType="begin"/>
      </w:r>
      <w:r w:rsidR="00D83822">
        <w:rPr>
          <w:rFonts w:ascii="Times New Roman" w:hAnsi="Times New Roman" w:cs="Times New Roman"/>
          <w:sz w:val="24"/>
          <w:szCs w:val="24"/>
        </w:rPr>
        <w:instrText xml:space="preserve"> ADDIN ZOTERO_ITEM CSL_CITATION {"citationID":"itnfs2kae","properties":{"formattedCitation":"(Thorson et al., 2015b)","plainCitation":"(Thorson et al., 2015b)"},"citationItems":[{"id":1463,"uris":["http://zotero.org/users/251206/items/VUXCEEZD"],"uri":["http://zotero.org/users/251206/items/VUXCEEZD"],"itemData":{"id":1463,"type":"article-journal","title":"Random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rsidR="000B153D">
        <w:rPr>
          <w:rFonts w:ascii="Times New Roman" w:hAnsi="Times New Roman" w:cs="Times New Roman"/>
          <w:sz w:val="24"/>
          <w:szCs w:val="24"/>
        </w:rPr>
        <w:fldChar w:fldCharType="separate"/>
      </w:r>
      <w:r w:rsidR="00D83822" w:rsidRPr="00D83822">
        <w:rPr>
          <w:rFonts w:ascii="Times New Roman" w:hAnsi="Times New Roman" w:cs="Times New Roman"/>
          <w:sz w:val="24"/>
        </w:rPr>
        <w:t>(Thorson et al., 2015b)</w:t>
      </w:r>
      <w:r w:rsidR="000B153D">
        <w:rPr>
          <w:rFonts w:ascii="Times New Roman" w:hAnsi="Times New Roman" w:cs="Times New Roman"/>
          <w:sz w:val="24"/>
          <w:szCs w:val="24"/>
        </w:rPr>
        <w:fldChar w:fldCharType="end"/>
      </w:r>
      <w:r w:rsidR="00C64A0A">
        <w:rPr>
          <w:rFonts w:ascii="Times New Roman" w:hAnsi="Times New Roman" w:cs="Times New Roman"/>
          <w:sz w:val="24"/>
          <w:szCs w:val="24"/>
        </w:rPr>
        <w:t>,</w:t>
      </w:r>
      <w:r w:rsidR="00D83822">
        <w:rPr>
          <w:rFonts w:ascii="Times New Roman" w:hAnsi="Times New Roman" w:cs="Times New Roman"/>
          <w:sz w:val="24"/>
          <w:szCs w:val="24"/>
        </w:rPr>
        <w:t xml:space="preserve"> and that </w:t>
      </w:r>
      <w:r w:rsidR="002A5796">
        <w:rPr>
          <w:rFonts w:ascii="Times New Roman" w:hAnsi="Times New Roman" w:cs="Times New Roman"/>
          <w:sz w:val="24"/>
          <w:szCs w:val="24"/>
        </w:rPr>
        <w:t xml:space="preserve">an alternative bias-corrected estimator is possible </w:t>
      </w:r>
      <w:r w:rsidR="00D83822">
        <w:rPr>
          <w:rFonts w:ascii="Times New Roman" w:hAnsi="Times New Roman" w:cs="Times New Roman"/>
          <w:sz w:val="24"/>
          <w:szCs w:val="24"/>
        </w:rPr>
        <w:t xml:space="preserve">using mixed-effects </w:t>
      </w:r>
      <w:r w:rsidR="00EE6738">
        <w:rPr>
          <w:rFonts w:ascii="Times New Roman" w:hAnsi="Times New Roman" w:cs="Times New Roman"/>
          <w:sz w:val="24"/>
          <w:szCs w:val="24"/>
        </w:rPr>
        <w:t>methods</w:t>
      </w:r>
      <w:r w:rsidR="00D83822">
        <w:rPr>
          <w:rFonts w:ascii="Times New Roman" w:hAnsi="Times New Roman" w:cs="Times New Roman"/>
          <w:sz w:val="24"/>
          <w:szCs w:val="24"/>
        </w:rPr>
        <w:t xml:space="preserve"> without including an explicit bias-correction term</w:t>
      </w:r>
      <w:r w:rsidR="00EE6738">
        <w:rPr>
          <w:rFonts w:ascii="Times New Roman" w:hAnsi="Times New Roman" w:cs="Times New Roman"/>
          <w:sz w:val="24"/>
          <w:szCs w:val="24"/>
        </w:rPr>
        <w:t xml:space="preserve"> in the likelihood computation </w:t>
      </w:r>
      <w:r w:rsidR="000B153D">
        <w:rPr>
          <w:rFonts w:ascii="Times New Roman" w:hAnsi="Times New Roman" w:cs="Times New Roman"/>
          <w:sz w:val="24"/>
          <w:szCs w:val="24"/>
        </w:rPr>
        <w:fldChar w:fldCharType="begin"/>
      </w:r>
      <w:r w:rsidR="00EE6738">
        <w:rPr>
          <w:rFonts w:ascii="Times New Roman" w:hAnsi="Times New Roman" w:cs="Times New Roman"/>
          <w:sz w:val="24"/>
          <w:szCs w:val="24"/>
        </w:rPr>
        <w:instrText xml:space="preserve"> ADDIN ZOTERO_ITEM CSL_CITATION {"citationID":"12ed06sv7e","properties":{"formattedCitation":"(Thorson and Kristensen, 2016)","plainCitation":"(Thorson and Kristensen, 2016)"},"citationItems":[{"id":1247,"uris":["http://zotero.org/users/251206/items/M85M22BK"],"uri":["http://zotero.org/users/251206/items/M85M22BK"],"itemData":{"id":1247,"type":"article-journal","title":"Implementing a generic method for bias correction in statistical models using random effects, with spatial and population dynamics examples","container-title":"Fisheries Research","page":"66–74","volume":"175","source":"Google Scholar","author":[{"family":"Thorson","given":"James T."},{"family":"Kristensen","given":"Kasper"}],"issued":{"date-parts":[["2016"]]}}}],"schema":"https://github.com/citation-style-language/schema/raw/master/csl-citation.json"} </w:instrText>
      </w:r>
      <w:r w:rsidR="000B153D">
        <w:rPr>
          <w:rFonts w:ascii="Times New Roman" w:hAnsi="Times New Roman" w:cs="Times New Roman"/>
          <w:sz w:val="24"/>
          <w:szCs w:val="24"/>
        </w:rPr>
        <w:fldChar w:fldCharType="separate"/>
      </w:r>
      <w:r w:rsidR="00EE6738" w:rsidRPr="00D83822">
        <w:rPr>
          <w:rFonts w:ascii="Times New Roman" w:hAnsi="Times New Roman" w:cs="Times New Roman"/>
          <w:sz w:val="24"/>
        </w:rPr>
        <w:t>(Thorson and Kristensen, 2016)</w:t>
      </w:r>
      <w:r w:rsidR="000B153D">
        <w:rPr>
          <w:rFonts w:ascii="Times New Roman" w:hAnsi="Times New Roman" w:cs="Times New Roman"/>
          <w:sz w:val="24"/>
          <w:szCs w:val="24"/>
        </w:rPr>
        <w:fldChar w:fldCharType="end"/>
      </w:r>
      <w:r w:rsidR="00D83822">
        <w:rPr>
          <w:rFonts w:ascii="Times New Roman" w:hAnsi="Times New Roman" w:cs="Times New Roman"/>
          <w:sz w:val="24"/>
          <w:szCs w:val="24"/>
        </w:rPr>
        <w:t xml:space="preserve">.  However, we use </w:t>
      </w:r>
      <w:r w:rsidR="00EE6738">
        <w:rPr>
          <w:rFonts w:ascii="Times New Roman" w:hAnsi="Times New Roman" w:cs="Times New Roman"/>
          <w:sz w:val="24"/>
          <w:szCs w:val="24"/>
        </w:rPr>
        <w:t>Eq</w:t>
      </w:r>
      <w:r w:rsidR="007237D6">
        <w:rPr>
          <w:rFonts w:ascii="Times New Roman" w:hAnsi="Times New Roman" w:cs="Times New Roman"/>
          <w:sz w:val="24"/>
          <w:szCs w:val="24"/>
        </w:rPr>
        <w:t>s</w:t>
      </w:r>
      <w:r w:rsidR="00EE6738">
        <w:rPr>
          <w:rFonts w:ascii="Times New Roman" w:hAnsi="Times New Roman" w:cs="Times New Roman"/>
          <w:sz w:val="24"/>
          <w:szCs w:val="24"/>
        </w:rPr>
        <w:t xml:space="preserve">. 4-5 </w:t>
      </w:r>
      <w:r w:rsidR="00D83822">
        <w:rPr>
          <w:rFonts w:ascii="Times New Roman" w:hAnsi="Times New Roman" w:cs="Times New Roman"/>
          <w:sz w:val="24"/>
          <w:szCs w:val="24"/>
        </w:rPr>
        <w:t xml:space="preserve">here, following standard </w:t>
      </w:r>
      <w:r w:rsidR="00EE6738">
        <w:rPr>
          <w:rFonts w:ascii="Times New Roman" w:hAnsi="Times New Roman" w:cs="Times New Roman"/>
          <w:sz w:val="24"/>
          <w:szCs w:val="24"/>
        </w:rPr>
        <w:t>practice</w:t>
      </w:r>
      <w:r w:rsidR="00D83822">
        <w:rPr>
          <w:rFonts w:ascii="Times New Roman" w:hAnsi="Times New Roman" w:cs="Times New Roman"/>
          <w:sz w:val="24"/>
          <w:szCs w:val="24"/>
        </w:rPr>
        <w:t xml:space="preserve"> in penalized likelihood models and SS.</w:t>
      </w:r>
      <w:r>
        <w:rPr>
          <w:rFonts w:ascii="Times New Roman" w:hAnsi="Times New Roman" w:cs="Times New Roman"/>
          <w:sz w:val="24"/>
          <w:szCs w:val="24"/>
        </w:rPr>
        <w:t xml:space="preserve"> </w:t>
      </w:r>
    </w:p>
    <w:p w14:paraId="221905A4" w14:textId="77777777" w:rsidR="00BD49E6" w:rsidRDefault="00CF79C3" w:rsidP="00D4292A">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F90775">
        <w:rPr>
          <w:rFonts w:ascii="Times New Roman" w:hAnsi="Times New Roman" w:cs="Times New Roman"/>
          <w:sz w:val="24"/>
          <w:szCs w:val="24"/>
        </w:rPr>
        <w:t>We implement bias-correction for each simulation replicate f</w:t>
      </w:r>
      <w:r w:rsidR="00CA234D">
        <w:rPr>
          <w:rFonts w:ascii="Times New Roman" w:hAnsi="Times New Roman" w:cs="Times New Roman"/>
          <w:sz w:val="24"/>
          <w:szCs w:val="24"/>
        </w:rPr>
        <w:t xml:space="preserve">ollowing </w:t>
      </w:r>
      <w:r w:rsidR="00EE6738">
        <w:rPr>
          <w:rFonts w:ascii="Times New Roman" w:hAnsi="Times New Roman" w:cs="Times New Roman"/>
          <w:sz w:val="24"/>
          <w:szCs w:val="24"/>
        </w:rPr>
        <w:t xml:space="preserve">the approach in </w:t>
      </w:r>
      <w:r w:rsidR="00F90775">
        <w:rPr>
          <w:rFonts w:ascii="Times New Roman" w:hAnsi="Times New Roman" w:cs="Times New Roman"/>
          <w:sz w:val="24"/>
          <w:szCs w:val="24"/>
        </w:rPr>
        <w:t>Methot and Taylor (2011) of</w:t>
      </w:r>
      <w:r w:rsidR="00BD49E6">
        <w:rPr>
          <w:rFonts w:ascii="Times New Roman" w:hAnsi="Times New Roman" w:cs="Times New Roman"/>
          <w:sz w:val="24"/>
          <w:szCs w:val="24"/>
        </w:rPr>
        <w:t>:</w:t>
      </w:r>
    </w:p>
    <w:p w14:paraId="34FA1AE7" w14:textId="77777777" w:rsidR="00BD49E6" w:rsidRDefault="00BD49E6" w:rsidP="00BD49E6">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Run the model once to identify maximum likelihood estimates and standard errors for all parameters including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Pr>
          <w:rFonts w:ascii="Times New Roman" w:hAnsi="Times New Roman" w:cs="Times New Roman"/>
          <w:sz w:val="24"/>
          <w:szCs w:val="24"/>
        </w:rPr>
        <w:t>;</w:t>
      </w:r>
    </w:p>
    <w:p w14:paraId="79E6DDD7" w14:textId="77777777" w:rsidR="00BD49E6" w:rsidRDefault="00553383" w:rsidP="00BD49E6">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Calcu</w:t>
      </w:r>
      <w:r w:rsidR="004B2C03">
        <w:rPr>
          <w:rFonts w:ascii="Times New Roman" w:hAnsi="Times New Roman" w:cs="Times New Roman"/>
          <w:sz w:val="24"/>
          <w:szCs w:val="24"/>
        </w:rPr>
        <w:t>l</w:t>
      </w:r>
      <w:r>
        <w:rPr>
          <w:rFonts w:ascii="Times New Roman" w:hAnsi="Times New Roman" w:cs="Times New Roman"/>
          <w:sz w:val="24"/>
          <w:szCs w:val="24"/>
        </w:rPr>
        <w:t xml:space="preserve">ate </w:t>
      </w:r>
      <w:r w:rsidR="00BD49E6">
        <w:rPr>
          <w:rFonts w:ascii="Times New Roman" w:hAnsi="Times New Roman" w:cs="Times New Roman"/>
          <w:sz w:val="24"/>
          <w:szCs w:val="24"/>
        </w:rPr>
        <w:t xml:space="preserve">standard error estimates, </w:t>
      </w:r>
      <m:oMath>
        <m:acc>
          <m:accPr>
            <m:ctrlPr>
              <w:rPr>
                <w:rFonts w:ascii="Cambria Math" w:hAnsi="Cambria Math" w:cs="Times New Roman"/>
                <w:i/>
                <w:sz w:val="24"/>
                <w:szCs w:val="24"/>
              </w:rPr>
            </m:ctrlPr>
          </m:accPr>
          <m:e>
            <m:r>
              <w:rPr>
                <w:rFonts w:ascii="Cambria Math" w:hAnsi="Cambria Math" w:cs="Times New Roman"/>
                <w:sz w:val="24"/>
                <w:szCs w:val="24"/>
              </w:rPr>
              <m:t>SE</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oMath>
      <w:r w:rsidR="00F24262">
        <w:rPr>
          <w:rFonts w:ascii="Times New Roman" w:hAnsi="Times New Roman" w:cs="Times New Roman"/>
          <w:sz w:val="24"/>
          <w:szCs w:val="24"/>
        </w:rPr>
        <w:t xml:space="preserve">, and estimate the </w:t>
      </w:r>
      <w:r w:rsidR="00BD49E6">
        <w:rPr>
          <w:rFonts w:ascii="Times New Roman" w:hAnsi="Times New Roman" w:cs="Times New Roman"/>
          <w:sz w:val="24"/>
          <w:szCs w:val="24"/>
        </w:rPr>
        <w:t xml:space="preserve">bias-correction for each year,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γ</m:t>
                </m:r>
              </m:e>
            </m:acc>
          </m:e>
          <m:sub>
            <m:r>
              <w:rPr>
                <w:rFonts w:ascii="Cambria Math" w:hAnsi="Cambria Math" w:cs="Times New Roman"/>
                <w:sz w:val="24"/>
                <w:szCs w:val="24"/>
              </w:rPr>
              <m:t>t</m:t>
            </m:r>
          </m:sub>
        </m:sSub>
        <m:r>
          <w:rPr>
            <w:rFonts w:ascii="Cambria Math" w:hAnsi="Cambria Math" w:cs="Times New Roman"/>
            <w:sz w:val="24"/>
            <w:szCs w:val="24"/>
          </w:rPr>
          <m:t>=1-</m:t>
        </m:r>
        <m:acc>
          <m:accPr>
            <m:ctrlPr>
              <w:rPr>
                <w:rFonts w:ascii="Cambria Math" w:hAnsi="Cambria Math" w:cs="Times New Roman"/>
                <w:i/>
                <w:sz w:val="24"/>
                <w:szCs w:val="24"/>
              </w:rPr>
            </m:ctrlPr>
          </m:accPr>
          <m:e>
            <m:r>
              <w:rPr>
                <w:rFonts w:ascii="Cambria Math" w:hAnsi="Cambria Math" w:cs="Times New Roman"/>
                <w:sz w:val="24"/>
                <w:szCs w:val="24"/>
              </w:rPr>
              <m:t>SE</m:t>
            </m:r>
          </m:e>
        </m:acc>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e>
            </m:d>
          </m:e>
          <m:sup>
            <m:r>
              <w:rPr>
                <w:rFonts w:ascii="Cambria Math" w:hAnsi="Cambria Math" w:cs="Times New Roman"/>
                <w:sz w:val="24"/>
                <w:szCs w:val="24"/>
              </w:rPr>
              <m:t>2</m:t>
            </m:r>
          </m:sup>
        </m:s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oMath>
      <w:r w:rsidR="00BD49E6">
        <w:rPr>
          <w:rFonts w:ascii="Times New Roman" w:hAnsi="Times New Roman" w:cs="Times New Roman"/>
          <w:sz w:val="24"/>
          <w:szCs w:val="24"/>
        </w:rPr>
        <w:t xml:space="preserve"> </w:t>
      </w:r>
    </w:p>
    <w:p w14:paraId="28D97DB7" w14:textId="77777777" w:rsidR="00BD49E6" w:rsidRDefault="00BD49E6" w:rsidP="00BD49E6">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Fit a five-parameter bias-correction “ramp” </w:t>
      </w:r>
      <w:r w:rsidR="00553383">
        <w:rPr>
          <w:rFonts w:ascii="Times New Roman" w:hAnsi="Times New Roman" w:cs="Times New Roman"/>
          <w:sz w:val="24"/>
          <w:szCs w:val="24"/>
        </w:rPr>
        <w:t xml:space="preserve">(Methot and Taylor, 2011) </w:t>
      </w:r>
      <w:r>
        <w:rPr>
          <w:rFonts w:ascii="Times New Roman" w:hAnsi="Times New Roman" w:cs="Times New Roman"/>
          <w:sz w:val="24"/>
          <w:szCs w:val="24"/>
        </w:rPr>
        <w:t xml:space="preserve">to </w:t>
      </w:r>
      <w:r w:rsidR="00553383">
        <w:rPr>
          <w:rFonts w:ascii="Times New Roman" w:hAnsi="Times New Roman" w:cs="Times New Roman"/>
          <w:sz w:val="24"/>
          <w:szCs w:val="24"/>
        </w:rPr>
        <w:t xml:space="preserve">the </w:t>
      </w:r>
      <w:r>
        <w:rPr>
          <w:rFonts w:ascii="Times New Roman" w:hAnsi="Times New Roman" w:cs="Times New Roman"/>
          <w:sz w:val="24"/>
          <w:szCs w:val="24"/>
        </w:rPr>
        <w:t xml:space="preserve">annual bias correction </w:t>
      </w:r>
      <w:r w:rsidR="00150C1F">
        <w:rPr>
          <w:rFonts w:ascii="Times New Roman" w:hAnsi="Times New Roman" w:cs="Times New Roman"/>
          <w:sz w:val="24"/>
          <w:szCs w:val="24"/>
        </w:rPr>
        <w:t>estimates</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γ</m:t>
                </m:r>
              </m:e>
            </m:acc>
          </m:e>
          <m:sub>
            <m:r>
              <w:rPr>
                <w:rFonts w:ascii="Cambria Math" w:hAnsi="Cambria Math" w:cs="Times New Roman"/>
                <w:sz w:val="24"/>
                <w:szCs w:val="24"/>
              </w:rPr>
              <m:t>t</m:t>
            </m:r>
          </m:sub>
        </m:sSub>
      </m:oMath>
      <w:r>
        <w:rPr>
          <w:rFonts w:ascii="Times New Roman" w:hAnsi="Times New Roman" w:cs="Times New Roman"/>
          <w:sz w:val="24"/>
          <w:szCs w:val="24"/>
        </w:rPr>
        <w:t>;</w:t>
      </w:r>
    </w:p>
    <w:p w14:paraId="3AB88BA7" w14:textId="77777777" w:rsidR="00BD49E6" w:rsidRDefault="00BD49E6" w:rsidP="00BD49E6">
      <w:pPr>
        <w:pStyle w:val="ListParagraph"/>
        <w:numPr>
          <w:ilvl w:val="0"/>
          <w:numId w:val="15"/>
        </w:numPr>
        <w:tabs>
          <w:tab w:val="left" w:pos="360"/>
          <w:tab w:val="center" w:pos="4320"/>
          <w:tab w:val="left" w:pos="79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Use predictions of bias-correction,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Pr>
          <w:rFonts w:ascii="Times New Roman" w:hAnsi="Times New Roman" w:cs="Times New Roman"/>
          <w:sz w:val="24"/>
          <w:szCs w:val="24"/>
        </w:rPr>
        <w:t xml:space="preserve">, for each year in Eq. 1, </w:t>
      </w:r>
      <w:r w:rsidR="00CD287F">
        <w:rPr>
          <w:rFonts w:ascii="Times New Roman" w:hAnsi="Times New Roman" w:cs="Times New Roman"/>
          <w:sz w:val="24"/>
          <w:szCs w:val="24"/>
        </w:rPr>
        <w:t xml:space="preserve">and </w:t>
      </w:r>
      <w:r>
        <w:rPr>
          <w:rFonts w:ascii="Times New Roman" w:hAnsi="Times New Roman" w:cs="Times New Roman"/>
          <w:sz w:val="24"/>
          <w:szCs w:val="24"/>
        </w:rPr>
        <w:t xml:space="preserve">re-run the </w:t>
      </w:r>
      <w:r w:rsidR="00E8038E">
        <w:rPr>
          <w:rFonts w:ascii="Times New Roman" w:hAnsi="Times New Roman" w:cs="Times New Roman"/>
          <w:sz w:val="24"/>
          <w:szCs w:val="24"/>
        </w:rPr>
        <w:t>estimation method</w:t>
      </w:r>
      <w:r>
        <w:rPr>
          <w:rFonts w:ascii="Times New Roman" w:hAnsi="Times New Roman" w:cs="Times New Roman"/>
          <w:sz w:val="24"/>
          <w:szCs w:val="24"/>
        </w:rPr>
        <w:t xml:space="preserve"> to identify maximum likelihood estimates and standard errors for all parameters.</w:t>
      </w:r>
    </w:p>
    <w:p w14:paraId="54D26C05" w14:textId="77777777" w:rsidR="00BD49E6" w:rsidRDefault="00BD49E6" w:rsidP="00BD49E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bias-correction algorithm can be derived under the assumption that recruitment deviations are a random effect </w:t>
      </w:r>
      <w:r w:rsidR="000B153D">
        <w:rPr>
          <w:rFonts w:ascii="Times New Roman" w:hAnsi="Times New Roman" w:cs="Times New Roman"/>
          <w:sz w:val="24"/>
          <w:szCs w:val="24"/>
        </w:rPr>
        <w:fldChar w:fldCharType="begin"/>
      </w:r>
      <w:r w:rsidR="00D3763E">
        <w:rPr>
          <w:rFonts w:ascii="Times New Roman" w:hAnsi="Times New Roman" w:cs="Times New Roman"/>
          <w:sz w:val="24"/>
          <w:szCs w:val="24"/>
        </w:rPr>
        <w:instrText xml:space="preserve"> ADDIN ZOTERO_ITEM CSL_CITATION {"citationID":"rqc4pinor","properties":{"formattedCitation":"(Thorson and Kristensen, 2016)","plainCitation":"(Thorson and Kristensen, 2016)"},"citationItems":[{"id":1247,"uris":["http://zotero.org/users/251206/items/M85M22BK"],"uri":["http://zotero.org/users/251206/items/M85M22BK"],"itemData":{"id":1247,"type":"article-journal","title":"Implementing a generic method for bias correction in statistical models using random effects, with spatial and population dynamics examples","container-title":"Fisheries Research","page":"66–74","volume":"175","source":"Google Scholar","author":[{"family":"Thorson","given":"James T."},{"family":"Kristensen","given":"Kasper"}],"issued":{"date-parts":[["2016"]]}}}],"schema":"https://github.com/citation-style-language/schema/raw/master/csl-citation.json"} </w:instrText>
      </w:r>
      <w:r w:rsidR="000B153D">
        <w:rPr>
          <w:rFonts w:ascii="Times New Roman" w:hAnsi="Times New Roman" w:cs="Times New Roman"/>
          <w:sz w:val="24"/>
          <w:szCs w:val="24"/>
        </w:rPr>
        <w:fldChar w:fldCharType="separate"/>
      </w:r>
      <w:r w:rsidRPr="009356D0">
        <w:rPr>
          <w:rFonts w:ascii="Times New Roman" w:hAnsi="Times New Roman" w:cs="Times New Roman"/>
          <w:sz w:val="24"/>
        </w:rPr>
        <w:t>(Thorson and Kristensen, 2016)</w:t>
      </w:r>
      <w:r w:rsidR="000B153D">
        <w:rPr>
          <w:rFonts w:ascii="Times New Roman" w:hAnsi="Times New Roman" w:cs="Times New Roman"/>
          <w:sz w:val="24"/>
          <w:szCs w:val="24"/>
        </w:rPr>
        <w:fldChar w:fldCharType="end"/>
      </w:r>
      <w:r>
        <w:rPr>
          <w:rFonts w:ascii="Times New Roman" w:hAnsi="Times New Roman" w:cs="Times New Roman"/>
          <w:sz w:val="24"/>
          <w:szCs w:val="24"/>
        </w:rPr>
        <w:t xml:space="preserve">.  For </w:t>
      </w:r>
      <w:r w:rsidR="00E8038E">
        <w:rPr>
          <w:rFonts w:ascii="Times New Roman" w:hAnsi="Times New Roman" w:cs="Times New Roman"/>
          <w:sz w:val="24"/>
          <w:szCs w:val="24"/>
        </w:rPr>
        <w:t>estimation method</w:t>
      </w:r>
      <w:r w:rsidR="00D4292A">
        <w:rPr>
          <w:rFonts w:ascii="Times New Roman" w:hAnsi="Times New Roman" w:cs="Times New Roman"/>
          <w:sz w:val="24"/>
          <w:szCs w:val="24"/>
        </w:rPr>
        <w:t>s</w:t>
      </w:r>
      <w:r>
        <w:rPr>
          <w:rFonts w:ascii="Times New Roman" w:hAnsi="Times New Roman" w:cs="Times New Roman"/>
          <w:sz w:val="24"/>
          <w:szCs w:val="24"/>
        </w:rPr>
        <w:t xml:space="preserve"> with </w:t>
      </w:r>
      <w:r w:rsidR="00553383" w:rsidRPr="00A52A44">
        <w:rPr>
          <w:rFonts w:ascii="Times New Roman" w:hAnsi="Times New Roman" w:cs="Times New Roman"/>
          <w:sz w:val="24"/>
          <w:szCs w:val="24"/>
        </w:rPr>
        <w:t>ρ</w:t>
      </w:r>
      <w:r w:rsidR="00553383">
        <w:rPr>
          <w:rFonts w:ascii="Times New Roman" w:hAnsi="Times New Roman" w:cs="Times New Roman"/>
          <w:sz w:val="24"/>
          <w:szCs w:val="24"/>
        </w:rPr>
        <w:sym w:font="Symbol" w:char="F020"/>
      </w:r>
      <w:r w:rsidR="00553383" w:rsidRPr="00A52A44">
        <w:rPr>
          <w:rFonts w:ascii="Times New Roman" w:hAnsi="Times New Roman" w:cs="Times New Roman"/>
          <w:position w:val="-4"/>
          <w:sz w:val="24"/>
          <w:szCs w:val="24"/>
        </w:rPr>
        <w:object w:dxaOrig="220" w:dyaOrig="220" w14:anchorId="0B7DB1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4.4pt" o:ole="">
            <v:imagedata r:id="rId9" o:title=""/>
          </v:shape>
          <o:OLEObject Type="Embed" ProgID="Equation.DSMT4" ShapeID="_x0000_i1025" DrawAspect="Content" ObjectID="_1525770518" r:id="rId10"/>
        </w:object>
      </w:r>
      <w:r w:rsidR="00553383">
        <w:rPr>
          <w:rFonts w:ascii="Times New Roman" w:hAnsi="Times New Roman" w:cs="Times New Roman"/>
          <w:sz w:val="24"/>
          <w:szCs w:val="24"/>
        </w:rPr>
        <w:t>0</w:t>
      </w:r>
      <w:r>
        <w:rPr>
          <w:rFonts w:ascii="Times New Roman" w:hAnsi="Times New Roman" w:cs="Times New Roman"/>
          <w:sz w:val="24"/>
          <w:szCs w:val="24"/>
        </w:rPr>
        <w:t xml:space="preserve">, the bias correction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oMath>
      <w:r w:rsidR="00321820">
        <w:rPr>
          <w:rFonts w:ascii="Times New Roman" w:hAnsi="Times New Roman" w:cs="Times New Roman"/>
          <w:sz w:val="24"/>
          <w:szCs w:val="24"/>
        </w:rPr>
        <w:t xml:space="preserve"> is sometimes greater than 0.0 during the forecast period</w:t>
      </w:r>
      <w:r w:rsidR="00C807EB">
        <w:rPr>
          <w:rFonts w:ascii="Times New Roman" w:hAnsi="Times New Roman" w:cs="Times New Roman"/>
          <w:sz w:val="24"/>
          <w:szCs w:val="24"/>
        </w:rPr>
        <w:t>, particularly for larger levels of recruitment autocorrelation</w:t>
      </w:r>
      <w:r w:rsidR="00321820">
        <w:rPr>
          <w:rFonts w:ascii="Times New Roman" w:hAnsi="Times New Roman" w:cs="Times New Roman"/>
          <w:sz w:val="24"/>
          <w:szCs w:val="24"/>
        </w:rPr>
        <w:t xml:space="preserve">.  </w:t>
      </w:r>
      <w:r w:rsidR="00C121B5">
        <w:rPr>
          <w:rFonts w:ascii="Times New Roman" w:hAnsi="Times New Roman" w:cs="Times New Roman"/>
          <w:sz w:val="24"/>
          <w:szCs w:val="24"/>
        </w:rPr>
        <w:t>B</w:t>
      </w:r>
      <w:r w:rsidR="00321820">
        <w:rPr>
          <w:rFonts w:ascii="Times New Roman" w:hAnsi="Times New Roman" w:cs="Times New Roman"/>
          <w:sz w:val="24"/>
          <w:szCs w:val="24"/>
        </w:rPr>
        <w:t xml:space="preserve">ias-correction </w:t>
      </w:r>
      <w:r w:rsidR="00C121B5">
        <w:rPr>
          <w:rFonts w:ascii="Times New Roman" w:hAnsi="Times New Roman" w:cs="Times New Roman"/>
          <w:sz w:val="24"/>
          <w:szCs w:val="24"/>
        </w:rPr>
        <w:t xml:space="preserve">is included during the forecast period because </w:t>
      </w:r>
      <w:r>
        <w:rPr>
          <w:rFonts w:ascii="Times New Roman" w:hAnsi="Times New Roman" w:cs="Times New Roman"/>
          <w:sz w:val="24"/>
          <w:szCs w:val="24"/>
        </w:rPr>
        <w:t>recruitment deviations</w:t>
      </w:r>
      <w:r w:rsidR="003F7E64">
        <w:rPr>
          <w:rFonts w:ascii="Times New Roman" w:hAnsi="Times New Roman" w:cs="Times New Roman"/>
          <w:sz w:val="24"/>
          <w:szCs w:val="24"/>
        </w:rPr>
        <w:t xml:space="preserve"> at the end of the fishing period (e.g., year 80) will inform recruitment deviations during the forecast period (e.g., year 81) whenever </w:t>
      </w:r>
      <w:r w:rsidR="00553383" w:rsidRPr="00A52A44">
        <w:rPr>
          <w:rFonts w:ascii="Times New Roman" w:hAnsi="Times New Roman" w:cs="Times New Roman"/>
          <w:sz w:val="24"/>
          <w:szCs w:val="24"/>
        </w:rPr>
        <w:t>ρ</w:t>
      </w:r>
      <w:r w:rsidR="00553383">
        <w:rPr>
          <w:rFonts w:ascii="Times New Roman" w:hAnsi="Times New Roman" w:cs="Times New Roman"/>
          <w:sz w:val="24"/>
          <w:szCs w:val="24"/>
        </w:rPr>
        <w:sym w:font="Symbol" w:char="F020"/>
      </w:r>
      <w:r w:rsidR="00553383" w:rsidRPr="00A52A44">
        <w:rPr>
          <w:rFonts w:ascii="Times New Roman" w:hAnsi="Times New Roman" w:cs="Times New Roman"/>
          <w:position w:val="-4"/>
          <w:sz w:val="24"/>
          <w:szCs w:val="24"/>
        </w:rPr>
        <w:object w:dxaOrig="220" w:dyaOrig="220" w14:anchorId="7013A9F7">
          <v:shape id="_x0000_i1026" type="#_x0000_t75" style="width:14.4pt;height:14.4pt" o:ole="">
            <v:imagedata r:id="rId9" o:title=""/>
          </v:shape>
          <o:OLEObject Type="Embed" ProgID="Equation.DSMT4" ShapeID="_x0000_i1026" DrawAspect="Content" ObjectID="_1525770519" r:id="rId11"/>
        </w:object>
      </w:r>
      <w:r w:rsidR="00553383">
        <w:rPr>
          <w:rFonts w:ascii="Times New Roman" w:hAnsi="Times New Roman" w:cs="Times New Roman"/>
          <w:sz w:val="24"/>
          <w:szCs w:val="24"/>
        </w:rPr>
        <w:t>0</w:t>
      </w:r>
      <w:r>
        <w:rPr>
          <w:rFonts w:ascii="Times New Roman" w:hAnsi="Times New Roman" w:cs="Times New Roman"/>
          <w:sz w:val="24"/>
          <w:szCs w:val="24"/>
        </w:rPr>
        <w:t xml:space="preserve">.  </w:t>
      </w:r>
      <w:r w:rsidR="00B12D9C">
        <w:rPr>
          <w:rFonts w:ascii="Times New Roman" w:hAnsi="Times New Roman" w:cs="Times New Roman"/>
          <w:sz w:val="24"/>
          <w:szCs w:val="24"/>
        </w:rPr>
        <w:t>T</w:t>
      </w:r>
      <w:r>
        <w:rPr>
          <w:rFonts w:ascii="Times New Roman" w:hAnsi="Times New Roman" w:cs="Times New Roman"/>
          <w:sz w:val="24"/>
          <w:szCs w:val="24"/>
        </w:rPr>
        <w:t xml:space="preserve">he delta-method </w:t>
      </w:r>
      <w:r w:rsidR="00B12D9C">
        <w:rPr>
          <w:rFonts w:ascii="Times New Roman" w:hAnsi="Times New Roman" w:cs="Times New Roman"/>
          <w:sz w:val="24"/>
          <w:szCs w:val="24"/>
        </w:rPr>
        <w:t>is used for</w:t>
      </w:r>
      <w:r>
        <w:rPr>
          <w:rFonts w:ascii="Times New Roman" w:hAnsi="Times New Roman" w:cs="Times New Roman"/>
          <w:sz w:val="24"/>
          <w:szCs w:val="24"/>
        </w:rPr>
        <w:t xml:space="preserve"> calculating uncertainty in population abundance during the forecast period.  Therefore, forecast period abundance has a standard error that includes uncertainty about future recruitment deviations, and this uncertainty is a function of the level of recruitment autocorrelation.</w:t>
      </w:r>
    </w:p>
    <w:p w14:paraId="2786DA4E" w14:textId="77777777" w:rsidR="00887E85" w:rsidRDefault="00887E85" w:rsidP="00D4292A">
      <w:pPr>
        <w:tabs>
          <w:tab w:val="left" w:pos="360"/>
        </w:tabs>
        <w:spacing w:after="0" w:line="240" w:lineRule="auto"/>
        <w:jc w:val="both"/>
        <w:rPr>
          <w:rFonts w:ascii="Times New Roman" w:hAnsi="Times New Roman" w:cs="Times New Roman"/>
          <w:sz w:val="24"/>
          <w:szCs w:val="24"/>
        </w:rPr>
      </w:pPr>
    </w:p>
    <w:p w14:paraId="7B7197AE" w14:textId="77777777" w:rsidR="00887E85" w:rsidRPr="00887E85" w:rsidRDefault="00887E85" w:rsidP="00F46511">
      <w:pPr>
        <w:tabs>
          <w:tab w:val="left" w:pos="360"/>
        </w:tabs>
        <w:spacing w:after="0" w:line="240" w:lineRule="auto"/>
        <w:jc w:val="both"/>
        <w:outlineLvl w:val="0"/>
        <w:rPr>
          <w:rFonts w:ascii="Times New Roman" w:hAnsi="Times New Roman" w:cs="Times New Roman"/>
          <w:b/>
          <w:sz w:val="24"/>
          <w:szCs w:val="24"/>
        </w:rPr>
      </w:pPr>
      <w:r>
        <w:rPr>
          <w:rFonts w:ascii="Times New Roman" w:hAnsi="Times New Roman" w:cs="Times New Roman"/>
          <w:b/>
          <w:sz w:val="24"/>
          <w:szCs w:val="24"/>
        </w:rPr>
        <w:t xml:space="preserve">2.3.1 </w:t>
      </w:r>
      <w:r w:rsidR="00E8038E">
        <w:rPr>
          <w:rFonts w:ascii="Times New Roman" w:hAnsi="Times New Roman" w:cs="Times New Roman"/>
          <w:b/>
          <w:sz w:val="24"/>
          <w:szCs w:val="24"/>
        </w:rPr>
        <w:t>Estimation method</w:t>
      </w:r>
      <w:r>
        <w:rPr>
          <w:rFonts w:ascii="Times New Roman" w:hAnsi="Times New Roman" w:cs="Times New Roman"/>
          <w:b/>
          <w:sz w:val="24"/>
          <w:szCs w:val="24"/>
        </w:rPr>
        <w:t xml:space="preserve"> configurations</w:t>
      </w:r>
    </w:p>
    <w:p w14:paraId="4FD4FB00" w14:textId="77777777" w:rsidR="00D4292A" w:rsidRDefault="00A94E4B" w:rsidP="00D4292A">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The following four estim</w:t>
      </w:r>
      <w:r w:rsidR="000F5C4C">
        <w:rPr>
          <w:rFonts w:ascii="Times New Roman" w:hAnsi="Times New Roman" w:cs="Times New Roman"/>
          <w:sz w:val="24"/>
          <w:szCs w:val="24"/>
        </w:rPr>
        <w:t>ation methods were investigated for each</w:t>
      </w:r>
      <w:r w:rsidR="00822359">
        <w:rPr>
          <w:rFonts w:ascii="Times New Roman" w:hAnsi="Times New Roman" w:cs="Times New Roman"/>
          <w:sz w:val="24"/>
          <w:szCs w:val="24"/>
        </w:rPr>
        <w:t xml:space="preserve"> level of ρ</w:t>
      </w:r>
      <w:r>
        <w:rPr>
          <w:rFonts w:ascii="Times New Roman" w:hAnsi="Times New Roman" w:cs="Times New Roman"/>
          <w:sz w:val="24"/>
          <w:szCs w:val="24"/>
        </w:rPr>
        <w:t>:</w:t>
      </w:r>
    </w:p>
    <w:p w14:paraId="38AE1487" w14:textId="68DDA799" w:rsidR="00194451" w:rsidRPr="00D4292A" w:rsidRDefault="000F5C4C" w:rsidP="00D4292A">
      <w:pPr>
        <w:pStyle w:val="ListParagraph"/>
        <w:numPr>
          <w:ilvl w:val="0"/>
          <w:numId w:val="18"/>
        </w:numPr>
        <w:tabs>
          <w:tab w:val="left" w:pos="36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t>“True” –</w:t>
      </w:r>
      <w:r w:rsidR="00822359" w:rsidRPr="00D4292A">
        <w:rPr>
          <w:rFonts w:ascii="Times New Roman" w:hAnsi="Times New Roman" w:cs="Times New Roman"/>
          <w:sz w:val="24"/>
          <w:szCs w:val="24"/>
        </w:rPr>
        <w:t xml:space="preserve"> </w:t>
      </w:r>
      <w:r w:rsidRPr="00D4292A">
        <w:rPr>
          <w:rFonts w:ascii="Times New Roman" w:hAnsi="Times New Roman" w:cs="Times New Roman"/>
          <w:sz w:val="24"/>
          <w:szCs w:val="24"/>
        </w:rPr>
        <w:t xml:space="preserve">an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 where </w:t>
      </w:r>
      <w:r w:rsidR="00822359" w:rsidRPr="00D4292A">
        <w:rPr>
          <w:rFonts w:ascii="Times New Roman" w:hAnsi="Times New Roman" w:cs="Times New Roman"/>
          <w:sz w:val="24"/>
          <w:szCs w:val="24"/>
        </w:rPr>
        <w:t xml:space="preserve">the </w:t>
      </w:r>
      <w:r w:rsidRPr="00D4292A">
        <w:rPr>
          <w:rFonts w:ascii="Times New Roman" w:hAnsi="Times New Roman" w:cs="Times New Roman"/>
          <w:sz w:val="24"/>
          <w:szCs w:val="24"/>
        </w:rPr>
        <w:t xml:space="preserve">autocorrelation </w:t>
      </w:r>
      <w:r w:rsidR="003553C8" w:rsidRPr="00D4292A">
        <w:rPr>
          <w:rFonts w:ascii="Times New Roman" w:hAnsi="Times New Roman" w:cs="Times New Roman"/>
          <w:sz w:val="24"/>
          <w:szCs w:val="24"/>
        </w:rPr>
        <w:t xml:space="preserve">parameter </w:t>
      </w:r>
      <w:r w:rsidRPr="00D4292A">
        <w:rPr>
          <w:rFonts w:ascii="Times New Roman" w:hAnsi="Times New Roman" w:cs="Times New Roman"/>
          <w:sz w:val="24"/>
          <w:szCs w:val="24"/>
        </w:rPr>
        <w:t xml:space="preserve">was fixed at the level used to generate the recruitment deviations in the operating model.  This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 is not plausible for any real-world assessment (given that the true</w:t>
      </w:r>
      <w:r w:rsidR="00A31D31">
        <w:rPr>
          <w:rFonts w:ascii="Times New Roman" w:hAnsi="Times New Roman" w:cs="Times New Roman"/>
          <w:sz w:val="24"/>
          <w:szCs w:val="24"/>
        </w:rPr>
        <w:t xml:space="preserve"> value of</w:t>
      </w:r>
      <w:r w:rsidRPr="00D4292A">
        <w:rPr>
          <w:rFonts w:ascii="Times New Roman" w:hAnsi="Times New Roman" w:cs="Times New Roman"/>
          <w:sz w:val="24"/>
          <w:szCs w:val="24"/>
        </w:rPr>
        <w:t xml:space="preserve"> </w:t>
      </w:r>
      <w:r w:rsidR="00822359" w:rsidRPr="00D4292A">
        <w:rPr>
          <w:rFonts w:ascii="Times New Roman" w:hAnsi="Times New Roman" w:cs="Times New Roman"/>
          <w:sz w:val="24"/>
          <w:szCs w:val="24"/>
        </w:rPr>
        <w:t xml:space="preserve">ρ </w:t>
      </w:r>
      <w:r w:rsidRPr="00D4292A">
        <w:rPr>
          <w:rFonts w:ascii="Times New Roman" w:hAnsi="Times New Roman" w:cs="Times New Roman"/>
          <w:sz w:val="24"/>
          <w:szCs w:val="24"/>
        </w:rPr>
        <w:t xml:space="preserve">will </w:t>
      </w:r>
      <w:r w:rsidR="00822359" w:rsidRPr="00D4292A">
        <w:rPr>
          <w:rFonts w:ascii="Times New Roman" w:hAnsi="Times New Roman" w:cs="Times New Roman"/>
          <w:sz w:val="24"/>
          <w:szCs w:val="24"/>
        </w:rPr>
        <w:t xml:space="preserve">never </w:t>
      </w:r>
      <w:r w:rsidRPr="00D4292A">
        <w:rPr>
          <w:rFonts w:ascii="Times New Roman" w:hAnsi="Times New Roman" w:cs="Times New Roman"/>
          <w:sz w:val="24"/>
          <w:szCs w:val="24"/>
        </w:rPr>
        <w:t>be known), but is included as a reference case</w:t>
      </w:r>
      <w:del w:id="93" w:author="Kelli Johnson" w:date="2016-05-26T09:13:00Z">
        <w:r w:rsidRPr="00D4292A" w:rsidDel="007F2AE8">
          <w:rPr>
            <w:rFonts w:ascii="Times New Roman" w:hAnsi="Times New Roman" w:cs="Times New Roman"/>
            <w:sz w:val="24"/>
            <w:szCs w:val="24"/>
          </w:rPr>
          <w:delText>,</w:delText>
        </w:r>
      </w:del>
      <w:r w:rsidRPr="00D4292A">
        <w:rPr>
          <w:rFonts w:ascii="Times New Roman" w:hAnsi="Times New Roman" w:cs="Times New Roman"/>
          <w:sz w:val="24"/>
          <w:szCs w:val="24"/>
        </w:rPr>
        <w:t xml:space="preserve"> to demonstrate model performance if </w:t>
      </w:r>
      <w:r w:rsidR="003553C8" w:rsidRPr="00D4292A">
        <w:rPr>
          <w:rFonts w:ascii="Times New Roman" w:hAnsi="Times New Roman" w:cs="Times New Roman"/>
          <w:sz w:val="24"/>
          <w:szCs w:val="24"/>
        </w:rPr>
        <w:t xml:space="preserve">the extent of </w:t>
      </w:r>
      <w:r w:rsidRPr="00D4292A">
        <w:rPr>
          <w:rFonts w:ascii="Times New Roman" w:hAnsi="Times New Roman" w:cs="Times New Roman"/>
          <w:sz w:val="24"/>
          <w:szCs w:val="24"/>
        </w:rPr>
        <w:t>autocorrelation were known exactly.</w:t>
      </w:r>
    </w:p>
    <w:p w14:paraId="09565D9B" w14:textId="77777777" w:rsidR="00194451" w:rsidRPr="00D4292A" w:rsidRDefault="000F5C4C" w:rsidP="00D4292A">
      <w:pPr>
        <w:pStyle w:val="ListParagraph"/>
        <w:numPr>
          <w:ilvl w:val="0"/>
          <w:numId w:val="18"/>
        </w:numPr>
        <w:tabs>
          <w:tab w:val="left" w:pos="360"/>
          <w:tab w:val="left" w:pos="72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t>“Zero” –</w:t>
      </w:r>
      <w:r w:rsidR="00E54E2E">
        <w:rPr>
          <w:rFonts w:ascii="Times New Roman" w:hAnsi="Times New Roman" w:cs="Times New Roman"/>
          <w:sz w:val="24"/>
          <w:szCs w:val="24"/>
        </w:rPr>
        <w:t xml:space="preserve"> </w:t>
      </w:r>
      <w:r w:rsidRPr="00D4292A">
        <w:rPr>
          <w:rFonts w:ascii="Times New Roman" w:hAnsi="Times New Roman" w:cs="Times New Roman"/>
          <w:sz w:val="24"/>
          <w:szCs w:val="24"/>
        </w:rPr>
        <w:t xml:space="preserve">an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 where </w:t>
      </w:r>
      <w:r w:rsidR="00A31D31" w:rsidRPr="00A52A44">
        <w:rPr>
          <w:rFonts w:ascii="Times New Roman" w:hAnsi="Times New Roman" w:cs="Times New Roman"/>
          <w:sz w:val="24"/>
          <w:szCs w:val="24"/>
        </w:rPr>
        <w:t>ρ</w:t>
      </w:r>
      <w:r w:rsidR="00A31D31">
        <w:rPr>
          <w:rFonts w:ascii="Times New Roman" w:hAnsi="Times New Roman" w:cs="Times New Roman"/>
          <w:sz w:val="24"/>
          <w:szCs w:val="24"/>
        </w:rPr>
        <w:t>=0</w:t>
      </w:r>
      <w:r w:rsidRPr="00D4292A">
        <w:rPr>
          <w:rFonts w:ascii="Times New Roman" w:hAnsi="Times New Roman" w:cs="Times New Roman"/>
          <w:sz w:val="24"/>
          <w:szCs w:val="24"/>
        </w:rPr>
        <w:t xml:space="preserve">.  This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 represents the most common assumption in stock assessment models to date.</w:t>
      </w:r>
    </w:p>
    <w:p w14:paraId="5151BFA0" w14:textId="77777777" w:rsidR="00194451" w:rsidRPr="00D4292A" w:rsidRDefault="000F5C4C" w:rsidP="00D4292A">
      <w:pPr>
        <w:pStyle w:val="ListParagraph"/>
        <w:numPr>
          <w:ilvl w:val="0"/>
          <w:numId w:val="18"/>
        </w:numPr>
        <w:tabs>
          <w:tab w:val="left" w:pos="360"/>
          <w:tab w:val="left" w:pos="72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t>“Internal” –</w:t>
      </w:r>
      <w:r w:rsidR="00822359" w:rsidRPr="00D4292A">
        <w:rPr>
          <w:rFonts w:ascii="Times New Roman" w:hAnsi="Times New Roman" w:cs="Times New Roman"/>
          <w:sz w:val="24"/>
          <w:szCs w:val="24"/>
        </w:rPr>
        <w:t xml:space="preserve"> </w:t>
      </w:r>
      <w:r w:rsidRPr="00D4292A">
        <w:rPr>
          <w:rFonts w:ascii="Times New Roman" w:hAnsi="Times New Roman" w:cs="Times New Roman"/>
          <w:sz w:val="24"/>
          <w:szCs w:val="24"/>
        </w:rPr>
        <w:t xml:space="preserve">an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 where </w:t>
      </w:r>
      <w:r w:rsidR="00A31D31" w:rsidRPr="00A52A44">
        <w:rPr>
          <w:rFonts w:ascii="Times New Roman" w:hAnsi="Times New Roman" w:cs="Times New Roman"/>
          <w:sz w:val="24"/>
          <w:szCs w:val="24"/>
        </w:rPr>
        <w:t>ρ</w:t>
      </w:r>
      <w:r w:rsidR="00A31D31">
        <w:rPr>
          <w:rFonts w:ascii="Times New Roman" w:hAnsi="Times New Roman" w:cs="Times New Roman"/>
          <w:sz w:val="24"/>
          <w:szCs w:val="24"/>
        </w:rPr>
        <w:sym w:font="Symbol" w:char="F020"/>
      </w:r>
      <w:r w:rsidRPr="00D4292A">
        <w:rPr>
          <w:rFonts w:ascii="Times New Roman" w:hAnsi="Times New Roman" w:cs="Times New Roman"/>
          <w:sz w:val="24"/>
          <w:szCs w:val="24"/>
        </w:rPr>
        <w:t xml:space="preserve"> is estimated as a fixed effect</w:t>
      </w:r>
      <w:r w:rsidR="00E54E2E">
        <w:rPr>
          <w:rFonts w:ascii="Times New Roman" w:hAnsi="Times New Roman" w:cs="Times New Roman"/>
          <w:sz w:val="24"/>
          <w:szCs w:val="24"/>
        </w:rPr>
        <w:t xml:space="preserve"> in SS</w:t>
      </w:r>
      <w:r w:rsidRPr="00D4292A">
        <w:rPr>
          <w:rFonts w:ascii="Times New Roman" w:hAnsi="Times New Roman" w:cs="Times New Roman"/>
          <w:sz w:val="24"/>
          <w:szCs w:val="24"/>
        </w:rPr>
        <w:t xml:space="preserve">.  This scenario will likely result in biased estimates of </w:t>
      </w:r>
      <w:r w:rsidR="00A31D31" w:rsidRPr="00A52A44">
        <w:rPr>
          <w:rFonts w:ascii="Times New Roman" w:hAnsi="Times New Roman" w:cs="Times New Roman"/>
          <w:sz w:val="24"/>
          <w:szCs w:val="24"/>
        </w:rPr>
        <w:t>ρ</w:t>
      </w:r>
      <w:r w:rsidR="00A31D31">
        <w:rPr>
          <w:rFonts w:ascii="Times New Roman" w:hAnsi="Times New Roman" w:cs="Times New Roman"/>
          <w:sz w:val="24"/>
          <w:szCs w:val="24"/>
        </w:rPr>
        <w:sym w:font="Symbol" w:char="F020"/>
      </w:r>
      <w:r w:rsidRPr="00D4292A">
        <w:rPr>
          <w:rFonts w:ascii="Times New Roman" w:hAnsi="Times New Roman" w:cs="Times New Roman"/>
          <w:sz w:val="24"/>
          <w:szCs w:val="24"/>
        </w:rPr>
        <w:t xml:space="preserve">, given that SS implements “penalized likelihood” estimation rather than true “mixed-effect” estimation </w:t>
      </w:r>
      <w:r w:rsidR="004D76D9" w:rsidRPr="00D4292A">
        <w:rPr>
          <w:rFonts w:ascii="Times New Roman" w:hAnsi="Times New Roman" w:cs="Times New Roman"/>
          <w:sz w:val="24"/>
          <w:szCs w:val="24"/>
        </w:rPr>
        <w:t>(Thorson and Minto, 2015)</w:t>
      </w:r>
      <w:r w:rsidRPr="00D4292A">
        <w:rPr>
          <w:rFonts w:ascii="Times New Roman" w:hAnsi="Times New Roman" w:cs="Times New Roman"/>
          <w:sz w:val="24"/>
          <w:szCs w:val="24"/>
        </w:rPr>
        <w:t xml:space="preserve">.  Previous research demonstrates that penalized likelihood estimation results in negative bias when estimating the </w:t>
      </w:r>
      <w:r w:rsidR="003553C8" w:rsidRPr="00D4292A">
        <w:rPr>
          <w:rFonts w:ascii="Times New Roman" w:hAnsi="Times New Roman" w:cs="Times New Roman"/>
          <w:sz w:val="24"/>
          <w:szCs w:val="24"/>
        </w:rPr>
        <w:t xml:space="preserve">variation in the </w:t>
      </w:r>
      <w:r w:rsidRPr="00D4292A">
        <w:rPr>
          <w:rFonts w:ascii="Times New Roman" w:hAnsi="Times New Roman" w:cs="Times New Roman"/>
          <w:sz w:val="24"/>
          <w:szCs w:val="24"/>
        </w:rPr>
        <w:t>recruitment deviation</w:t>
      </w:r>
      <w:r w:rsidR="003553C8" w:rsidRPr="00D4292A">
        <w:rPr>
          <w:rFonts w:ascii="Times New Roman" w:hAnsi="Times New Roman" w:cs="Times New Roman"/>
          <w:sz w:val="24"/>
          <w:szCs w:val="24"/>
        </w:rPr>
        <w:t>s</w:t>
      </w:r>
      <w:r w:rsidRPr="00D4292A">
        <w:rPr>
          <w:rFonts w:ascii="Times New Roman" w:hAnsi="Times New Roman" w:cs="Times New Roman"/>
          <w:sz w:val="24"/>
          <w:szCs w:val="24"/>
        </w:rPr>
        <w:t xml:space="preserve"> (</w:t>
      </w:r>
      <w:r w:rsidRPr="00D4292A">
        <w:rPr>
          <w:rFonts w:ascii="Times New Roman" w:hAnsi="Times New Roman" w:cs="Times New Roman"/>
          <w:i/>
          <w:sz w:val="24"/>
          <w:szCs w:val="24"/>
        </w:rPr>
        <w:t>σ</w:t>
      </w:r>
      <w:r w:rsidRPr="00D4292A">
        <w:rPr>
          <w:rFonts w:ascii="Times New Roman" w:hAnsi="Times New Roman" w:cs="Times New Roman"/>
          <w:i/>
          <w:sz w:val="24"/>
          <w:szCs w:val="24"/>
          <w:vertAlign w:val="subscript"/>
        </w:rPr>
        <w:t>r</w:t>
      </w:r>
      <w:r w:rsidR="004D76D9" w:rsidRPr="00D4292A">
        <w:rPr>
          <w:rFonts w:ascii="Times New Roman" w:hAnsi="Times New Roman" w:cs="Times New Roman"/>
          <w:sz w:val="24"/>
          <w:szCs w:val="24"/>
        </w:rPr>
        <w:t xml:space="preserve">, </w:t>
      </w:r>
      <w:r w:rsidR="004D76D9" w:rsidRPr="00EB7F45">
        <w:rPr>
          <w:rFonts w:ascii="Times New Roman" w:hAnsi="Times New Roman" w:cs="Times New Roman"/>
          <w:sz w:val="24"/>
          <w:szCs w:val="24"/>
        </w:rPr>
        <w:t>Thorson et al.,</w:t>
      </w:r>
      <w:r w:rsidR="004D76D9" w:rsidRPr="00D4292A">
        <w:rPr>
          <w:rFonts w:ascii="Times New Roman" w:hAnsi="Times New Roman" w:cs="Times New Roman"/>
          <w:sz w:val="24"/>
          <w:szCs w:val="24"/>
        </w:rPr>
        <w:t xml:space="preserve"> 2014</w:t>
      </w:r>
      <w:r w:rsidRPr="00D4292A">
        <w:rPr>
          <w:rFonts w:ascii="Times New Roman" w:hAnsi="Times New Roman" w:cs="Times New Roman"/>
          <w:sz w:val="24"/>
          <w:szCs w:val="24"/>
        </w:rPr>
        <w:t xml:space="preserve">).  </w:t>
      </w:r>
      <w:r w:rsidR="00F11866">
        <w:rPr>
          <w:rFonts w:ascii="Times New Roman" w:hAnsi="Times New Roman" w:cs="Times New Roman"/>
          <w:sz w:val="24"/>
          <w:szCs w:val="24"/>
        </w:rPr>
        <w:t xml:space="preserve">The bias correction approach developed by Methot and Taylor (2011) is an empirical attempt to overcome this negative bias. </w:t>
      </w:r>
      <w:r w:rsidR="00F35F02">
        <w:rPr>
          <w:rFonts w:ascii="Times New Roman" w:hAnsi="Times New Roman" w:cs="Times New Roman"/>
          <w:sz w:val="24"/>
          <w:szCs w:val="24"/>
        </w:rPr>
        <w:t xml:space="preserve"> </w:t>
      </w:r>
      <w:r w:rsidRPr="00D4292A">
        <w:rPr>
          <w:rFonts w:ascii="Times New Roman" w:hAnsi="Times New Roman" w:cs="Times New Roman"/>
          <w:sz w:val="24"/>
          <w:szCs w:val="24"/>
        </w:rPr>
        <w:t xml:space="preserve">However, its performance when estimating the magnitude of </w:t>
      </w:r>
      <w:r w:rsidR="00F14638" w:rsidRPr="00D4292A">
        <w:rPr>
          <w:rFonts w:ascii="Times New Roman" w:hAnsi="Times New Roman" w:cs="Times New Roman"/>
          <w:sz w:val="24"/>
          <w:szCs w:val="24"/>
        </w:rPr>
        <w:t>ρ</w:t>
      </w:r>
      <w:r w:rsidRPr="00D4292A">
        <w:rPr>
          <w:rFonts w:ascii="Times New Roman" w:hAnsi="Times New Roman" w:cs="Times New Roman"/>
          <w:sz w:val="24"/>
          <w:szCs w:val="24"/>
        </w:rPr>
        <w:t xml:space="preserve"> has not been previously explored.</w:t>
      </w:r>
    </w:p>
    <w:p w14:paraId="48313F6E" w14:textId="77777777" w:rsidR="00D4292A" w:rsidRPr="00D4292A" w:rsidRDefault="004D76D9" w:rsidP="00D4292A">
      <w:pPr>
        <w:pStyle w:val="ListParagraph"/>
        <w:numPr>
          <w:ilvl w:val="0"/>
          <w:numId w:val="18"/>
        </w:numPr>
        <w:tabs>
          <w:tab w:val="left" w:pos="360"/>
          <w:tab w:val="left" w:pos="720"/>
        </w:tabs>
        <w:spacing w:after="0" w:line="240" w:lineRule="auto"/>
        <w:jc w:val="both"/>
        <w:rPr>
          <w:rFonts w:ascii="Times New Roman" w:hAnsi="Times New Roman" w:cs="Times New Roman"/>
          <w:sz w:val="24"/>
          <w:szCs w:val="24"/>
        </w:rPr>
      </w:pPr>
      <w:r w:rsidRPr="00D4292A">
        <w:rPr>
          <w:rFonts w:ascii="Times New Roman" w:hAnsi="Times New Roman" w:cs="Times New Roman"/>
          <w:sz w:val="24"/>
          <w:szCs w:val="24"/>
        </w:rPr>
        <w:lastRenderedPageBreak/>
        <w:t>“External” –</w:t>
      </w:r>
      <w:r w:rsidR="00F14638" w:rsidRPr="00D4292A">
        <w:rPr>
          <w:rFonts w:ascii="Times New Roman" w:hAnsi="Times New Roman" w:cs="Times New Roman"/>
          <w:sz w:val="24"/>
          <w:szCs w:val="24"/>
        </w:rPr>
        <w:t xml:space="preserve"> </w:t>
      </w:r>
      <w:r w:rsidRPr="00D4292A">
        <w:rPr>
          <w:rFonts w:ascii="Times New Roman" w:hAnsi="Times New Roman" w:cs="Times New Roman"/>
          <w:sz w:val="24"/>
          <w:szCs w:val="24"/>
        </w:rPr>
        <w:t xml:space="preserve">an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 where </w:t>
      </w:r>
      <w:r w:rsidR="00A31D31" w:rsidRPr="00A52A44">
        <w:rPr>
          <w:rFonts w:ascii="Times New Roman" w:hAnsi="Times New Roman" w:cs="Times New Roman"/>
          <w:sz w:val="24"/>
          <w:szCs w:val="24"/>
        </w:rPr>
        <w:t>ρ</w:t>
      </w:r>
      <w:r w:rsidR="00A31D31">
        <w:rPr>
          <w:rFonts w:ascii="Times New Roman" w:hAnsi="Times New Roman" w:cs="Times New Roman"/>
          <w:sz w:val="24"/>
          <w:szCs w:val="24"/>
        </w:rPr>
        <w:sym w:font="Symbol" w:char="F020"/>
      </w:r>
      <w:r w:rsidR="003553C8" w:rsidRPr="00D4292A">
        <w:rPr>
          <w:rFonts w:ascii="Times New Roman" w:hAnsi="Times New Roman" w:cs="Times New Roman"/>
          <w:sz w:val="24"/>
          <w:szCs w:val="24"/>
        </w:rPr>
        <w:t xml:space="preserve"> </w:t>
      </w:r>
      <w:r w:rsidRPr="00D4292A">
        <w:rPr>
          <w:rFonts w:ascii="Times New Roman" w:hAnsi="Times New Roman" w:cs="Times New Roman"/>
          <w:sz w:val="24"/>
          <w:szCs w:val="24"/>
        </w:rPr>
        <w:t xml:space="preserve">is estimated externally to SS.  </w:t>
      </w:r>
      <w:r w:rsidR="003553C8" w:rsidRPr="00D4292A">
        <w:rPr>
          <w:rFonts w:ascii="Times New Roman" w:hAnsi="Times New Roman" w:cs="Times New Roman"/>
          <w:sz w:val="24"/>
          <w:szCs w:val="24"/>
        </w:rPr>
        <w:t>T</w:t>
      </w:r>
      <w:r w:rsidRPr="00D4292A">
        <w:rPr>
          <w:rFonts w:ascii="Times New Roman" w:hAnsi="Times New Roman" w:cs="Times New Roman"/>
          <w:sz w:val="24"/>
          <w:szCs w:val="24"/>
        </w:rPr>
        <w:t>his involves extracting estimates of recruitment deviations from the “</w:t>
      </w:r>
      <w:r w:rsidR="008713D0" w:rsidRPr="00D4292A">
        <w:rPr>
          <w:rFonts w:ascii="Times New Roman" w:hAnsi="Times New Roman" w:cs="Times New Roman"/>
          <w:sz w:val="24"/>
          <w:szCs w:val="24"/>
        </w:rPr>
        <w:t>Zero</w:t>
      </w:r>
      <w:r w:rsidRPr="00D4292A">
        <w:rPr>
          <w:rFonts w:ascii="Times New Roman" w:hAnsi="Times New Roman" w:cs="Times New Roman"/>
          <w:sz w:val="24"/>
          <w:szCs w:val="24"/>
        </w:rPr>
        <w:t xml:space="preserve">”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 and then estimating the </w:t>
      </w:r>
      <w:r w:rsidR="008713D0" w:rsidRPr="00D4292A">
        <w:rPr>
          <w:rFonts w:ascii="Times New Roman" w:hAnsi="Times New Roman" w:cs="Times New Roman"/>
          <w:sz w:val="24"/>
          <w:szCs w:val="24"/>
        </w:rPr>
        <w:t xml:space="preserve">first-order </w:t>
      </w:r>
      <w:r w:rsidRPr="00D4292A">
        <w:rPr>
          <w:rFonts w:ascii="Times New Roman" w:hAnsi="Times New Roman" w:cs="Times New Roman"/>
          <w:sz w:val="24"/>
          <w:szCs w:val="24"/>
        </w:rPr>
        <w:t xml:space="preserve">autocorrelation of these estimates using the </w:t>
      </w:r>
      <w:r w:rsidRPr="003A149A">
        <w:rPr>
          <w:rFonts w:ascii="Courier New" w:hAnsi="Courier New" w:cs="Courier New"/>
          <w:sz w:val="24"/>
          <w:szCs w:val="24"/>
        </w:rPr>
        <w:t>acf</w:t>
      </w:r>
      <w:r w:rsidRPr="00D4292A">
        <w:rPr>
          <w:rFonts w:ascii="Times New Roman" w:hAnsi="Times New Roman" w:cs="Times New Roman"/>
          <w:sz w:val="24"/>
          <w:szCs w:val="24"/>
        </w:rPr>
        <w:t xml:space="preserve"> function in R (R Core Development Team</w:t>
      </w:r>
      <w:r w:rsidR="00A31D31">
        <w:rPr>
          <w:rFonts w:ascii="Times New Roman" w:hAnsi="Times New Roman" w:cs="Times New Roman"/>
          <w:sz w:val="24"/>
          <w:szCs w:val="24"/>
        </w:rPr>
        <w:t>,</w:t>
      </w:r>
      <w:r w:rsidRPr="00D4292A">
        <w:rPr>
          <w:rFonts w:ascii="Times New Roman" w:hAnsi="Times New Roman" w:cs="Times New Roman"/>
          <w:sz w:val="24"/>
          <w:szCs w:val="24"/>
        </w:rPr>
        <w:t xml:space="preserve"> 2015).  This level of autocorrelation is then </w:t>
      </w:r>
      <w:r w:rsidR="003553C8" w:rsidRPr="00D4292A">
        <w:rPr>
          <w:rFonts w:ascii="Times New Roman" w:hAnsi="Times New Roman" w:cs="Times New Roman"/>
          <w:sz w:val="24"/>
          <w:szCs w:val="24"/>
        </w:rPr>
        <w:t xml:space="preserve">set </w:t>
      </w:r>
      <w:r w:rsidRPr="00D4292A">
        <w:rPr>
          <w:rFonts w:ascii="Times New Roman" w:hAnsi="Times New Roman" w:cs="Times New Roman"/>
          <w:sz w:val="24"/>
          <w:szCs w:val="24"/>
        </w:rPr>
        <w:t>as a f</w:t>
      </w:r>
      <w:r w:rsidR="00F14638" w:rsidRPr="00D4292A">
        <w:rPr>
          <w:rFonts w:ascii="Times New Roman" w:hAnsi="Times New Roman" w:cs="Times New Roman"/>
          <w:sz w:val="24"/>
          <w:szCs w:val="24"/>
        </w:rPr>
        <w:t>ixed value in SS</w:t>
      </w:r>
      <w:r w:rsidR="00C807EB">
        <w:rPr>
          <w:rFonts w:ascii="Times New Roman" w:hAnsi="Times New Roman" w:cs="Times New Roman"/>
          <w:sz w:val="24"/>
          <w:szCs w:val="24"/>
        </w:rPr>
        <w:t xml:space="preserve"> and the bias-correction parameters are updated</w:t>
      </w:r>
      <w:r w:rsidRPr="00D4292A">
        <w:rPr>
          <w:rFonts w:ascii="Times New Roman" w:hAnsi="Times New Roman" w:cs="Times New Roman"/>
          <w:sz w:val="24"/>
          <w:szCs w:val="24"/>
        </w:rPr>
        <w:t xml:space="preserve">, and </w:t>
      </w:r>
      <w:r w:rsidR="00C807EB">
        <w:rPr>
          <w:rFonts w:ascii="Times New Roman" w:hAnsi="Times New Roman" w:cs="Times New Roman"/>
          <w:sz w:val="24"/>
          <w:szCs w:val="24"/>
        </w:rPr>
        <w:t xml:space="preserve">then </w:t>
      </w:r>
      <w:r w:rsidRPr="00D4292A">
        <w:rPr>
          <w:rFonts w:ascii="Times New Roman" w:hAnsi="Times New Roman" w:cs="Times New Roman"/>
          <w:sz w:val="24"/>
          <w:szCs w:val="24"/>
        </w:rPr>
        <w:t>S</w:t>
      </w:r>
      <w:r w:rsidR="00F14638" w:rsidRPr="00D4292A">
        <w:rPr>
          <w:rFonts w:ascii="Times New Roman" w:hAnsi="Times New Roman" w:cs="Times New Roman"/>
          <w:sz w:val="24"/>
          <w:szCs w:val="24"/>
        </w:rPr>
        <w:t>S</w:t>
      </w:r>
      <w:r w:rsidRPr="00D4292A">
        <w:rPr>
          <w:rFonts w:ascii="Times New Roman" w:hAnsi="Times New Roman" w:cs="Times New Roman"/>
          <w:sz w:val="24"/>
          <w:szCs w:val="24"/>
        </w:rPr>
        <w:t xml:space="preserve"> is run </w:t>
      </w:r>
      <w:r w:rsidR="00C807EB">
        <w:rPr>
          <w:rFonts w:ascii="Times New Roman" w:hAnsi="Times New Roman" w:cs="Times New Roman"/>
          <w:sz w:val="24"/>
          <w:szCs w:val="24"/>
        </w:rPr>
        <w:t>again</w:t>
      </w:r>
      <w:r w:rsidRPr="00D4292A">
        <w:rPr>
          <w:rFonts w:ascii="Times New Roman" w:hAnsi="Times New Roman" w:cs="Times New Roman"/>
          <w:sz w:val="24"/>
          <w:szCs w:val="24"/>
        </w:rPr>
        <w:t xml:space="preserve">.  This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xml:space="preserve"> will likely have different estimation performance than the “</w:t>
      </w:r>
      <w:r w:rsidR="00A31D31">
        <w:rPr>
          <w:rFonts w:ascii="Times New Roman" w:hAnsi="Times New Roman" w:cs="Times New Roman"/>
          <w:sz w:val="24"/>
          <w:szCs w:val="24"/>
        </w:rPr>
        <w:t>I</w:t>
      </w:r>
      <w:r w:rsidRPr="00D4292A">
        <w:rPr>
          <w:rFonts w:ascii="Times New Roman" w:hAnsi="Times New Roman" w:cs="Times New Roman"/>
          <w:sz w:val="24"/>
          <w:szCs w:val="24"/>
        </w:rPr>
        <w:t xml:space="preserve">nternal” </w:t>
      </w:r>
      <w:r w:rsidR="00E8038E">
        <w:rPr>
          <w:rFonts w:ascii="Times New Roman" w:hAnsi="Times New Roman" w:cs="Times New Roman"/>
          <w:sz w:val="24"/>
          <w:szCs w:val="24"/>
        </w:rPr>
        <w:t>estimation method</w:t>
      </w:r>
      <w:r w:rsidRPr="00D4292A">
        <w:rPr>
          <w:rFonts w:ascii="Times New Roman" w:hAnsi="Times New Roman" w:cs="Times New Roman"/>
          <w:sz w:val="24"/>
          <w:szCs w:val="24"/>
        </w:rPr>
        <w:t>, given that sample</w:t>
      </w:r>
      <w:r w:rsidR="003553C8" w:rsidRPr="00D4292A">
        <w:rPr>
          <w:rFonts w:ascii="Times New Roman" w:hAnsi="Times New Roman" w:cs="Times New Roman"/>
          <w:sz w:val="24"/>
          <w:szCs w:val="24"/>
        </w:rPr>
        <w:t>-</w:t>
      </w:r>
      <w:r w:rsidRPr="00D4292A">
        <w:rPr>
          <w:rFonts w:ascii="Times New Roman" w:hAnsi="Times New Roman" w:cs="Times New Roman"/>
          <w:sz w:val="24"/>
          <w:szCs w:val="24"/>
        </w:rPr>
        <w:t xml:space="preserve"> and population-level estimates are often different in </w:t>
      </w:r>
      <w:r w:rsidR="008713D0" w:rsidRPr="00D4292A">
        <w:rPr>
          <w:rFonts w:ascii="Times New Roman" w:hAnsi="Times New Roman" w:cs="Times New Roman"/>
          <w:sz w:val="24"/>
          <w:szCs w:val="24"/>
        </w:rPr>
        <w:t xml:space="preserve">maximum likelihood estimates of </w:t>
      </w:r>
      <w:r w:rsidRPr="00D4292A">
        <w:rPr>
          <w:rFonts w:ascii="Times New Roman" w:hAnsi="Times New Roman" w:cs="Times New Roman"/>
          <w:sz w:val="24"/>
          <w:szCs w:val="24"/>
        </w:rPr>
        <w:t>mixed-effects models</w:t>
      </w:r>
      <w:r w:rsidR="004857E9" w:rsidRPr="00D4292A">
        <w:rPr>
          <w:rFonts w:ascii="Times New Roman" w:hAnsi="Times New Roman" w:cs="Times New Roman"/>
          <w:sz w:val="24"/>
          <w:szCs w:val="24"/>
        </w:rPr>
        <w:t xml:space="preserve"> </w:t>
      </w:r>
      <w:r w:rsidR="004857E9" w:rsidRPr="0027751D">
        <w:rPr>
          <w:rFonts w:ascii="Times New Roman" w:hAnsi="Times New Roman" w:cs="Times New Roman"/>
          <w:sz w:val="24"/>
          <w:szCs w:val="24"/>
        </w:rPr>
        <w:t>(</w:t>
      </w:r>
      <w:r w:rsidR="00A37C78">
        <w:rPr>
          <w:rFonts w:ascii="Times New Roman" w:hAnsi="Times New Roman" w:cs="Times New Roman"/>
          <w:sz w:val="24"/>
          <w:szCs w:val="24"/>
        </w:rPr>
        <w:t>Breslow and Clayton, 1993</w:t>
      </w:r>
      <w:r w:rsidR="004857E9" w:rsidRPr="00D4292A">
        <w:rPr>
          <w:rFonts w:ascii="Times New Roman" w:hAnsi="Times New Roman" w:cs="Times New Roman"/>
          <w:sz w:val="24"/>
          <w:szCs w:val="24"/>
        </w:rPr>
        <w:t>).</w:t>
      </w:r>
    </w:p>
    <w:p w14:paraId="245B44CA" w14:textId="04B6618F" w:rsidR="00194451" w:rsidRPr="00D4292A" w:rsidRDefault="00D4292A" w:rsidP="00D4292A">
      <w:pPr>
        <w:tabs>
          <w:tab w:val="left" w:pos="360"/>
          <w:tab w:val="left" w:pos="7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each scenario, the </w:t>
      </w:r>
      <w:r w:rsidRPr="00045083">
        <w:rPr>
          <w:rFonts w:ascii="Times New Roman" w:hAnsi="Times New Roman" w:cs="Times New Roman"/>
          <w:sz w:val="24"/>
          <w:szCs w:val="24"/>
        </w:rPr>
        <w:t>m</w:t>
      </w:r>
      <w:r w:rsidRPr="00045083">
        <w:rPr>
          <w:rFonts w:ascii="Times New Roman" w:hAnsi="Times New Roman" w:cs="Times New Roman"/>
          <w:bCs/>
          <w:sz w:val="24"/>
          <w:szCs w:val="24"/>
        </w:rPr>
        <w:t xml:space="preserve">arginal log-standard deviation of recruitment </w:t>
      </w:r>
      <m:oMath>
        <m:sSub>
          <m:sSubPr>
            <m:ctrlPr>
              <w:rPr>
                <w:rFonts w:ascii="Cambria Math" w:hAnsi="Cambria Math" w:cs="Times New Roman"/>
                <w:bCs/>
                <w:i/>
                <w:sz w:val="24"/>
                <w:szCs w:val="24"/>
              </w:rPr>
            </m:ctrlPr>
          </m:sSubPr>
          <m:e>
            <m:r>
              <w:rPr>
                <w:rFonts w:ascii="Cambria Math" w:hAnsi="Cambria Math" w:cs="Times New Roman"/>
                <w:sz w:val="24"/>
                <w:szCs w:val="24"/>
              </w:rPr>
              <m:t>σ</m:t>
            </m:r>
          </m:e>
          <m:sub>
            <m:r>
              <w:del w:id="94" w:author="Punt, Andre (O&amp;A, Hobart)" w:date="2016-05-21T14:27:00Z">
                <w:rPr>
                  <w:rFonts w:ascii="Cambria Math" w:hAnsi="Cambria Math" w:cs="Times New Roman"/>
                  <w:sz w:val="24"/>
                  <w:szCs w:val="24"/>
                </w:rPr>
                <m:t>R</m:t>
              </w:del>
            </m:r>
            <m:r>
              <w:ins w:id="95" w:author="Punt, Andre (O&amp;A, Hobart)" w:date="2016-05-21T14:27:00Z">
                <w:rPr>
                  <w:rFonts w:ascii="Cambria Math" w:hAnsi="Cambria Math" w:cs="Times New Roman"/>
                  <w:sz w:val="24"/>
                  <w:szCs w:val="24"/>
                </w:rPr>
                <m:t>r</m:t>
              </w:ins>
            </m:r>
          </m:sub>
        </m:sSub>
      </m:oMath>
      <w:r w:rsidRPr="00045083">
        <w:rPr>
          <w:rFonts w:ascii="Times New Roman" w:hAnsi="Times New Roman" w:cs="Times New Roman"/>
          <w:bCs/>
          <w:sz w:val="24"/>
          <w:szCs w:val="24"/>
        </w:rPr>
        <w:t xml:space="preserve"> was fixed at the true value (</w:t>
      </w:r>
      <w:r w:rsidR="000B153D" w:rsidRPr="00045083">
        <w:rPr>
          <w:rFonts w:ascii="Times New Roman" w:hAnsi="Times New Roman" w:cs="Times New Roman"/>
          <w:bCs/>
          <w:sz w:val="24"/>
          <w:szCs w:val="24"/>
        </w:rPr>
        <w:fldChar w:fldCharType="begin"/>
      </w:r>
      <w:r w:rsidRPr="00045083">
        <w:rPr>
          <w:rFonts w:ascii="Times New Roman" w:hAnsi="Times New Roman" w:cs="Times New Roman"/>
          <w:bCs/>
          <w:sz w:val="24"/>
          <w:szCs w:val="24"/>
        </w:rPr>
        <w:instrText xml:space="preserve"> REF _Ref423608070 \h </w:instrText>
      </w:r>
      <w:r w:rsidR="000B153D" w:rsidRPr="00045083">
        <w:rPr>
          <w:rFonts w:ascii="Times New Roman" w:hAnsi="Times New Roman" w:cs="Times New Roman"/>
          <w:bCs/>
          <w:sz w:val="24"/>
          <w:szCs w:val="24"/>
        </w:rPr>
      </w:r>
      <w:r w:rsidR="000B153D" w:rsidRPr="00045083">
        <w:rPr>
          <w:rFonts w:ascii="Times New Roman" w:hAnsi="Times New Roman" w:cs="Times New Roman"/>
          <w:bCs/>
          <w:sz w:val="24"/>
          <w:szCs w:val="24"/>
        </w:rPr>
        <w:fldChar w:fldCharType="separate"/>
      </w:r>
      <w:r w:rsidR="0057594B" w:rsidRPr="00DD6BFB">
        <w:rPr>
          <w:rFonts w:ascii="Times New Roman" w:hAnsi="Times New Roman" w:cs="Times New Roman"/>
          <w:sz w:val="24"/>
          <w:szCs w:val="24"/>
        </w:rPr>
        <w:t xml:space="preserve">Table </w:t>
      </w:r>
      <w:r w:rsidR="0057594B" w:rsidRPr="0057594B">
        <w:rPr>
          <w:rFonts w:ascii="Times New Roman" w:hAnsi="Times New Roman" w:cs="Times New Roman"/>
          <w:noProof/>
          <w:sz w:val="24"/>
          <w:szCs w:val="24"/>
        </w:rPr>
        <w:t>1</w:t>
      </w:r>
      <w:r w:rsidR="000B153D" w:rsidRPr="00045083">
        <w:rPr>
          <w:rFonts w:ascii="Times New Roman" w:hAnsi="Times New Roman" w:cs="Times New Roman"/>
          <w:bCs/>
          <w:sz w:val="24"/>
          <w:szCs w:val="24"/>
        </w:rPr>
        <w:fldChar w:fldCharType="end"/>
      </w:r>
      <w:r w:rsidRPr="00045083">
        <w:rPr>
          <w:rFonts w:ascii="Times New Roman" w:hAnsi="Times New Roman" w:cs="Times New Roman"/>
          <w:bCs/>
          <w:sz w:val="24"/>
          <w:szCs w:val="24"/>
        </w:rPr>
        <w:t>).</w:t>
      </w:r>
      <w:r>
        <w:rPr>
          <w:rFonts w:ascii="Times New Roman" w:hAnsi="Times New Roman" w:cs="Times New Roman"/>
          <w:bCs/>
          <w:sz w:val="24"/>
          <w:szCs w:val="24"/>
        </w:rPr>
        <w:t xml:space="preserve"> </w:t>
      </w:r>
      <w:ins w:id="96" w:author="Kelli Johnson" w:date="2016-05-17T16:42:00Z">
        <w:r w:rsidR="00BB3B5F">
          <w:rPr>
            <w:rFonts w:ascii="Times New Roman" w:hAnsi="Times New Roman" w:cs="Times New Roman"/>
            <w:bCs/>
            <w:sz w:val="24"/>
            <w:szCs w:val="24"/>
          </w:rPr>
          <w:t>Steepness was estimated in the “</w:t>
        </w:r>
      </w:ins>
      <w:ins w:id="97" w:author="Kelli Johnson" w:date="2016-05-18T08:10:00Z">
        <w:r w:rsidR="00D04DFF">
          <w:rPr>
            <w:rFonts w:ascii="Times New Roman" w:hAnsi="Times New Roman" w:cs="Times New Roman"/>
            <w:bCs/>
            <w:sz w:val="24"/>
            <w:szCs w:val="24"/>
          </w:rPr>
          <w:t>less-</w:t>
        </w:r>
      </w:ins>
      <w:ins w:id="98" w:author="Kelli Johnson" w:date="2016-05-19T07:30:00Z">
        <w:r w:rsidR="004672D9">
          <w:rPr>
            <w:rFonts w:ascii="Times New Roman" w:hAnsi="Times New Roman" w:cs="Times New Roman"/>
            <w:bCs/>
            <w:sz w:val="24"/>
            <w:szCs w:val="24"/>
          </w:rPr>
          <w:t>information</w:t>
        </w:r>
      </w:ins>
      <w:ins w:id="99" w:author="Kelli Johnson" w:date="2016-05-17T16:42:00Z">
        <w:r w:rsidR="00BB3B5F">
          <w:rPr>
            <w:rFonts w:ascii="Times New Roman" w:hAnsi="Times New Roman" w:cs="Times New Roman"/>
            <w:bCs/>
            <w:sz w:val="24"/>
            <w:szCs w:val="24"/>
          </w:rPr>
          <w:t>” scenario</w:t>
        </w:r>
      </w:ins>
      <w:r w:rsidR="004D76D9" w:rsidRPr="00D4292A">
        <w:rPr>
          <w:rFonts w:ascii="Times New Roman" w:hAnsi="Times New Roman" w:cs="Times New Roman"/>
          <w:sz w:val="24"/>
          <w:szCs w:val="24"/>
        </w:rPr>
        <w:t xml:space="preserve"> </w:t>
      </w:r>
      <w:ins w:id="100" w:author="Kelli Johnson" w:date="2016-05-18T17:08:00Z">
        <w:r w:rsidR="00D8031F">
          <w:rPr>
            <w:rFonts w:ascii="Times New Roman" w:hAnsi="Times New Roman" w:cs="Times New Roman"/>
            <w:sz w:val="24"/>
            <w:szCs w:val="24"/>
          </w:rPr>
          <w:t xml:space="preserve">using a beta prior </w:t>
        </w:r>
      </w:ins>
      <w:ins w:id="101" w:author="Kelli Johnson" w:date="2016-05-18T17:10:00Z">
        <w:r w:rsidR="00D8031F">
          <w:rPr>
            <w:rFonts w:ascii="Times New Roman" w:hAnsi="Times New Roman" w:cs="Times New Roman"/>
            <w:sz w:val="24"/>
            <w:szCs w:val="24"/>
          </w:rPr>
          <w:t>(</w:t>
        </w:r>
      </w:ins>
      <w:ins w:id="102" w:author="Kelli Johnson" w:date="2016-05-26T09:20:00Z">
        <w:r w:rsidR="007F2AE8">
          <w:rPr>
            <w:rFonts w:ascii="Times New Roman" w:hAnsi="Times New Roman" w:cs="Times New Roman"/>
            <w:sz w:val="24"/>
            <w:szCs w:val="24"/>
          </w:rPr>
          <w:t xml:space="preserve">mean = 0.65, </w:t>
        </w:r>
      </w:ins>
      <w:ins w:id="103" w:author="Kelli Johnson" w:date="2016-05-18T17:10:00Z">
        <w:r w:rsidR="00D8031F">
          <w:rPr>
            <w:rFonts w:ascii="Times New Roman" w:hAnsi="Times New Roman" w:cs="Times New Roman"/>
            <w:sz w:val="24"/>
            <w:szCs w:val="24"/>
          </w:rPr>
          <w:t xml:space="preserve">sd = 0.147) </w:t>
        </w:r>
      </w:ins>
      <w:ins w:id="104" w:author="Kelli Johnson" w:date="2016-05-17T16:42:00Z">
        <w:r w:rsidR="00BB3B5F">
          <w:rPr>
            <w:rFonts w:ascii="Times New Roman" w:hAnsi="Times New Roman" w:cs="Times New Roman"/>
            <w:sz w:val="24"/>
            <w:szCs w:val="24"/>
          </w:rPr>
          <w:t>and fixed at the true value for all other scenarios.</w:t>
        </w:r>
      </w:ins>
      <w:r w:rsidR="004D76D9" w:rsidRPr="00D4292A">
        <w:rPr>
          <w:rFonts w:ascii="Times New Roman" w:hAnsi="Times New Roman" w:cs="Times New Roman"/>
          <w:sz w:val="24"/>
          <w:szCs w:val="24"/>
        </w:rPr>
        <w:t xml:space="preserve"> </w:t>
      </w:r>
    </w:p>
    <w:p w14:paraId="5C6ACD73" w14:textId="77777777" w:rsidR="00194451" w:rsidRDefault="00384B61" w:rsidP="00774B50">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D57174">
        <w:rPr>
          <w:rFonts w:ascii="Times New Roman" w:hAnsi="Times New Roman" w:cs="Times New Roman"/>
          <w:sz w:val="24"/>
          <w:szCs w:val="24"/>
        </w:rPr>
        <w:t xml:space="preserve">For each </w:t>
      </w:r>
      <w:r w:rsidR="00E8038E">
        <w:rPr>
          <w:rFonts w:ascii="Times New Roman" w:hAnsi="Times New Roman" w:cs="Times New Roman"/>
          <w:sz w:val="24"/>
          <w:szCs w:val="24"/>
        </w:rPr>
        <w:t>estimation method</w:t>
      </w:r>
      <w:r w:rsidR="00D57174">
        <w:rPr>
          <w:rFonts w:ascii="Times New Roman" w:hAnsi="Times New Roman" w:cs="Times New Roman"/>
          <w:sz w:val="24"/>
          <w:szCs w:val="24"/>
        </w:rPr>
        <w:t xml:space="preserve">, we specified that </w:t>
      </w:r>
      <w:r w:rsidR="00A94E4B" w:rsidRPr="004A1A72">
        <w:rPr>
          <w:rFonts w:ascii="Times New Roman" w:hAnsi="Times New Roman" w:cs="Times New Roman"/>
          <w:sz w:val="24"/>
          <w:szCs w:val="24"/>
        </w:rPr>
        <w:t xml:space="preserve">fishing mortality </w:t>
      </w:r>
      <w:r w:rsidR="00D57174">
        <w:rPr>
          <w:rFonts w:ascii="Times New Roman" w:hAnsi="Times New Roman" w:cs="Times New Roman"/>
          <w:sz w:val="24"/>
          <w:szCs w:val="24"/>
        </w:rPr>
        <w:t xml:space="preserve">was </w:t>
      </w:r>
      <w:r w:rsidR="00A94E4B" w:rsidRPr="004A1A72">
        <w:rPr>
          <w:rFonts w:ascii="Times New Roman" w:hAnsi="Times New Roman" w:cs="Times New Roman"/>
          <w:sz w:val="24"/>
          <w:szCs w:val="24"/>
        </w:rPr>
        <w:t>zero during the forecast period</w:t>
      </w:r>
      <w:r w:rsidR="00D57174">
        <w:rPr>
          <w:rFonts w:ascii="Times New Roman" w:hAnsi="Times New Roman" w:cs="Times New Roman"/>
          <w:sz w:val="24"/>
          <w:szCs w:val="24"/>
        </w:rPr>
        <w:t>, and this matches the operating model</w:t>
      </w:r>
      <w:r w:rsidR="00A31D31">
        <w:rPr>
          <w:rFonts w:ascii="Times New Roman" w:hAnsi="Times New Roman" w:cs="Times New Roman"/>
          <w:sz w:val="24"/>
          <w:szCs w:val="24"/>
        </w:rPr>
        <w:t>,</w:t>
      </w:r>
      <w:r w:rsidR="00D57174">
        <w:rPr>
          <w:rFonts w:ascii="Times New Roman" w:hAnsi="Times New Roman" w:cs="Times New Roman"/>
          <w:sz w:val="24"/>
          <w:szCs w:val="24"/>
        </w:rPr>
        <w:t xml:space="preserve"> which has no fishing during the forecast period.  Given that fishing rate is correctly specified during the forecast period, any bias or imprecision in population abu</w:t>
      </w:r>
      <w:r w:rsidR="00AB5AA4">
        <w:rPr>
          <w:rFonts w:ascii="Times New Roman" w:hAnsi="Times New Roman" w:cs="Times New Roman"/>
          <w:sz w:val="24"/>
          <w:szCs w:val="24"/>
        </w:rPr>
        <w:t>n</w:t>
      </w:r>
      <w:r w:rsidR="00D57174">
        <w:rPr>
          <w:rFonts w:ascii="Times New Roman" w:hAnsi="Times New Roman" w:cs="Times New Roman"/>
          <w:sz w:val="24"/>
          <w:szCs w:val="24"/>
        </w:rPr>
        <w:t xml:space="preserve">dance during the forecast period arises either from (1) bias and imprecision </w:t>
      </w:r>
      <w:r w:rsidR="00F14638">
        <w:rPr>
          <w:rFonts w:ascii="Times New Roman" w:hAnsi="Times New Roman" w:cs="Times New Roman"/>
          <w:sz w:val="24"/>
          <w:szCs w:val="24"/>
        </w:rPr>
        <w:t>o</w:t>
      </w:r>
      <w:r w:rsidR="00D57174">
        <w:rPr>
          <w:rFonts w:ascii="Times New Roman" w:hAnsi="Times New Roman" w:cs="Times New Roman"/>
          <w:sz w:val="24"/>
          <w:szCs w:val="24"/>
        </w:rPr>
        <w:t xml:space="preserve">f </w:t>
      </w:r>
      <w:r w:rsidR="00DB6C7F">
        <w:rPr>
          <w:rFonts w:ascii="Times New Roman" w:hAnsi="Times New Roman" w:cs="Times New Roman"/>
          <w:sz w:val="24"/>
          <w:szCs w:val="24"/>
        </w:rPr>
        <w:t xml:space="preserve">estimated </w:t>
      </w:r>
      <w:r w:rsidR="00D57174">
        <w:rPr>
          <w:rFonts w:ascii="Times New Roman" w:hAnsi="Times New Roman" w:cs="Times New Roman"/>
          <w:sz w:val="24"/>
          <w:szCs w:val="24"/>
        </w:rPr>
        <w:t>param</w:t>
      </w:r>
      <w:r w:rsidR="00EB7F45">
        <w:rPr>
          <w:rFonts w:ascii="Times New Roman" w:hAnsi="Times New Roman" w:cs="Times New Roman"/>
          <w:sz w:val="24"/>
          <w:szCs w:val="24"/>
        </w:rPr>
        <w:t>eters during the fishing period</w:t>
      </w:r>
      <w:r w:rsidR="00D57174">
        <w:rPr>
          <w:rFonts w:ascii="Times New Roman" w:hAnsi="Times New Roman" w:cs="Times New Roman"/>
          <w:sz w:val="24"/>
          <w:szCs w:val="24"/>
        </w:rPr>
        <w:t xml:space="preserve"> or (</w:t>
      </w:r>
      <w:r w:rsidR="00F14638">
        <w:rPr>
          <w:rFonts w:ascii="Times New Roman" w:hAnsi="Times New Roman" w:cs="Times New Roman"/>
          <w:sz w:val="24"/>
          <w:szCs w:val="24"/>
        </w:rPr>
        <w:t xml:space="preserve">2) the impact of mis-specifying ρ </w:t>
      </w:r>
      <w:r w:rsidR="00D57174">
        <w:rPr>
          <w:rFonts w:ascii="Times New Roman" w:hAnsi="Times New Roman" w:cs="Times New Roman"/>
          <w:sz w:val="24"/>
          <w:szCs w:val="24"/>
        </w:rPr>
        <w:t>during the forecast period</w:t>
      </w:r>
      <w:r w:rsidR="007C0CBC">
        <w:rPr>
          <w:rFonts w:ascii="Times New Roman" w:hAnsi="Times New Roman" w:cs="Times New Roman"/>
          <w:sz w:val="24"/>
          <w:szCs w:val="24"/>
        </w:rPr>
        <w:t xml:space="preserve">.  </w:t>
      </w:r>
      <w:r w:rsidR="00774B50" w:rsidRPr="00045083">
        <w:rPr>
          <w:rFonts w:ascii="Times New Roman" w:hAnsi="Times New Roman" w:cs="Times New Roman"/>
          <w:sz w:val="24"/>
          <w:szCs w:val="24"/>
        </w:rPr>
        <w:t>The correct input sample size for multinomial composition samples (</w:t>
      </w:r>
      <w:r w:rsidR="00774B50" w:rsidRPr="00045083">
        <w:rPr>
          <w:rFonts w:ascii="Times New Roman" w:hAnsi="Times New Roman" w:cs="Times New Roman"/>
          <w:i/>
          <w:sz w:val="24"/>
          <w:szCs w:val="24"/>
        </w:rPr>
        <w:t>N</w:t>
      </w:r>
      <w:r w:rsidR="00774B50" w:rsidRPr="00045083">
        <w:rPr>
          <w:rFonts w:ascii="Times New Roman" w:hAnsi="Times New Roman" w:cs="Times New Roman"/>
          <w:i/>
          <w:sz w:val="24"/>
          <w:szCs w:val="24"/>
          <w:vertAlign w:val="subscript"/>
        </w:rPr>
        <w:t>input</w:t>
      </w:r>
      <w:r w:rsidR="00774B50" w:rsidRPr="00045083">
        <w:rPr>
          <w:rFonts w:ascii="Times New Roman" w:hAnsi="Times New Roman" w:cs="Times New Roman"/>
          <w:sz w:val="24"/>
          <w:szCs w:val="24"/>
        </w:rPr>
        <w:t xml:space="preserve"> = 100) were specified in each estimation method (i.e., the </w:t>
      </w:r>
      <w:r w:rsidR="00E8038E">
        <w:rPr>
          <w:rFonts w:ascii="Times New Roman" w:hAnsi="Times New Roman" w:cs="Times New Roman"/>
          <w:sz w:val="24"/>
          <w:szCs w:val="24"/>
        </w:rPr>
        <w:t>estimation method</w:t>
      </w:r>
      <w:r w:rsidR="00774B50" w:rsidRPr="00045083">
        <w:rPr>
          <w:rFonts w:ascii="Times New Roman" w:hAnsi="Times New Roman" w:cs="Times New Roman"/>
          <w:sz w:val="24"/>
          <w:szCs w:val="24"/>
        </w:rPr>
        <w:t xml:space="preserve"> had correct weighting for age-composition sampling data).</w:t>
      </w:r>
      <w:r w:rsidR="003A7977">
        <w:rPr>
          <w:rFonts w:ascii="Times New Roman" w:hAnsi="Times New Roman" w:cs="Times New Roman"/>
          <w:sz w:val="24"/>
          <w:szCs w:val="24"/>
        </w:rPr>
        <w:t xml:space="preserve">  Convergence of the </w:t>
      </w:r>
      <w:r w:rsidR="00E8038E">
        <w:rPr>
          <w:rFonts w:ascii="Times New Roman" w:hAnsi="Times New Roman" w:cs="Times New Roman"/>
          <w:sz w:val="24"/>
          <w:szCs w:val="24"/>
        </w:rPr>
        <w:t>estimation method</w:t>
      </w:r>
      <w:r w:rsidR="003A7977">
        <w:rPr>
          <w:rFonts w:ascii="Times New Roman" w:hAnsi="Times New Roman" w:cs="Times New Roman"/>
          <w:sz w:val="24"/>
          <w:szCs w:val="24"/>
        </w:rPr>
        <w:t xml:space="preserve"> </w:t>
      </w:r>
      <w:r w:rsidR="003A7977" w:rsidRPr="00DD6BFB">
        <w:rPr>
          <w:rFonts w:ascii="Times New Roman" w:hAnsi="Times New Roman" w:cs="Times New Roman"/>
          <w:sz w:val="24"/>
          <w:szCs w:val="24"/>
        </w:rPr>
        <w:t xml:space="preserve">was </w:t>
      </w:r>
      <w:r w:rsidR="003A7977">
        <w:rPr>
          <w:rFonts w:ascii="Times New Roman" w:hAnsi="Times New Roman" w:cs="Times New Roman"/>
          <w:sz w:val="24"/>
          <w:szCs w:val="24"/>
        </w:rPr>
        <w:t>determined</w:t>
      </w:r>
      <w:r w:rsidR="003A7977" w:rsidRPr="00DD6BFB">
        <w:rPr>
          <w:rFonts w:ascii="Times New Roman" w:hAnsi="Times New Roman" w:cs="Times New Roman"/>
          <w:sz w:val="24"/>
          <w:szCs w:val="24"/>
        </w:rPr>
        <w:t xml:space="preserve"> using the maximum gradient of the objective function, where models with a </w:t>
      </w:r>
      <w:r w:rsidR="003A7977">
        <w:rPr>
          <w:rFonts w:ascii="Times New Roman" w:hAnsi="Times New Roman" w:cs="Times New Roman"/>
          <w:sz w:val="24"/>
          <w:szCs w:val="24"/>
        </w:rPr>
        <w:t xml:space="preserve">maximum </w:t>
      </w:r>
      <w:r w:rsidR="003A7977" w:rsidRPr="00DD6BFB">
        <w:rPr>
          <w:rFonts w:ascii="Times New Roman" w:hAnsi="Times New Roman" w:cs="Times New Roman"/>
          <w:sz w:val="24"/>
          <w:szCs w:val="24"/>
        </w:rPr>
        <w:t xml:space="preserve">gradient of </w:t>
      </w:r>
      <w:r w:rsidR="003A7977">
        <w:rPr>
          <w:rFonts w:ascii="Times New Roman" w:hAnsi="Times New Roman" w:cs="Times New Roman"/>
          <w:sz w:val="24"/>
          <w:szCs w:val="24"/>
        </w:rPr>
        <w:t>less</w:t>
      </w:r>
      <w:r w:rsidR="003A7977" w:rsidRPr="00DD6BFB">
        <w:rPr>
          <w:rFonts w:ascii="Times New Roman" w:hAnsi="Times New Roman" w:cs="Times New Roman"/>
          <w:sz w:val="24"/>
          <w:szCs w:val="24"/>
        </w:rPr>
        <w:t xml:space="preserve"> than 0.01 </w:t>
      </w:r>
      <w:r w:rsidR="003A7977">
        <w:rPr>
          <w:rFonts w:ascii="Times New Roman" w:hAnsi="Times New Roman" w:cs="Times New Roman"/>
          <w:sz w:val="24"/>
          <w:szCs w:val="24"/>
        </w:rPr>
        <w:t xml:space="preserve">and a positive definite Hessian matrix </w:t>
      </w:r>
      <w:r w:rsidR="003A7977" w:rsidRPr="00DD6BFB">
        <w:rPr>
          <w:rFonts w:ascii="Times New Roman" w:hAnsi="Times New Roman" w:cs="Times New Roman"/>
          <w:sz w:val="24"/>
          <w:szCs w:val="24"/>
        </w:rPr>
        <w:t xml:space="preserve">were </w:t>
      </w:r>
      <w:r w:rsidR="003A7977">
        <w:rPr>
          <w:rFonts w:ascii="Times New Roman" w:hAnsi="Times New Roman" w:cs="Times New Roman"/>
          <w:sz w:val="24"/>
          <w:szCs w:val="24"/>
        </w:rPr>
        <w:t>assumed to have converged</w:t>
      </w:r>
      <w:r w:rsidR="003A7977" w:rsidRPr="00DD6BFB">
        <w:rPr>
          <w:rFonts w:ascii="Times New Roman" w:hAnsi="Times New Roman" w:cs="Times New Roman"/>
          <w:sz w:val="24"/>
          <w:szCs w:val="24"/>
        </w:rPr>
        <w:t xml:space="preserve">. </w:t>
      </w:r>
      <w:r w:rsidR="00F35F02">
        <w:rPr>
          <w:rFonts w:ascii="Times New Roman" w:hAnsi="Times New Roman" w:cs="Times New Roman"/>
          <w:sz w:val="24"/>
          <w:szCs w:val="24"/>
        </w:rPr>
        <w:t xml:space="preserve"> </w:t>
      </w:r>
      <w:r w:rsidR="003A7977">
        <w:rPr>
          <w:rFonts w:ascii="Times New Roman" w:hAnsi="Times New Roman" w:cs="Times New Roman"/>
          <w:sz w:val="24"/>
          <w:szCs w:val="24"/>
        </w:rPr>
        <w:t>Models that failed to converge</w:t>
      </w:r>
      <w:r w:rsidR="003A7977" w:rsidRPr="00DD6BFB">
        <w:rPr>
          <w:rFonts w:ascii="Times New Roman" w:hAnsi="Times New Roman" w:cs="Times New Roman"/>
          <w:sz w:val="24"/>
          <w:szCs w:val="24"/>
        </w:rPr>
        <w:t xml:space="preserve"> were removed</w:t>
      </w:r>
      <w:r w:rsidR="003A7977">
        <w:rPr>
          <w:rFonts w:ascii="Times New Roman" w:hAnsi="Times New Roman" w:cs="Times New Roman"/>
          <w:sz w:val="24"/>
          <w:szCs w:val="24"/>
        </w:rPr>
        <w:t xml:space="preserve"> from the analysis, and exploratory analysis confirms that results </w:t>
      </w:r>
      <w:r w:rsidR="00A31D31">
        <w:rPr>
          <w:rFonts w:ascii="Times New Roman" w:hAnsi="Times New Roman" w:cs="Times New Roman"/>
          <w:sz w:val="24"/>
          <w:szCs w:val="24"/>
        </w:rPr>
        <w:t xml:space="preserve">(not shown) </w:t>
      </w:r>
      <w:r w:rsidR="003A7977">
        <w:rPr>
          <w:rFonts w:ascii="Times New Roman" w:hAnsi="Times New Roman" w:cs="Times New Roman"/>
          <w:sz w:val="24"/>
          <w:szCs w:val="24"/>
        </w:rPr>
        <w:t xml:space="preserve">are qualitatively similar when changing the gradient threshold used to identify model convergence.  </w:t>
      </w:r>
    </w:p>
    <w:p w14:paraId="0858AD57" w14:textId="77777777" w:rsidR="00940B8A" w:rsidRDefault="00940B8A">
      <w:pPr>
        <w:tabs>
          <w:tab w:val="left" w:pos="360"/>
        </w:tabs>
        <w:spacing w:after="0" w:line="240" w:lineRule="auto"/>
        <w:jc w:val="both"/>
        <w:rPr>
          <w:rFonts w:ascii="Times New Roman" w:hAnsi="Times New Roman" w:cs="Times New Roman"/>
          <w:sz w:val="24"/>
          <w:szCs w:val="24"/>
        </w:rPr>
      </w:pPr>
    </w:p>
    <w:p w14:paraId="4CFEA00C" w14:textId="77777777" w:rsidR="00940B8A" w:rsidRPr="00940B8A" w:rsidRDefault="00CD7013" w:rsidP="00F46511">
      <w:pPr>
        <w:tabs>
          <w:tab w:val="left" w:pos="360"/>
        </w:tabs>
        <w:spacing w:after="0" w:line="240" w:lineRule="auto"/>
        <w:jc w:val="both"/>
        <w:outlineLvl w:val="0"/>
        <w:rPr>
          <w:rFonts w:ascii="Times New Roman" w:hAnsi="Times New Roman" w:cs="Times New Roman"/>
          <w:b/>
          <w:sz w:val="24"/>
          <w:szCs w:val="24"/>
        </w:rPr>
      </w:pPr>
      <w:r>
        <w:rPr>
          <w:rFonts w:ascii="Times New Roman" w:hAnsi="Times New Roman" w:cs="Times New Roman"/>
          <w:b/>
          <w:sz w:val="24"/>
          <w:szCs w:val="24"/>
        </w:rPr>
        <w:t>2.3.2 Evaluating</w:t>
      </w:r>
      <w:r w:rsidR="003A7977">
        <w:rPr>
          <w:rFonts w:ascii="Times New Roman" w:hAnsi="Times New Roman" w:cs="Times New Roman"/>
          <w:b/>
          <w:sz w:val="24"/>
          <w:szCs w:val="24"/>
        </w:rPr>
        <w:t xml:space="preserve"> model performance</w:t>
      </w:r>
    </w:p>
    <w:p w14:paraId="5F4EC419" w14:textId="77777777" w:rsidR="008713D0" w:rsidRDefault="00A94E4B">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Estimation performance was evaluated using </w:t>
      </w:r>
      <w:r w:rsidR="008713D0">
        <w:rPr>
          <w:rFonts w:ascii="Times New Roman" w:hAnsi="Times New Roman" w:cs="Times New Roman"/>
          <w:sz w:val="24"/>
          <w:szCs w:val="24"/>
        </w:rPr>
        <w:t>t</w:t>
      </w:r>
      <w:r w:rsidR="00B12D9C">
        <w:rPr>
          <w:rFonts w:ascii="Times New Roman" w:hAnsi="Times New Roman" w:cs="Times New Roman"/>
          <w:sz w:val="24"/>
          <w:szCs w:val="24"/>
        </w:rPr>
        <w:t>hree</w:t>
      </w:r>
      <w:r w:rsidR="008713D0">
        <w:rPr>
          <w:rFonts w:ascii="Times New Roman" w:hAnsi="Times New Roman" w:cs="Times New Roman"/>
          <w:sz w:val="24"/>
          <w:szCs w:val="24"/>
        </w:rPr>
        <w:t xml:space="preserve"> performance statistics:</w:t>
      </w:r>
    </w:p>
    <w:p w14:paraId="6BC5E7D1" w14:textId="77777777" w:rsidR="002667F0" w:rsidRDefault="00D519B7" w:rsidP="009A7607">
      <w:pPr>
        <w:pStyle w:val="ListParagraph"/>
        <w:numPr>
          <w:ilvl w:val="0"/>
          <w:numId w:val="14"/>
        </w:numPr>
        <w:tabs>
          <w:tab w:val="left" w:pos="360"/>
        </w:tabs>
        <w:spacing w:after="0" w:line="240" w:lineRule="auto"/>
        <w:jc w:val="both"/>
        <w:rPr>
          <w:rFonts w:ascii="Times New Roman" w:hAnsi="Times New Roman" w:cs="Times New Roman"/>
          <w:sz w:val="24"/>
          <w:szCs w:val="24"/>
        </w:rPr>
      </w:pPr>
      <w:r w:rsidRPr="00D519B7">
        <w:rPr>
          <w:rFonts w:ascii="Times New Roman" w:hAnsi="Times New Roman" w:cs="Times New Roman"/>
          <w:sz w:val="24"/>
          <w:szCs w:val="24"/>
        </w:rPr>
        <w:t xml:space="preserve">relative error, </w:t>
      </w:r>
      <m:oMath>
        <m:r>
          <w:rPr>
            <w:rFonts w:ascii="Cambria Math" w:hAnsi="Cambria Math" w:cs="Times New Roman"/>
            <w:sz w:val="24"/>
            <w:szCs w:val="24"/>
          </w:rPr>
          <m:t>RE=</m:t>
        </m:r>
        <m:d>
          <m:dPr>
            <m:ctrlPr>
              <w:rPr>
                <w:rFonts w:ascii="Cambria Math" w:hAnsi="Cambria Math" w:cs="Times New Roman"/>
                <w:i/>
                <w:sz w:val="24"/>
                <w:szCs w:val="24"/>
              </w:rPr>
            </m:ctrlPr>
          </m:dPr>
          <m:e>
            <m:acc>
              <m:accPr>
                <m:ctrlPr>
                  <w:rPr>
                    <w:rFonts w:ascii="Cambria Math" w:hAnsi="Cambria Math" w:cs="Times New Roman"/>
                    <w:i/>
                    <w:sz w:val="24"/>
                    <w:szCs w:val="24"/>
                  </w:rPr>
                </m:ctrlPr>
              </m:accPr>
              <m:e>
                <m:r>
                  <w:rPr>
                    <w:rFonts w:ascii="Cambria Math" w:hAnsi="Cambria Math" w:cs="Times New Roman"/>
                    <w:sz w:val="24"/>
                    <w:szCs w:val="24"/>
                  </w:rPr>
                  <m:t>θ</m:t>
                </m:r>
              </m:e>
            </m:acc>
            <m:r>
              <w:rPr>
                <w:rFonts w:ascii="Cambria Math" w:hAnsi="Cambria Math" w:cs="Times New Roman"/>
                <w:sz w:val="24"/>
                <w:szCs w:val="24"/>
              </w:rPr>
              <m:t>-θ</m:t>
            </m:r>
          </m:e>
        </m:d>
        <m:r>
          <w:rPr>
            <w:rFonts w:ascii="Cambria Math" w:hAnsi="Cambria Math" w:cs="Times New Roman"/>
            <w:sz w:val="24"/>
            <w:szCs w:val="24"/>
          </w:rPr>
          <m:t>/θ</m:t>
        </m:r>
      </m:oMath>
      <w:r w:rsidRPr="00D519B7">
        <w:rPr>
          <w:rFonts w:ascii="Times New Roman" w:hAnsi="Times New Roman" w:cs="Times New Roman"/>
          <w:sz w:val="24"/>
          <w:szCs w:val="24"/>
        </w:rPr>
        <w:t xml:space="preserve">, where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Pr="00D519B7">
        <w:rPr>
          <w:rFonts w:ascii="Times New Roman" w:hAnsi="Times New Roman" w:cs="Times New Roman"/>
          <w:sz w:val="24"/>
          <w:szCs w:val="24"/>
        </w:rPr>
        <w:t xml:space="preserve"> and </w:t>
      </w:r>
      <m:oMath>
        <m:r>
          <w:rPr>
            <w:rFonts w:ascii="Cambria Math" w:hAnsi="Cambria Math" w:cs="Times New Roman"/>
            <w:sz w:val="24"/>
            <w:szCs w:val="24"/>
          </w:rPr>
          <m:t>θ</m:t>
        </m:r>
      </m:oMath>
      <w:r w:rsidRPr="00D519B7">
        <w:rPr>
          <w:rFonts w:ascii="Times New Roman" w:hAnsi="Times New Roman" w:cs="Times New Roman"/>
          <w:sz w:val="24"/>
          <w:szCs w:val="24"/>
        </w:rPr>
        <w:t xml:space="preserve"> are estimated and true parameter values, respectively</w:t>
      </w:r>
      <w:r w:rsidR="003A149A">
        <w:rPr>
          <w:rFonts w:ascii="Times New Roman" w:hAnsi="Times New Roman" w:cs="Times New Roman"/>
          <w:sz w:val="24"/>
          <w:szCs w:val="24"/>
        </w:rPr>
        <w:t xml:space="preserve"> and</w:t>
      </w:r>
      <w:r w:rsidR="008713D0">
        <w:rPr>
          <w:rFonts w:ascii="Times New Roman" w:hAnsi="Times New Roman" w:cs="Times New Roman"/>
          <w:sz w:val="24"/>
          <w:szCs w:val="24"/>
        </w:rPr>
        <w:t xml:space="preserve"> a well-performing </w:t>
      </w:r>
      <w:r w:rsidR="00E8038E">
        <w:rPr>
          <w:rFonts w:ascii="Times New Roman" w:hAnsi="Times New Roman" w:cs="Times New Roman"/>
          <w:sz w:val="24"/>
          <w:szCs w:val="24"/>
        </w:rPr>
        <w:t>estimation method</w:t>
      </w:r>
      <w:r w:rsidR="008713D0">
        <w:rPr>
          <w:rFonts w:ascii="Times New Roman" w:hAnsi="Times New Roman" w:cs="Times New Roman"/>
          <w:sz w:val="24"/>
          <w:szCs w:val="24"/>
        </w:rPr>
        <w:t xml:space="preserve"> will have a relative error close to zero for all simulation replicates;</w:t>
      </w:r>
      <w:r w:rsidRPr="00D519B7">
        <w:rPr>
          <w:rFonts w:ascii="Times New Roman" w:hAnsi="Times New Roman" w:cs="Times New Roman"/>
          <w:sz w:val="24"/>
          <w:szCs w:val="24"/>
        </w:rPr>
        <w:t xml:space="preserve"> </w:t>
      </w:r>
    </w:p>
    <w:p w14:paraId="225B3CFB" w14:textId="206AF120" w:rsidR="009A7607" w:rsidRDefault="009A7607" w:rsidP="009A7607">
      <w:pPr>
        <w:pStyle w:val="ListParagraph"/>
        <w:numPr>
          <w:ilvl w:val="0"/>
          <w:numId w:val="14"/>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average absolute relative error, </w:t>
      </w:r>
      <m:oMath>
        <m:r>
          <w:rPr>
            <w:rFonts w:ascii="Cambria Math" w:hAnsi="Cambria Math" w:cs="Times New Roman"/>
            <w:sz w:val="24"/>
            <w:szCs w:val="24"/>
          </w:rPr>
          <m:t>AARE=</m:t>
        </m:r>
        <m:f>
          <m:fPr>
            <m:type m:val="lin"/>
            <m:ctrlPr>
              <w:rPr>
                <w:rFonts w:ascii="Cambria Math" w:hAnsi="Cambria Math" w:cs="Times New Roman"/>
                <w:i/>
                <w:sz w:val="24"/>
                <w:szCs w:val="24"/>
              </w:rPr>
            </m:ctrlPr>
          </m:fPr>
          <m:num>
            <m:d>
              <m:dPr>
                <m:ctrlPr>
                  <w:rPr>
                    <w:rFonts w:ascii="Cambria Math" w:hAnsi="Cambria Math" w:cs="Times New Roman"/>
                    <w:i/>
                    <w:sz w:val="24"/>
                    <w:szCs w:val="24"/>
                  </w:rPr>
                </m:ctrlPr>
              </m:dPr>
              <m:e>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reps</m:t>
                        </m:r>
                      </m:sub>
                    </m:sSub>
                  </m:sup>
                  <m:e>
                    <m:nary>
                      <m:naryPr>
                        <m:chr m:val="∑"/>
                        <m:limLoc m:val="subSup"/>
                        <m:ctrlPr>
                          <w:rPr>
                            <w:rFonts w:ascii="Cambria Math" w:hAnsi="Cambria Math" w:cs="Times New Roman"/>
                            <w:i/>
                            <w:sz w:val="24"/>
                            <w:szCs w:val="24"/>
                          </w:rPr>
                        </m:ctrlPr>
                      </m:naryPr>
                      <m:sub>
                        <m:r>
                          <w:del w:id="105" w:author="Kelli Johnson" w:date="2016-05-26T09:22:00Z">
                            <w:rPr>
                              <w:rFonts w:ascii="Cambria Math" w:hAnsi="Cambria Math" w:cs="Times New Roman"/>
                              <w:sz w:val="24"/>
                              <w:szCs w:val="24"/>
                            </w:rPr>
                            <m:t>t</m:t>
                          </w:del>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min</m:t>
                            </m:r>
                          </m:sub>
                        </m:sSub>
                        <m:r>
                          <w:rPr>
                            <w:rFonts w:ascii="Cambria Math"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max</m:t>
                            </m:r>
                          </m:sub>
                        </m:sSub>
                      </m:sup>
                      <m:e>
                        <m:d>
                          <m:dPr>
                            <m:begChr m:val="|"/>
                            <m:endChr m:val="|"/>
                            <m:ctrlPr>
                              <w:rPr>
                                <w:rFonts w:ascii="Cambria Math" w:hAnsi="Cambria Math" w:cs="Times New Roman"/>
                                <w:i/>
                                <w:sz w:val="24"/>
                                <w:szCs w:val="24"/>
                              </w:rPr>
                            </m:ctrlPr>
                          </m:dPr>
                          <m:e>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i,t</m:t>
                                </m:r>
                              </m:sub>
                            </m:sSub>
                          </m:e>
                        </m:d>
                      </m:e>
                    </m:nary>
                  </m:e>
                </m:nary>
              </m:e>
            </m:d>
          </m:num>
          <m:den>
            <m:r>
              <w:rPr>
                <w:rFonts w:ascii="Cambria Math" w:hAnsi="Cambria Math" w:cs="Times New Roman"/>
                <w:sz w:val="24"/>
                <w:szCs w:val="24"/>
              </w:rPr>
              <m:t>N</m:t>
            </m:r>
          </m:den>
        </m:f>
      </m:oMath>
      <w:r>
        <w:rPr>
          <w:rFonts w:ascii="Times New Roman" w:hAnsi="Times New Roman" w:cs="Times New Roman"/>
          <w:sz w:val="24"/>
          <w:szCs w:val="24"/>
        </w:rPr>
        <w:t xml:space="preserve">, where </w:t>
      </w:r>
      <m:oMath>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i,t</m:t>
            </m:r>
          </m:sub>
        </m:sSub>
      </m:oMath>
      <w:r>
        <w:rPr>
          <w:rFonts w:ascii="Times New Roman" w:hAnsi="Times New Roman" w:cs="Times New Roman"/>
          <w:sz w:val="24"/>
          <w:szCs w:val="24"/>
        </w:rPr>
        <w:t xml:space="preserve"> is the relative error in spawning biomass, </w:t>
      </w:r>
      <w:r>
        <w:rPr>
          <w:rFonts w:ascii="Times New Roman" w:hAnsi="Times New Roman" w:cs="Times New Roman"/>
          <w:i/>
          <w:sz w:val="24"/>
          <w:szCs w:val="24"/>
        </w:rPr>
        <w:t>n</w:t>
      </w:r>
      <w:r>
        <w:rPr>
          <w:rFonts w:ascii="Times New Roman" w:hAnsi="Times New Roman" w:cs="Times New Roman"/>
          <w:i/>
          <w:sz w:val="24"/>
          <w:szCs w:val="24"/>
          <w:vertAlign w:val="subscript"/>
        </w:rPr>
        <w:t>reps</w:t>
      </w:r>
      <w:r>
        <w:rPr>
          <w:rFonts w:ascii="Times New Roman" w:hAnsi="Times New Roman" w:cs="Times New Roman"/>
          <w:sz w:val="24"/>
          <w:szCs w:val="24"/>
        </w:rPr>
        <w:t xml:space="preserve"> is the number of simulation replicates, </w:t>
      </w:r>
      <w:r>
        <w:rPr>
          <w:rFonts w:ascii="Times New Roman" w:hAnsi="Times New Roman" w:cs="Times New Roman"/>
          <w:i/>
          <w:sz w:val="24"/>
          <w:szCs w:val="24"/>
        </w:rPr>
        <w:t>t</w:t>
      </w:r>
      <w:r>
        <w:rPr>
          <w:rFonts w:ascii="Times New Roman" w:hAnsi="Times New Roman" w:cs="Times New Roman"/>
          <w:i/>
          <w:sz w:val="24"/>
          <w:szCs w:val="24"/>
          <w:vertAlign w:val="subscript"/>
        </w:rPr>
        <w:t>min</w:t>
      </w:r>
      <w:r>
        <w:rPr>
          <w:rFonts w:ascii="Times New Roman" w:hAnsi="Times New Roman" w:cs="Times New Roman"/>
          <w:sz w:val="24"/>
          <w:szCs w:val="24"/>
        </w:rPr>
        <w:t xml:space="preserve"> and </w:t>
      </w:r>
      <w:r>
        <w:rPr>
          <w:rFonts w:ascii="Times New Roman" w:hAnsi="Times New Roman" w:cs="Times New Roman"/>
          <w:i/>
          <w:sz w:val="24"/>
          <w:szCs w:val="24"/>
        </w:rPr>
        <w:t>t</w:t>
      </w:r>
      <w:r>
        <w:rPr>
          <w:rFonts w:ascii="Times New Roman" w:hAnsi="Times New Roman" w:cs="Times New Roman"/>
          <w:i/>
          <w:sz w:val="24"/>
          <w:szCs w:val="24"/>
          <w:vertAlign w:val="subscript"/>
        </w:rPr>
        <w:t>max</w:t>
      </w:r>
      <w:r>
        <w:rPr>
          <w:rFonts w:ascii="Times New Roman" w:hAnsi="Times New Roman" w:cs="Times New Roman"/>
          <w:sz w:val="24"/>
          <w:szCs w:val="24"/>
        </w:rPr>
        <w:t xml:space="preserve"> are years over which </w:t>
      </w:r>
      <w:del w:id="106" w:author="Punt, Andre (O&amp;A, Hobart)" w:date="2016-05-21T14:28:00Z">
        <w:r w:rsidDel="007A39A5">
          <w:rPr>
            <w:rFonts w:ascii="Times New Roman" w:hAnsi="Times New Roman" w:cs="Times New Roman"/>
            <w:sz w:val="24"/>
            <w:szCs w:val="24"/>
          </w:rPr>
          <w:delText xml:space="preserve">we’d like to calculate </w:delText>
        </w:r>
      </w:del>
      <w:r>
        <w:rPr>
          <w:rFonts w:ascii="Times New Roman" w:hAnsi="Times New Roman" w:cs="Times New Roman"/>
          <w:sz w:val="24"/>
          <w:szCs w:val="24"/>
        </w:rPr>
        <w:t xml:space="preserve">AARE </w:t>
      </w:r>
      <w:ins w:id="107" w:author="Punt, Andre (O&amp;A, Hobart)" w:date="2016-05-21T14:28:00Z">
        <w:r w:rsidR="007A39A5">
          <w:rPr>
            <w:rFonts w:ascii="Times New Roman" w:hAnsi="Times New Roman" w:cs="Times New Roman"/>
            <w:sz w:val="24"/>
            <w:szCs w:val="24"/>
          </w:rPr>
          <w:t xml:space="preserve">is calculated </w:t>
        </w:r>
      </w:ins>
      <w:r>
        <w:rPr>
          <w:rFonts w:ascii="Times New Roman" w:hAnsi="Times New Roman" w:cs="Times New Roman"/>
          <w:sz w:val="24"/>
          <w:szCs w:val="24"/>
        </w:rPr>
        <w:t xml:space="preserve">(e.g., </w:t>
      </w:r>
      <w:r>
        <w:rPr>
          <w:rFonts w:ascii="Times New Roman" w:hAnsi="Times New Roman" w:cs="Times New Roman"/>
          <w:i/>
          <w:sz w:val="24"/>
          <w:szCs w:val="24"/>
        </w:rPr>
        <w:t>t</w:t>
      </w:r>
      <w:r>
        <w:rPr>
          <w:rFonts w:ascii="Times New Roman" w:hAnsi="Times New Roman" w:cs="Times New Roman"/>
          <w:i/>
          <w:sz w:val="24"/>
          <w:szCs w:val="24"/>
          <w:vertAlign w:val="subscript"/>
        </w:rPr>
        <w:t>min</w:t>
      </w:r>
      <w:r>
        <w:rPr>
          <w:rFonts w:ascii="Times New Roman" w:hAnsi="Times New Roman" w:cs="Times New Roman"/>
          <w:i/>
          <w:sz w:val="24"/>
          <w:szCs w:val="24"/>
        </w:rPr>
        <w:t>=26</w:t>
      </w:r>
      <w:r>
        <w:rPr>
          <w:rFonts w:ascii="Times New Roman" w:hAnsi="Times New Roman" w:cs="Times New Roman"/>
          <w:sz w:val="24"/>
          <w:szCs w:val="24"/>
        </w:rPr>
        <w:t xml:space="preserve"> and </w:t>
      </w:r>
      <w:r>
        <w:rPr>
          <w:rFonts w:ascii="Times New Roman" w:hAnsi="Times New Roman" w:cs="Times New Roman"/>
          <w:i/>
          <w:sz w:val="24"/>
          <w:szCs w:val="24"/>
        </w:rPr>
        <w:t>t</w:t>
      </w:r>
      <w:r>
        <w:rPr>
          <w:rFonts w:ascii="Times New Roman" w:hAnsi="Times New Roman" w:cs="Times New Roman"/>
          <w:i/>
          <w:sz w:val="24"/>
          <w:szCs w:val="24"/>
          <w:vertAlign w:val="subscript"/>
        </w:rPr>
        <w:t>max</w:t>
      </w:r>
      <w:r w:rsidRPr="009A7607">
        <w:rPr>
          <w:rFonts w:ascii="Times New Roman" w:hAnsi="Times New Roman" w:cs="Times New Roman"/>
          <w:i/>
          <w:sz w:val="24"/>
          <w:szCs w:val="24"/>
        </w:rPr>
        <w:t>=80</w:t>
      </w:r>
      <w:r>
        <w:rPr>
          <w:rFonts w:ascii="Times New Roman" w:hAnsi="Times New Roman" w:cs="Times New Roman"/>
          <w:sz w:val="24"/>
          <w:szCs w:val="24"/>
        </w:rPr>
        <w:t xml:space="preserve"> when summarizing performance during the “fishing period”)</w:t>
      </w:r>
      <w:r w:rsidR="005B5A46">
        <w:rPr>
          <w:rFonts w:ascii="Times New Roman" w:hAnsi="Times New Roman" w:cs="Times New Roman"/>
          <w:sz w:val="24"/>
          <w:szCs w:val="24"/>
        </w:rPr>
        <w:t xml:space="preserve">, and </w:t>
      </w:r>
      <m:oMath>
        <m:r>
          <w:rPr>
            <w:rFonts w:ascii="Cambria Math" w:hAnsi="Cambria Math" w:cs="Times New Roman"/>
            <w:sz w:val="24"/>
            <w:szCs w:val="24"/>
          </w:rPr>
          <m:t>N</m:t>
        </m:r>
      </m:oMath>
      <w:r w:rsidR="005B5A46">
        <w:rPr>
          <w:rFonts w:ascii="Times New Roman" w:hAnsi="Times New Roman" w:cs="Times New Roman"/>
          <w:sz w:val="24"/>
          <w:szCs w:val="24"/>
        </w:rPr>
        <w:t xml:space="preserve"> is the total number of observations (i.e., years and replicates)</w:t>
      </w:r>
      <w:r w:rsidR="005A570D">
        <w:rPr>
          <w:rFonts w:ascii="Times New Roman" w:hAnsi="Times New Roman" w:cs="Times New Roman"/>
          <w:sz w:val="24"/>
          <w:szCs w:val="24"/>
        </w:rPr>
        <w:t>; and</w:t>
      </w:r>
    </w:p>
    <w:p w14:paraId="213F2CFF" w14:textId="77777777" w:rsidR="002667F0" w:rsidRDefault="005B5A46" w:rsidP="009A7607">
      <w:pPr>
        <w:pStyle w:val="ListParagraph"/>
        <w:numPr>
          <w:ilvl w:val="0"/>
          <w:numId w:val="14"/>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yearly </w:t>
      </w:r>
      <w:r w:rsidR="00D519B7" w:rsidRPr="00D519B7">
        <w:rPr>
          <w:rFonts w:ascii="Times New Roman" w:hAnsi="Times New Roman" w:cs="Times New Roman"/>
          <w:sz w:val="24"/>
          <w:szCs w:val="24"/>
        </w:rPr>
        <w:t xml:space="preserve">forecast interval coverage, defined as the proportion of </w:t>
      </w:r>
      <w:r w:rsidR="008713D0">
        <w:rPr>
          <w:rFonts w:ascii="Times New Roman" w:hAnsi="Times New Roman" w:cs="Times New Roman"/>
          <w:sz w:val="24"/>
          <w:szCs w:val="24"/>
        </w:rPr>
        <w:t xml:space="preserve">simulation </w:t>
      </w:r>
      <w:r w:rsidR="00D519B7" w:rsidRPr="00D519B7">
        <w:rPr>
          <w:rFonts w:ascii="Times New Roman" w:hAnsi="Times New Roman" w:cs="Times New Roman"/>
          <w:sz w:val="24"/>
          <w:szCs w:val="24"/>
        </w:rPr>
        <w:t xml:space="preserve">replicates where the forecast interval contains the true value from the operating model. </w:t>
      </w:r>
      <w:r w:rsidR="00F35F02">
        <w:rPr>
          <w:rFonts w:ascii="Times New Roman" w:hAnsi="Times New Roman" w:cs="Times New Roman"/>
          <w:sz w:val="24"/>
          <w:szCs w:val="24"/>
        </w:rPr>
        <w:t xml:space="preserve"> </w:t>
      </w:r>
      <w:r w:rsidR="00D519B7" w:rsidRPr="00D519B7">
        <w:rPr>
          <w:rFonts w:ascii="Times New Roman" w:hAnsi="Times New Roman" w:cs="Times New Roman"/>
          <w:sz w:val="24"/>
          <w:szCs w:val="24"/>
        </w:rPr>
        <w:t>A well-calibrated model will have approximately nominal forecast interval coverage, i.e., a 50% forecast interval will contain the true value in 50% of simulation replicates.</w:t>
      </w:r>
    </w:p>
    <w:p w14:paraId="0FADF4E0" w14:textId="77777777" w:rsidR="00194451" w:rsidRDefault="0002078A">
      <w:pPr>
        <w:tabs>
          <w:tab w:val="left" w:pos="360"/>
        </w:tabs>
        <w:spacing w:before="240" w:after="0" w:line="240" w:lineRule="auto"/>
        <w:jc w:val="both"/>
        <w:rPr>
          <w:rFonts w:ascii="Times New Roman" w:hAnsi="Times New Roman" w:cs="Times New Roman"/>
          <w:b/>
          <w:sz w:val="28"/>
          <w:szCs w:val="28"/>
        </w:rPr>
      </w:pPr>
      <w:r>
        <w:rPr>
          <w:rFonts w:ascii="Times New Roman" w:hAnsi="Times New Roman" w:cs="Times New Roman"/>
          <w:b/>
          <w:sz w:val="28"/>
          <w:szCs w:val="28"/>
        </w:rPr>
        <w:t>3</w:t>
      </w:r>
      <w:r w:rsidRPr="00016B31">
        <w:rPr>
          <w:rFonts w:ascii="Times New Roman" w:hAnsi="Times New Roman" w:cs="Times New Roman"/>
          <w:b/>
          <w:sz w:val="28"/>
          <w:szCs w:val="28"/>
        </w:rPr>
        <w:t xml:space="preserve">. </w:t>
      </w:r>
      <w:r>
        <w:rPr>
          <w:rFonts w:ascii="Times New Roman" w:hAnsi="Times New Roman" w:cs="Times New Roman"/>
          <w:b/>
          <w:sz w:val="28"/>
          <w:szCs w:val="28"/>
        </w:rPr>
        <w:t>Results</w:t>
      </w:r>
    </w:p>
    <w:p w14:paraId="1F97FEBB" w14:textId="77777777" w:rsidR="00194451" w:rsidRDefault="00AE0956" w:rsidP="00F46511">
      <w:pPr>
        <w:tabs>
          <w:tab w:val="left" w:pos="360"/>
        </w:tabs>
        <w:spacing w:after="0" w:line="240" w:lineRule="auto"/>
        <w:jc w:val="both"/>
        <w:outlineLvl w:val="0"/>
        <w:rPr>
          <w:rFonts w:ascii="Times New Roman" w:hAnsi="Times New Roman" w:cs="Times New Roman"/>
          <w:b/>
          <w:sz w:val="24"/>
          <w:szCs w:val="24"/>
        </w:rPr>
      </w:pPr>
      <w:r>
        <w:rPr>
          <w:rFonts w:ascii="Times New Roman" w:hAnsi="Times New Roman" w:cs="Times New Roman"/>
          <w:b/>
          <w:sz w:val="24"/>
          <w:szCs w:val="24"/>
        </w:rPr>
        <w:t xml:space="preserve">3.1 </w:t>
      </w:r>
      <w:r w:rsidR="00DE0FE5">
        <w:rPr>
          <w:rFonts w:ascii="Times New Roman" w:hAnsi="Times New Roman" w:cs="Times New Roman"/>
          <w:b/>
          <w:sz w:val="24"/>
          <w:szCs w:val="24"/>
        </w:rPr>
        <w:t>Estimating autocorrelation</w:t>
      </w:r>
    </w:p>
    <w:p w14:paraId="25141F1B" w14:textId="4BD7EA3D" w:rsidR="00A53193" w:rsidRDefault="00DE060E">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We first </w:t>
      </w:r>
      <w:r w:rsidR="00DE0FE5">
        <w:rPr>
          <w:rFonts w:ascii="Times New Roman" w:hAnsi="Times New Roman" w:cs="Times New Roman"/>
          <w:sz w:val="24"/>
          <w:szCs w:val="24"/>
        </w:rPr>
        <w:t xml:space="preserve">seek </w:t>
      </w:r>
      <w:r>
        <w:rPr>
          <w:rFonts w:ascii="Times New Roman" w:hAnsi="Times New Roman" w:cs="Times New Roman"/>
          <w:sz w:val="24"/>
          <w:szCs w:val="24"/>
        </w:rPr>
        <w:t xml:space="preserve">to determine whether an integrated assessment model can provide an accurate and precise estimate of </w:t>
      </w:r>
      <w:r w:rsidR="002B26E8">
        <w:rPr>
          <w:rFonts w:ascii="Times New Roman" w:hAnsi="Times New Roman" w:cs="Times New Roman"/>
          <w:sz w:val="24"/>
          <w:szCs w:val="24"/>
        </w:rPr>
        <w:sym w:font="Symbol" w:char="F072"/>
      </w:r>
      <w:r>
        <w:rPr>
          <w:rFonts w:ascii="Times New Roman" w:hAnsi="Times New Roman" w:cs="Times New Roman"/>
          <w:sz w:val="24"/>
          <w:szCs w:val="24"/>
        </w:rPr>
        <w:t>.  W</w:t>
      </w:r>
      <w:r w:rsidR="00AE0956">
        <w:rPr>
          <w:rFonts w:ascii="Times New Roman" w:hAnsi="Times New Roman" w:cs="Times New Roman"/>
          <w:sz w:val="24"/>
          <w:szCs w:val="24"/>
        </w:rPr>
        <w:t xml:space="preserve">e </w:t>
      </w:r>
      <w:r>
        <w:rPr>
          <w:rFonts w:ascii="Times New Roman" w:hAnsi="Times New Roman" w:cs="Times New Roman"/>
          <w:sz w:val="24"/>
          <w:szCs w:val="24"/>
        </w:rPr>
        <w:t xml:space="preserve">therefore </w:t>
      </w:r>
      <w:r w:rsidR="00AE0956">
        <w:rPr>
          <w:rFonts w:ascii="Times New Roman" w:hAnsi="Times New Roman" w:cs="Times New Roman"/>
          <w:sz w:val="24"/>
          <w:szCs w:val="24"/>
        </w:rPr>
        <w:t xml:space="preserve">evaluate estimates produced either when treating </w:t>
      </w:r>
      <w:r w:rsidR="002B26E8" w:rsidRPr="00A52A44">
        <w:rPr>
          <w:rFonts w:ascii="Times New Roman" w:hAnsi="Times New Roman" w:cs="Times New Roman"/>
          <w:sz w:val="24"/>
          <w:szCs w:val="24"/>
        </w:rPr>
        <w:t>ρ</w:t>
      </w:r>
      <w:r w:rsidR="002B26E8">
        <w:rPr>
          <w:rFonts w:ascii="Times New Roman" w:hAnsi="Times New Roman" w:cs="Times New Roman"/>
          <w:sz w:val="24"/>
          <w:szCs w:val="24"/>
        </w:rPr>
        <w:sym w:font="Symbol" w:char="F020"/>
      </w:r>
      <w:del w:id="108" w:author="Kelli Johnson" w:date="2016-05-26T09:28:00Z">
        <w:r w:rsidR="00AE0956" w:rsidDel="00AD23DC">
          <w:rPr>
            <w:rFonts w:ascii="Times New Roman" w:hAnsi="Times New Roman" w:cs="Times New Roman"/>
            <w:sz w:val="24"/>
            <w:szCs w:val="24"/>
          </w:rPr>
          <w:delText xml:space="preserve"> </w:delText>
        </w:r>
      </w:del>
      <w:r w:rsidR="00AE0956">
        <w:rPr>
          <w:rFonts w:ascii="Times New Roman" w:hAnsi="Times New Roman" w:cs="Times New Roman"/>
          <w:sz w:val="24"/>
          <w:szCs w:val="24"/>
        </w:rPr>
        <w:t>as a fixed effect (“</w:t>
      </w:r>
      <w:r w:rsidR="00B12D9C">
        <w:rPr>
          <w:rFonts w:ascii="Times New Roman" w:hAnsi="Times New Roman" w:cs="Times New Roman"/>
          <w:sz w:val="24"/>
          <w:szCs w:val="24"/>
        </w:rPr>
        <w:t>I</w:t>
      </w:r>
      <w:r w:rsidR="00AE0956">
        <w:rPr>
          <w:rFonts w:ascii="Times New Roman" w:hAnsi="Times New Roman" w:cs="Times New Roman"/>
          <w:sz w:val="24"/>
          <w:szCs w:val="24"/>
        </w:rPr>
        <w:t>nternal”) or when calculating the sample autocorrelation of estimated recruitment deviations (“</w:t>
      </w:r>
      <w:r w:rsidR="00B12D9C">
        <w:rPr>
          <w:rFonts w:ascii="Times New Roman" w:hAnsi="Times New Roman" w:cs="Times New Roman"/>
          <w:sz w:val="24"/>
          <w:szCs w:val="24"/>
        </w:rPr>
        <w:t>E</w:t>
      </w:r>
      <w:r w:rsidR="00AE0956">
        <w:rPr>
          <w:rFonts w:ascii="Times New Roman" w:hAnsi="Times New Roman" w:cs="Times New Roman"/>
          <w:sz w:val="24"/>
          <w:szCs w:val="24"/>
        </w:rPr>
        <w:t>xternal”</w:t>
      </w:r>
      <w:r w:rsidR="001E2F38">
        <w:rPr>
          <w:rFonts w:ascii="Times New Roman" w:hAnsi="Times New Roman" w:cs="Times New Roman"/>
          <w:sz w:val="24"/>
          <w:szCs w:val="24"/>
        </w:rPr>
        <w:t xml:space="preserve">). </w:t>
      </w:r>
      <w:r w:rsidR="00F35F02">
        <w:rPr>
          <w:rFonts w:ascii="Times New Roman" w:hAnsi="Times New Roman" w:cs="Times New Roman"/>
          <w:sz w:val="24"/>
          <w:szCs w:val="24"/>
        </w:rPr>
        <w:t xml:space="preserve"> </w:t>
      </w:r>
      <w:r w:rsidR="008713D0">
        <w:rPr>
          <w:rFonts w:ascii="Times New Roman" w:hAnsi="Times New Roman" w:cs="Times New Roman"/>
          <w:sz w:val="24"/>
          <w:szCs w:val="24"/>
        </w:rPr>
        <w:t xml:space="preserve">“Internal” estimation </w:t>
      </w:r>
      <w:r w:rsidR="00AE0956">
        <w:rPr>
          <w:rFonts w:ascii="Times New Roman" w:hAnsi="Times New Roman" w:cs="Times New Roman"/>
          <w:sz w:val="24"/>
          <w:szCs w:val="24"/>
        </w:rPr>
        <w:t xml:space="preserve">is biased towards </w:t>
      </w:r>
      <w:r w:rsidR="008713D0">
        <w:rPr>
          <w:rFonts w:ascii="Times New Roman" w:hAnsi="Times New Roman" w:cs="Times New Roman"/>
          <w:sz w:val="24"/>
          <w:szCs w:val="24"/>
        </w:rPr>
        <w:t xml:space="preserve">extreme values </w:t>
      </w:r>
      <w:r w:rsidR="00AE0956">
        <w:rPr>
          <w:rFonts w:ascii="Times New Roman" w:hAnsi="Times New Roman" w:cs="Times New Roman"/>
          <w:sz w:val="24"/>
          <w:szCs w:val="24"/>
        </w:rPr>
        <w:t>in all scenarios</w:t>
      </w:r>
      <w:r w:rsidR="008713D0">
        <w:rPr>
          <w:rFonts w:ascii="Times New Roman" w:hAnsi="Times New Roman" w:cs="Times New Roman"/>
          <w:sz w:val="24"/>
          <w:szCs w:val="24"/>
        </w:rPr>
        <w:t xml:space="preserve"> </w:t>
      </w:r>
      <w:r w:rsidR="008713D0">
        <w:rPr>
          <w:rFonts w:ascii="Times New Roman" w:hAnsi="Times New Roman" w:cs="Times New Roman"/>
          <w:sz w:val="24"/>
          <w:szCs w:val="24"/>
        </w:rPr>
        <w:lastRenderedPageBreak/>
        <w:t xml:space="preserve">(i.e., towards 1.0 when true autocorrelation is positive and towards -1.0 when true autocorrelation is negative; </w:t>
      </w:r>
      <w:r w:rsidR="000B153D">
        <w:rPr>
          <w:rFonts w:ascii="Times New Roman" w:hAnsi="Times New Roman" w:cs="Times New Roman"/>
          <w:sz w:val="24"/>
          <w:szCs w:val="24"/>
        </w:rPr>
        <w:fldChar w:fldCharType="begin"/>
      </w:r>
      <w:r w:rsidR="008A4618">
        <w:rPr>
          <w:rFonts w:ascii="Times New Roman" w:hAnsi="Times New Roman" w:cs="Times New Roman"/>
          <w:sz w:val="24"/>
          <w:szCs w:val="24"/>
        </w:rPr>
        <w:instrText xml:space="preserve"> REF _Ref433344308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57594B">
        <w:rPr>
          <w:rFonts w:ascii="Times New Roman" w:hAnsi="Times New Roman" w:cs="Times New Roman"/>
          <w:sz w:val="24"/>
          <w:szCs w:val="24"/>
        </w:rPr>
        <w:t xml:space="preserve">Fig. </w:t>
      </w:r>
      <w:r w:rsidR="0057594B" w:rsidRPr="0057594B">
        <w:rPr>
          <w:rFonts w:ascii="Times New Roman" w:hAnsi="Times New Roman" w:cs="Times New Roman"/>
          <w:noProof/>
          <w:sz w:val="24"/>
          <w:szCs w:val="24"/>
        </w:rPr>
        <w:t>2</w:t>
      </w:r>
      <w:r w:rsidR="000B153D">
        <w:rPr>
          <w:rFonts w:ascii="Times New Roman" w:hAnsi="Times New Roman" w:cs="Times New Roman"/>
          <w:sz w:val="24"/>
          <w:szCs w:val="24"/>
        </w:rPr>
        <w:fldChar w:fldCharType="end"/>
      </w:r>
      <w:r w:rsidR="008A4618">
        <w:rPr>
          <w:rFonts w:ascii="Times New Roman" w:hAnsi="Times New Roman" w:cs="Times New Roman"/>
          <w:sz w:val="24"/>
          <w:szCs w:val="24"/>
        </w:rPr>
        <w:t>,</w:t>
      </w:r>
      <w:r w:rsidR="008713D0">
        <w:rPr>
          <w:rFonts w:ascii="Times New Roman" w:hAnsi="Times New Roman" w:cs="Times New Roman"/>
          <w:sz w:val="24"/>
          <w:szCs w:val="24"/>
        </w:rPr>
        <w:t xml:space="preserve"> top row).</w:t>
      </w:r>
      <w:r w:rsidR="00AE0956">
        <w:rPr>
          <w:rFonts w:ascii="Times New Roman" w:hAnsi="Times New Roman" w:cs="Times New Roman"/>
          <w:sz w:val="24"/>
          <w:szCs w:val="24"/>
        </w:rPr>
        <w:t xml:space="preserve"> </w:t>
      </w:r>
      <w:r w:rsidR="008713D0">
        <w:rPr>
          <w:rFonts w:ascii="Times New Roman" w:hAnsi="Times New Roman" w:cs="Times New Roman"/>
          <w:sz w:val="24"/>
          <w:szCs w:val="24"/>
        </w:rPr>
        <w:t xml:space="preserve"> </w:t>
      </w:r>
      <w:r>
        <w:rPr>
          <w:rFonts w:ascii="Times New Roman" w:hAnsi="Times New Roman" w:cs="Times New Roman"/>
          <w:sz w:val="24"/>
          <w:szCs w:val="24"/>
        </w:rPr>
        <w:t>“</w:t>
      </w:r>
      <w:r w:rsidR="002B26E8">
        <w:rPr>
          <w:rFonts w:ascii="Times New Roman" w:hAnsi="Times New Roman" w:cs="Times New Roman"/>
          <w:sz w:val="24"/>
          <w:szCs w:val="24"/>
        </w:rPr>
        <w:t>I</w:t>
      </w:r>
      <w:r>
        <w:rPr>
          <w:rFonts w:ascii="Times New Roman" w:hAnsi="Times New Roman" w:cs="Times New Roman"/>
          <w:sz w:val="24"/>
          <w:szCs w:val="24"/>
        </w:rPr>
        <w:t xml:space="preserve">nternal” </w:t>
      </w:r>
      <w:r w:rsidR="002B26E8">
        <w:rPr>
          <w:rFonts w:ascii="Times New Roman" w:hAnsi="Times New Roman" w:cs="Times New Roman"/>
          <w:sz w:val="24"/>
          <w:szCs w:val="24"/>
        </w:rPr>
        <w:t xml:space="preserve">estimation </w:t>
      </w:r>
      <w:r>
        <w:rPr>
          <w:rFonts w:ascii="Times New Roman" w:hAnsi="Times New Roman" w:cs="Times New Roman"/>
          <w:sz w:val="24"/>
          <w:szCs w:val="24"/>
        </w:rPr>
        <w:t>also has a high proportion of simulation replicates that d</w:t>
      </w:r>
      <w:ins w:id="109" w:author="Punt, Andre (O&amp;A, Hobart)" w:date="2016-05-21T14:29:00Z">
        <w:r w:rsidR="007A39A5">
          <w:rPr>
            <w:rFonts w:ascii="Times New Roman" w:hAnsi="Times New Roman" w:cs="Times New Roman"/>
            <w:sz w:val="24"/>
            <w:szCs w:val="24"/>
          </w:rPr>
          <w:t xml:space="preserve">oes </w:t>
        </w:r>
      </w:ins>
      <w:del w:id="110" w:author="Punt, Andre (O&amp;A, Hobart)" w:date="2016-05-21T14:29:00Z">
        <w:r w:rsidDel="007A39A5">
          <w:rPr>
            <w:rFonts w:ascii="Times New Roman" w:hAnsi="Times New Roman" w:cs="Times New Roman"/>
            <w:sz w:val="24"/>
            <w:szCs w:val="24"/>
          </w:rPr>
          <w:delText xml:space="preserve">o </w:delText>
        </w:r>
      </w:del>
      <w:r>
        <w:rPr>
          <w:rFonts w:ascii="Times New Roman" w:hAnsi="Times New Roman" w:cs="Times New Roman"/>
          <w:sz w:val="24"/>
          <w:szCs w:val="24"/>
        </w:rPr>
        <w:t xml:space="preserve">not converge when the true autocorrelation is 0.9.  In these cases, the estimated autocorrelation approaches the bound at 1.0 and the </w:t>
      </w:r>
      <w:r w:rsidR="002B26E8">
        <w:rPr>
          <w:rFonts w:ascii="Times New Roman" w:hAnsi="Times New Roman" w:cs="Times New Roman"/>
          <w:sz w:val="24"/>
          <w:szCs w:val="24"/>
        </w:rPr>
        <w:t>H</w:t>
      </w:r>
      <w:r>
        <w:rPr>
          <w:rFonts w:ascii="Times New Roman" w:hAnsi="Times New Roman" w:cs="Times New Roman"/>
          <w:sz w:val="24"/>
          <w:szCs w:val="24"/>
        </w:rPr>
        <w:t xml:space="preserve">essian </w:t>
      </w:r>
      <w:r w:rsidR="002B26E8">
        <w:rPr>
          <w:rFonts w:ascii="Times New Roman" w:hAnsi="Times New Roman" w:cs="Times New Roman"/>
          <w:sz w:val="24"/>
          <w:szCs w:val="24"/>
        </w:rPr>
        <w:t xml:space="preserve">matrix </w:t>
      </w:r>
      <w:r>
        <w:rPr>
          <w:rFonts w:ascii="Times New Roman" w:hAnsi="Times New Roman" w:cs="Times New Roman"/>
          <w:sz w:val="24"/>
          <w:szCs w:val="24"/>
        </w:rPr>
        <w:t xml:space="preserve">is generally not positive definite.  </w:t>
      </w:r>
      <w:r w:rsidR="008713D0">
        <w:rPr>
          <w:rFonts w:ascii="Times New Roman" w:hAnsi="Times New Roman" w:cs="Times New Roman"/>
          <w:sz w:val="24"/>
          <w:szCs w:val="24"/>
        </w:rPr>
        <w:t xml:space="preserve">By contrast, external estimates of </w:t>
      </w:r>
      <w:r w:rsidR="002B26E8" w:rsidRPr="00A52A44">
        <w:rPr>
          <w:rFonts w:ascii="Times New Roman" w:hAnsi="Times New Roman" w:cs="Times New Roman"/>
          <w:sz w:val="24"/>
          <w:szCs w:val="24"/>
        </w:rPr>
        <w:t>ρ</w:t>
      </w:r>
      <w:r w:rsidR="002B26E8">
        <w:rPr>
          <w:rFonts w:ascii="Times New Roman" w:hAnsi="Times New Roman" w:cs="Times New Roman"/>
          <w:sz w:val="24"/>
          <w:szCs w:val="24"/>
        </w:rPr>
        <w:sym w:font="Symbol" w:char="F020"/>
      </w:r>
      <w:r w:rsidR="008713D0">
        <w:rPr>
          <w:rFonts w:ascii="Times New Roman" w:hAnsi="Times New Roman" w:cs="Times New Roman"/>
          <w:sz w:val="24"/>
          <w:szCs w:val="24"/>
        </w:rPr>
        <w:t>are approximately unbiased for all levels of autocorrelation (</w:t>
      </w:r>
      <w:r w:rsidR="000B153D">
        <w:rPr>
          <w:rFonts w:ascii="Times New Roman" w:hAnsi="Times New Roman" w:cs="Times New Roman"/>
          <w:sz w:val="24"/>
          <w:szCs w:val="24"/>
        </w:rPr>
        <w:fldChar w:fldCharType="begin"/>
      </w:r>
      <w:r w:rsidR="008A4618">
        <w:rPr>
          <w:rFonts w:ascii="Times New Roman" w:hAnsi="Times New Roman" w:cs="Times New Roman"/>
          <w:sz w:val="24"/>
          <w:szCs w:val="24"/>
        </w:rPr>
        <w:instrText xml:space="preserve"> REF _Ref433344308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57594B">
        <w:rPr>
          <w:rFonts w:ascii="Times New Roman" w:hAnsi="Times New Roman" w:cs="Times New Roman"/>
          <w:sz w:val="24"/>
          <w:szCs w:val="24"/>
        </w:rPr>
        <w:t xml:space="preserve">Fig. </w:t>
      </w:r>
      <w:r w:rsidR="0057594B" w:rsidRPr="0057594B">
        <w:rPr>
          <w:rFonts w:ascii="Times New Roman" w:hAnsi="Times New Roman" w:cs="Times New Roman"/>
          <w:noProof/>
          <w:sz w:val="24"/>
          <w:szCs w:val="24"/>
        </w:rPr>
        <w:t>2</w:t>
      </w:r>
      <w:r w:rsidR="000B153D">
        <w:rPr>
          <w:rFonts w:ascii="Times New Roman" w:hAnsi="Times New Roman" w:cs="Times New Roman"/>
          <w:sz w:val="24"/>
          <w:szCs w:val="24"/>
        </w:rPr>
        <w:fldChar w:fldCharType="end"/>
      </w:r>
      <w:r w:rsidR="002B26E8">
        <w:rPr>
          <w:rFonts w:ascii="Times New Roman" w:hAnsi="Times New Roman" w:cs="Times New Roman"/>
          <w:sz w:val="24"/>
          <w:szCs w:val="24"/>
        </w:rPr>
        <w:t>,</w:t>
      </w:r>
      <w:r w:rsidR="008713D0">
        <w:rPr>
          <w:rFonts w:ascii="Times New Roman" w:hAnsi="Times New Roman" w:cs="Times New Roman"/>
          <w:sz w:val="24"/>
          <w:szCs w:val="24"/>
        </w:rPr>
        <w:t xml:space="preserve"> bottom row)</w:t>
      </w:r>
      <w:r>
        <w:rPr>
          <w:rFonts w:ascii="Times New Roman" w:hAnsi="Times New Roman" w:cs="Times New Roman"/>
          <w:sz w:val="24"/>
          <w:szCs w:val="24"/>
        </w:rPr>
        <w:t>. “</w:t>
      </w:r>
      <w:r w:rsidR="002B26E8">
        <w:rPr>
          <w:rFonts w:ascii="Times New Roman" w:hAnsi="Times New Roman" w:cs="Times New Roman"/>
          <w:sz w:val="24"/>
          <w:szCs w:val="24"/>
        </w:rPr>
        <w:t>E</w:t>
      </w:r>
      <w:r>
        <w:rPr>
          <w:rFonts w:ascii="Times New Roman" w:hAnsi="Times New Roman" w:cs="Times New Roman"/>
          <w:sz w:val="24"/>
          <w:szCs w:val="24"/>
        </w:rPr>
        <w:t>xternal</w:t>
      </w:r>
      <w:r w:rsidR="002B26E8">
        <w:rPr>
          <w:rFonts w:ascii="Times New Roman" w:hAnsi="Times New Roman" w:cs="Times New Roman"/>
          <w:sz w:val="24"/>
          <w:szCs w:val="24"/>
        </w:rPr>
        <w:t>”</w:t>
      </w:r>
      <w:r>
        <w:rPr>
          <w:rFonts w:ascii="Times New Roman" w:hAnsi="Times New Roman" w:cs="Times New Roman"/>
          <w:sz w:val="24"/>
          <w:szCs w:val="24"/>
        </w:rPr>
        <w:t xml:space="preserve"> estimation </w:t>
      </w:r>
      <w:r w:rsidR="002B26E8">
        <w:rPr>
          <w:rFonts w:ascii="Times New Roman" w:hAnsi="Times New Roman" w:cs="Times New Roman"/>
          <w:sz w:val="24"/>
          <w:szCs w:val="24"/>
        </w:rPr>
        <w:t xml:space="preserve">also leads to </w:t>
      </w:r>
      <w:r>
        <w:rPr>
          <w:rFonts w:ascii="Times New Roman" w:hAnsi="Times New Roman" w:cs="Times New Roman"/>
          <w:sz w:val="24"/>
          <w:szCs w:val="24"/>
        </w:rPr>
        <w:t xml:space="preserve">a larger proportion of </w:t>
      </w:r>
      <w:r w:rsidR="002E4976">
        <w:rPr>
          <w:rFonts w:ascii="Times New Roman" w:hAnsi="Times New Roman" w:cs="Times New Roman"/>
          <w:sz w:val="24"/>
          <w:szCs w:val="24"/>
        </w:rPr>
        <w:t>converged replicates compared to “Internal” estimation</w:t>
      </w:r>
      <w:r>
        <w:rPr>
          <w:rFonts w:ascii="Times New Roman" w:hAnsi="Times New Roman" w:cs="Times New Roman"/>
          <w:sz w:val="24"/>
          <w:szCs w:val="24"/>
        </w:rPr>
        <w:t xml:space="preserve">.  </w:t>
      </w:r>
      <w:r w:rsidR="00BD11AD">
        <w:rPr>
          <w:rFonts w:ascii="Times New Roman" w:hAnsi="Times New Roman" w:cs="Times New Roman"/>
          <w:sz w:val="24"/>
          <w:szCs w:val="24"/>
        </w:rPr>
        <w:t>As a sensitivity analysis, we also show “</w:t>
      </w:r>
      <w:r w:rsidR="002E4976">
        <w:rPr>
          <w:rFonts w:ascii="Times New Roman" w:hAnsi="Times New Roman" w:cs="Times New Roman"/>
          <w:sz w:val="24"/>
          <w:szCs w:val="24"/>
        </w:rPr>
        <w:t>External</w:t>
      </w:r>
      <w:r w:rsidR="00BD11AD">
        <w:rPr>
          <w:rFonts w:ascii="Times New Roman" w:hAnsi="Times New Roman" w:cs="Times New Roman"/>
          <w:sz w:val="24"/>
          <w:szCs w:val="24"/>
        </w:rPr>
        <w:t xml:space="preserve">” estimates of </w:t>
      </w:r>
      <w:r w:rsidR="002B26E8" w:rsidRPr="00A52A44">
        <w:rPr>
          <w:rFonts w:ascii="Times New Roman" w:hAnsi="Times New Roman" w:cs="Times New Roman"/>
          <w:sz w:val="24"/>
          <w:szCs w:val="24"/>
        </w:rPr>
        <w:t>ρ</w:t>
      </w:r>
      <w:r w:rsidR="002B26E8">
        <w:rPr>
          <w:rFonts w:ascii="Times New Roman" w:hAnsi="Times New Roman" w:cs="Times New Roman"/>
          <w:sz w:val="24"/>
          <w:szCs w:val="24"/>
        </w:rPr>
        <w:sym w:font="Symbol" w:char="F020"/>
      </w:r>
      <w:r w:rsidR="00BD11AD">
        <w:rPr>
          <w:rFonts w:ascii="Times New Roman" w:hAnsi="Times New Roman" w:cs="Times New Roman"/>
          <w:sz w:val="24"/>
          <w:szCs w:val="24"/>
        </w:rPr>
        <w:t>given different quantities of data for estimating recruitment (</w:t>
      </w:r>
      <w:r w:rsidR="000B153D">
        <w:rPr>
          <w:rFonts w:ascii="Times New Roman" w:hAnsi="Times New Roman" w:cs="Times New Roman"/>
          <w:sz w:val="24"/>
          <w:szCs w:val="24"/>
        </w:rPr>
        <w:fldChar w:fldCharType="begin"/>
      </w:r>
      <w:r w:rsidR="006377AF">
        <w:rPr>
          <w:rFonts w:ascii="Times New Roman" w:hAnsi="Times New Roman" w:cs="Times New Roman"/>
          <w:sz w:val="24"/>
          <w:szCs w:val="24"/>
        </w:rPr>
        <w:instrText xml:space="preserve"> REF _Ref442333494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57594B">
        <w:rPr>
          <w:rFonts w:ascii="Times New Roman" w:hAnsi="Times New Roman" w:cs="Times New Roman"/>
          <w:sz w:val="24"/>
          <w:szCs w:val="24"/>
        </w:rPr>
        <w:t xml:space="preserve">Fig. </w:t>
      </w:r>
      <w:r w:rsidR="0057594B" w:rsidRPr="0057594B">
        <w:rPr>
          <w:rFonts w:ascii="Times New Roman" w:hAnsi="Times New Roman" w:cs="Times New Roman"/>
          <w:noProof/>
          <w:sz w:val="24"/>
          <w:szCs w:val="24"/>
        </w:rPr>
        <w:t>3</w:t>
      </w:r>
      <w:r w:rsidR="000B153D">
        <w:rPr>
          <w:rFonts w:ascii="Times New Roman" w:hAnsi="Times New Roman" w:cs="Times New Roman"/>
          <w:sz w:val="24"/>
          <w:szCs w:val="24"/>
        </w:rPr>
        <w:fldChar w:fldCharType="end"/>
      </w:r>
      <w:r w:rsidR="00BD11AD">
        <w:rPr>
          <w:rFonts w:ascii="Times New Roman" w:hAnsi="Times New Roman" w:cs="Times New Roman"/>
          <w:sz w:val="24"/>
          <w:szCs w:val="24"/>
        </w:rPr>
        <w:t xml:space="preserve">; i.e., with </w:t>
      </w:r>
      <w:r w:rsidR="00B12D9C">
        <w:rPr>
          <w:rFonts w:ascii="Times New Roman" w:hAnsi="Times New Roman" w:cs="Times New Roman"/>
          <w:sz w:val="24"/>
          <w:szCs w:val="24"/>
        </w:rPr>
        <w:t xml:space="preserve">fishery </w:t>
      </w:r>
      <w:r w:rsidR="00BD11AD">
        <w:rPr>
          <w:rFonts w:ascii="Times New Roman" w:hAnsi="Times New Roman" w:cs="Times New Roman"/>
          <w:sz w:val="24"/>
          <w:szCs w:val="24"/>
        </w:rPr>
        <w:t xml:space="preserve">compositional data </w:t>
      </w:r>
      <w:r w:rsidR="00B12D9C">
        <w:rPr>
          <w:rFonts w:ascii="Times New Roman" w:hAnsi="Times New Roman" w:cs="Times New Roman"/>
          <w:sz w:val="24"/>
          <w:szCs w:val="24"/>
        </w:rPr>
        <w:t xml:space="preserve">and survey data </w:t>
      </w:r>
      <w:r w:rsidR="00BD11AD">
        <w:rPr>
          <w:rFonts w:ascii="Times New Roman" w:hAnsi="Times New Roman" w:cs="Times New Roman"/>
          <w:sz w:val="24"/>
          <w:szCs w:val="24"/>
        </w:rPr>
        <w:t xml:space="preserve">starting in either year 41 or 56, compared with year 26 by default).  This shows that </w:t>
      </w:r>
      <w:r w:rsidR="002B26E8" w:rsidRPr="00A52A44">
        <w:rPr>
          <w:rFonts w:ascii="Times New Roman" w:hAnsi="Times New Roman" w:cs="Times New Roman"/>
          <w:sz w:val="24"/>
          <w:szCs w:val="24"/>
        </w:rPr>
        <w:t>ρ</w:t>
      </w:r>
      <w:r w:rsidR="002B26E8">
        <w:rPr>
          <w:rFonts w:ascii="Times New Roman" w:hAnsi="Times New Roman" w:cs="Times New Roman"/>
          <w:sz w:val="24"/>
          <w:szCs w:val="24"/>
        </w:rPr>
        <w:sym w:font="Symbol" w:char="F020"/>
      </w:r>
      <w:r w:rsidR="00BD11AD">
        <w:rPr>
          <w:rFonts w:ascii="Times New Roman" w:hAnsi="Times New Roman" w:cs="Times New Roman"/>
          <w:sz w:val="24"/>
          <w:szCs w:val="24"/>
        </w:rPr>
        <w:t xml:space="preserve"> can be estimated </w:t>
      </w:r>
      <w:r w:rsidR="00EB7F45">
        <w:rPr>
          <w:rFonts w:ascii="Times New Roman" w:hAnsi="Times New Roman" w:cs="Times New Roman"/>
          <w:sz w:val="24"/>
          <w:szCs w:val="24"/>
        </w:rPr>
        <w:t xml:space="preserve">reasonably well </w:t>
      </w:r>
      <w:r w:rsidR="00BD11AD">
        <w:rPr>
          <w:rFonts w:ascii="Times New Roman" w:hAnsi="Times New Roman" w:cs="Times New Roman"/>
          <w:sz w:val="24"/>
          <w:szCs w:val="24"/>
        </w:rPr>
        <w:t xml:space="preserve">with as few as 25 years of </w:t>
      </w:r>
      <w:ins w:id="111" w:author="Liz.brooks" w:date="2016-05-24T14:27:00Z">
        <w:r w:rsidR="00A0242E">
          <w:rPr>
            <w:rFonts w:ascii="Times New Roman" w:hAnsi="Times New Roman" w:cs="Times New Roman"/>
            <w:sz w:val="24"/>
            <w:szCs w:val="24"/>
          </w:rPr>
          <w:t xml:space="preserve">informative </w:t>
        </w:r>
      </w:ins>
      <w:r w:rsidR="00BD11AD">
        <w:rPr>
          <w:rFonts w:ascii="Times New Roman" w:hAnsi="Times New Roman" w:cs="Times New Roman"/>
          <w:sz w:val="24"/>
          <w:szCs w:val="24"/>
        </w:rPr>
        <w:t>data (</w:t>
      </w:r>
      <w:r w:rsidR="000B153D">
        <w:rPr>
          <w:rFonts w:ascii="Times New Roman" w:hAnsi="Times New Roman" w:cs="Times New Roman"/>
          <w:sz w:val="24"/>
          <w:szCs w:val="24"/>
        </w:rPr>
        <w:fldChar w:fldCharType="begin"/>
      </w:r>
      <w:r w:rsidR="006377AF">
        <w:rPr>
          <w:rFonts w:ascii="Times New Roman" w:hAnsi="Times New Roman" w:cs="Times New Roman"/>
          <w:sz w:val="24"/>
          <w:szCs w:val="24"/>
        </w:rPr>
        <w:instrText xml:space="preserve"> REF _Ref442333494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57594B">
        <w:rPr>
          <w:rFonts w:ascii="Times New Roman" w:hAnsi="Times New Roman" w:cs="Times New Roman"/>
          <w:sz w:val="24"/>
          <w:szCs w:val="24"/>
        </w:rPr>
        <w:t xml:space="preserve">Fig. </w:t>
      </w:r>
      <w:r w:rsidR="0057594B" w:rsidRPr="0057594B">
        <w:rPr>
          <w:rFonts w:ascii="Times New Roman" w:hAnsi="Times New Roman" w:cs="Times New Roman"/>
          <w:noProof/>
          <w:sz w:val="24"/>
          <w:szCs w:val="24"/>
        </w:rPr>
        <w:t>3</w:t>
      </w:r>
      <w:r w:rsidR="000B153D">
        <w:rPr>
          <w:rFonts w:ascii="Times New Roman" w:hAnsi="Times New Roman" w:cs="Times New Roman"/>
          <w:sz w:val="24"/>
          <w:szCs w:val="24"/>
        </w:rPr>
        <w:fldChar w:fldCharType="end"/>
      </w:r>
      <w:r w:rsidR="00BD11AD">
        <w:rPr>
          <w:rFonts w:ascii="Times New Roman" w:hAnsi="Times New Roman" w:cs="Times New Roman"/>
          <w:sz w:val="24"/>
          <w:szCs w:val="24"/>
        </w:rPr>
        <w:t xml:space="preserve">, bottom row), although estimates become more precise with increasing years of data. </w:t>
      </w:r>
      <w:ins w:id="112" w:author="Kelli Johnson" w:date="2016-05-18T08:15:00Z">
        <w:r w:rsidR="00D04DFF">
          <w:rPr>
            <w:rFonts w:ascii="Times New Roman" w:hAnsi="Times New Roman" w:cs="Times New Roman"/>
            <w:sz w:val="24"/>
            <w:szCs w:val="24"/>
          </w:rPr>
          <w:t xml:space="preserve">Additionally, </w:t>
        </w:r>
      </w:ins>
      <w:ins w:id="113" w:author="Kelli Johnson" w:date="2016-05-18T08:16:00Z">
        <w:r w:rsidR="00D04DFF">
          <w:rPr>
            <w:rFonts w:ascii="Times New Roman" w:hAnsi="Times New Roman" w:cs="Times New Roman"/>
            <w:sz w:val="24"/>
            <w:szCs w:val="24"/>
          </w:rPr>
          <w:t>“External” estimation</w:t>
        </w:r>
      </w:ins>
      <w:r w:rsidR="00BD11AD">
        <w:rPr>
          <w:rFonts w:ascii="Times New Roman" w:hAnsi="Times New Roman" w:cs="Times New Roman"/>
          <w:sz w:val="24"/>
          <w:szCs w:val="24"/>
        </w:rPr>
        <w:t xml:space="preserve"> </w:t>
      </w:r>
      <w:ins w:id="114" w:author="Kelli Johnson" w:date="2016-05-18T08:16:00Z">
        <w:r w:rsidR="00D04DFF">
          <w:rPr>
            <w:rFonts w:ascii="Times New Roman" w:hAnsi="Times New Roman" w:cs="Times New Roman"/>
            <w:sz w:val="24"/>
            <w:szCs w:val="24"/>
          </w:rPr>
          <w:t>was</w:t>
        </w:r>
      </w:ins>
      <w:ins w:id="115" w:author="Kelli Johnson" w:date="2016-05-18T08:38:00Z">
        <w:r w:rsidR="00B47A38">
          <w:rPr>
            <w:rFonts w:ascii="Times New Roman" w:hAnsi="Times New Roman" w:cs="Times New Roman"/>
            <w:sz w:val="24"/>
            <w:szCs w:val="24"/>
          </w:rPr>
          <w:t xml:space="preserve"> on average</w:t>
        </w:r>
      </w:ins>
      <w:ins w:id="116" w:author="Kelli Johnson" w:date="2016-05-18T08:16:00Z">
        <w:r w:rsidR="00D04DFF">
          <w:rPr>
            <w:rFonts w:ascii="Times New Roman" w:hAnsi="Times New Roman" w:cs="Times New Roman"/>
            <w:sz w:val="24"/>
            <w:szCs w:val="24"/>
          </w:rPr>
          <w:t xml:space="preserve"> less biased</w:t>
        </w:r>
      </w:ins>
      <w:ins w:id="117" w:author="Kelli Johnson" w:date="2016-05-18T08:23:00Z">
        <w:r w:rsidR="00ED6B27">
          <w:rPr>
            <w:rFonts w:ascii="Times New Roman" w:hAnsi="Times New Roman" w:cs="Times New Roman"/>
            <w:sz w:val="24"/>
            <w:szCs w:val="24"/>
          </w:rPr>
          <w:t xml:space="preserve"> </w:t>
        </w:r>
      </w:ins>
      <w:ins w:id="118" w:author="Kelli Johnson" w:date="2016-05-18T08:16:00Z">
        <w:r w:rsidR="00D04DFF">
          <w:rPr>
            <w:rFonts w:ascii="Times New Roman" w:hAnsi="Times New Roman" w:cs="Times New Roman"/>
            <w:sz w:val="24"/>
            <w:szCs w:val="24"/>
          </w:rPr>
          <w:t xml:space="preserve">than “Internal” estimation for </w:t>
        </w:r>
      </w:ins>
      <w:ins w:id="119" w:author="Punt, Andre (O&amp;A, Hobart)" w:date="2016-05-21T14:30:00Z">
        <w:r w:rsidR="007A39A5">
          <w:rPr>
            <w:rFonts w:ascii="Times New Roman" w:hAnsi="Times New Roman" w:cs="Times New Roman"/>
            <w:sz w:val="24"/>
            <w:szCs w:val="24"/>
          </w:rPr>
          <w:t>the</w:t>
        </w:r>
      </w:ins>
      <w:ins w:id="120" w:author="Kelli Johnson" w:date="2016-05-18T08:16:00Z">
        <w:r w:rsidR="00D04DFF">
          <w:rPr>
            <w:rFonts w:ascii="Times New Roman" w:hAnsi="Times New Roman" w:cs="Times New Roman"/>
            <w:sz w:val="24"/>
            <w:szCs w:val="24"/>
          </w:rPr>
          <w:t xml:space="preserve"> “less-</w:t>
        </w:r>
      </w:ins>
      <w:ins w:id="121" w:author="Kelli Johnson" w:date="2016-05-19T07:30:00Z">
        <w:r w:rsidR="004672D9">
          <w:rPr>
            <w:rFonts w:ascii="Times New Roman" w:hAnsi="Times New Roman" w:cs="Times New Roman"/>
            <w:sz w:val="24"/>
            <w:szCs w:val="24"/>
          </w:rPr>
          <w:t>information</w:t>
        </w:r>
      </w:ins>
      <w:ins w:id="122" w:author="Kelli Johnson" w:date="2016-05-18T08:17:00Z">
        <w:r w:rsidR="00D04DFF">
          <w:rPr>
            <w:rFonts w:ascii="Times New Roman" w:hAnsi="Times New Roman" w:cs="Times New Roman"/>
            <w:sz w:val="24"/>
            <w:szCs w:val="24"/>
          </w:rPr>
          <w:t>”</w:t>
        </w:r>
        <w:r w:rsidR="00ED6B27">
          <w:rPr>
            <w:rFonts w:ascii="Times New Roman" w:hAnsi="Times New Roman" w:cs="Times New Roman"/>
            <w:sz w:val="24"/>
            <w:szCs w:val="24"/>
          </w:rPr>
          <w:t xml:space="preserve"> scenario</w:t>
        </w:r>
      </w:ins>
      <w:ins w:id="123" w:author="Kelli Johnson" w:date="2016-05-18T08:33:00Z">
        <w:r w:rsidR="00B47A38">
          <w:rPr>
            <w:rFonts w:ascii="Times New Roman" w:hAnsi="Times New Roman"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RE</m:t>
              </m:r>
            </m:e>
          </m:acc>
          <m:r>
            <w:rPr>
              <w:rFonts w:ascii="Cambria Math" w:hAnsi="Cambria Math" w:cs="Times New Roman"/>
              <w:sz w:val="24"/>
              <w:szCs w:val="24"/>
            </w:rPr>
            <m:t xml:space="preserve"> </m:t>
          </m:r>
        </m:oMath>
        <w:r w:rsidR="00B47A38">
          <w:rPr>
            <w:rFonts w:ascii="Times New Roman" w:hAnsi="Times New Roman" w:cs="Times New Roman"/>
            <w:sz w:val="24"/>
            <w:szCs w:val="24"/>
          </w:rPr>
          <w:t>= -0.21 and 0.42</w:t>
        </w:r>
      </w:ins>
      <w:ins w:id="124" w:author="Kelli Johnson" w:date="2016-05-18T08:34:00Z">
        <w:r w:rsidR="00B47A38">
          <w:rPr>
            <w:rFonts w:ascii="Times New Roman" w:hAnsi="Times New Roman" w:cs="Times New Roman"/>
            <w:sz w:val="24"/>
            <w:szCs w:val="24"/>
          </w:rPr>
          <w:t>, respectively</w:t>
        </w:r>
      </w:ins>
      <w:ins w:id="125" w:author="Kelli Johnson" w:date="2016-05-18T08:33:00Z">
        <w:r w:rsidR="00B47A38">
          <w:rPr>
            <w:rFonts w:ascii="Times New Roman" w:hAnsi="Times New Roman" w:cs="Times New Roman"/>
            <w:sz w:val="24"/>
            <w:szCs w:val="24"/>
          </w:rPr>
          <w:t>)</w:t>
        </w:r>
      </w:ins>
      <w:ins w:id="126" w:author="Kelli Johnson" w:date="2016-05-18T08:18:00Z">
        <w:r w:rsidR="00D04DFF">
          <w:rPr>
            <w:rFonts w:ascii="Times New Roman" w:hAnsi="Times New Roman" w:cs="Times New Roman"/>
            <w:sz w:val="24"/>
            <w:szCs w:val="24"/>
          </w:rPr>
          <w:t>.</w:t>
        </w:r>
      </w:ins>
      <w:r w:rsidR="00BD11AD">
        <w:rPr>
          <w:rFonts w:ascii="Times New Roman" w:hAnsi="Times New Roman" w:cs="Times New Roman"/>
          <w:sz w:val="24"/>
          <w:szCs w:val="24"/>
        </w:rPr>
        <w:t xml:space="preserve"> </w:t>
      </w:r>
    </w:p>
    <w:p w14:paraId="0FFA1A1D" w14:textId="77777777" w:rsidR="00194451" w:rsidRDefault="00CD7013" w:rsidP="00F46511">
      <w:pPr>
        <w:tabs>
          <w:tab w:val="left" w:pos="360"/>
        </w:tabs>
        <w:spacing w:before="240" w:after="0" w:line="240" w:lineRule="auto"/>
        <w:jc w:val="both"/>
        <w:outlineLvl w:val="0"/>
        <w:rPr>
          <w:rFonts w:ascii="Times New Roman" w:hAnsi="Times New Roman" w:cs="Times New Roman"/>
          <w:b/>
          <w:sz w:val="24"/>
          <w:szCs w:val="24"/>
        </w:rPr>
      </w:pPr>
      <w:r w:rsidRPr="005C318A">
        <w:rPr>
          <w:rFonts w:ascii="Times New Roman" w:hAnsi="Times New Roman" w:cs="Times New Roman"/>
          <w:b/>
          <w:sz w:val="24"/>
          <w:szCs w:val="24"/>
        </w:rPr>
        <w:t>3</w:t>
      </w:r>
      <w:r>
        <w:rPr>
          <w:rFonts w:ascii="Times New Roman" w:hAnsi="Times New Roman" w:cs="Times New Roman"/>
          <w:b/>
          <w:sz w:val="24"/>
          <w:szCs w:val="24"/>
        </w:rPr>
        <w:t>.2</w:t>
      </w:r>
      <w:r w:rsidRPr="005C318A">
        <w:rPr>
          <w:rFonts w:ascii="Times New Roman" w:hAnsi="Times New Roman" w:cs="Times New Roman"/>
          <w:b/>
          <w:sz w:val="24"/>
          <w:szCs w:val="24"/>
        </w:rPr>
        <w:t xml:space="preserve"> </w:t>
      </w:r>
      <w:r>
        <w:rPr>
          <w:rFonts w:ascii="Times New Roman" w:hAnsi="Times New Roman" w:cs="Times New Roman"/>
          <w:b/>
          <w:sz w:val="24"/>
          <w:szCs w:val="24"/>
        </w:rPr>
        <w:t>Impact</w:t>
      </w:r>
      <w:r w:rsidR="00DE0FE5">
        <w:rPr>
          <w:rFonts w:ascii="Times New Roman" w:hAnsi="Times New Roman" w:cs="Times New Roman"/>
          <w:b/>
          <w:sz w:val="24"/>
          <w:szCs w:val="24"/>
        </w:rPr>
        <w:t xml:space="preserve"> of autocorrelation on population forecasts</w:t>
      </w:r>
    </w:p>
    <w:p w14:paraId="08C89312" w14:textId="77777777" w:rsidR="00194451" w:rsidRDefault="00DE0FE5" w:rsidP="00DE0FE5">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We next seek to determine the impact of autocorrelated recruitment on population forecasts, and whether estimat</w:t>
      </w:r>
      <w:r w:rsidR="002B26E8">
        <w:rPr>
          <w:rFonts w:ascii="Times New Roman" w:hAnsi="Times New Roman" w:cs="Times New Roman"/>
          <w:sz w:val="24"/>
          <w:szCs w:val="24"/>
        </w:rPr>
        <w:t>ing and accounting for</w:t>
      </w:r>
      <w:r>
        <w:rPr>
          <w:rFonts w:ascii="Times New Roman" w:hAnsi="Times New Roman" w:cs="Times New Roman"/>
          <w:sz w:val="24"/>
          <w:szCs w:val="24"/>
        </w:rPr>
        <w:t xml:space="preserve"> </w:t>
      </w:r>
      <w:r w:rsidR="002E4976" w:rsidRPr="00A52A44">
        <w:rPr>
          <w:rFonts w:ascii="Times New Roman" w:hAnsi="Times New Roman" w:cs="Times New Roman"/>
          <w:sz w:val="24"/>
          <w:szCs w:val="24"/>
        </w:rPr>
        <w:t>ρ</w:t>
      </w:r>
      <w:r w:rsidR="002E4976">
        <w:rPr>
          <w:rFonts w:ascii="Times New Roman" w:hAnsi="Times New Roman" w:cs="Times New Roman"/>
          <w:sz w:val="24"/>
          <w:szCs w:val="24"/>
        </w:rPr>
        <w:t xml:space="preserve"> </w:t>
      </w:r>
      <w:r>
        <w:rPr>
          <w:rFonts w:ascii="Times New Roman" w:hAnsi="Times New Roman" w:cs="Times New Roman"/>
          <w:sz w:val="24"/>
          <w:szCs w:val="24"/>
        </w:rPr>
        <w:t xml:space="preserve">improves model performance.  To do so, we </w:t>
      </w:r>
      <w:r w:rsidR="00AE0956">
        <w:rPr>
          <w:rFonts w:ascii="Times New Roman" w:hAnsi="Times New Roman" w:cs="Times New Roman"/>
          <w:sz w:val="24"/>
          <w:szCs w:val="24"/>
        </w:rPr>
        <w:t xml:space="preserve">first illustrate the effect of autocorrelated recruitment on estimated spawning </w:t>
      </w:r>
      <w:r w:rsidR="003F34E2">
        <w:rPr>
          <w:rFonts w:ascii="Times New Roman" w:hAnsi="Times New Roman" w:cs="Times New Roman"/>
          <w:sz w:val="24"/>
          <w:szCs w:val="24"/>
        </w:rPr>
        <w:t>biomass</w:t>
      </w:r>
      <w:r w:rsidR="00AE0956">
        <w:rPr>
          <w:rFonts w:ascii="Times New Roman" w:hAnsi="Times New Roman" w:cs="Times New Roman"/>
          <w:sz w:val="24"/>
          <w:szCs w:val="24"/>
        </w:rPr>
        <w:t xml:space="preserve"> for all years </w:t>
      </w:r>
      <w:r w:rsidR="00F6286E">
        <w:rPr>
          <w:rFonts w:ascii="Times New Roman" w:hAnsi="Times New Roman" w:cs="Times New Roman"/>
          <w:sz w:val="24"/>
          <w:szCs w:val="24"/>
        </w:rPr>
        <w:t xml:space="preserve">(years 1-100) </w:t>
      </w:r>
      <w:r w:rsidR="00CD4651">
        <w:rPr>
          <w:rFonts w:ascii="Times New Roman" w:hAnsi="Times New Roman" w:cs="Times New Roman"/>
          <w:sz w:val="24"/>
          <w:szCs w:val="24"/>
        </w:rPr>
        <w:t xml:space="preserve">for </w:t>
      </w:r>
      <w:r w:rsidR="006377AF">
        <w:rPr>
          <w:rFonts w:ascii="Times New Roman" w:hAnsi="Times New Roman" w:cs="Times New Roman"/>
          <w:sz w:val="24"/>
          <w:szCs w:val="24"/>
        </w:rPr>
        <w:t>a single</w:t>
      </w:r>
      <w:r w:rsidR="00CD4651">
        <w:rPr>
          <w:rFonts w:ascii="Times New Roman" w:hAnsi="Times New Roman" w:cs="Times New Roman"/>
          <w:sz w:val="24"/>
          <w:szCs w:val="24"/>
        </w:rPr>
        <w:t xml:space="preserve"> replicate of the simulation experiment </w:t>
      </w:r>
      <w:r w:rsidR="00AE0956">
        <w:rPr>
          <w:rFonts w:ascii="Times New Roman" w:hAnsi="Times New Roman" w:cs="Times New Roman"/>
          <w:sz w:val="24"/>
          <w:szCs w:val="24"/>
        </w:rPr>
        <w:t>(</w:t>
      </w:r>
      <w:r w:rsidR="000B153D">
        <w:rPr>
          <w:rFonts w:ascii="Times New Roman" w:hAnsi="Times New Roman" w:cs="Times New Roman"/>
          <w:sz w:val="24"/>
          <w:szCs w:val="24"/>
        </w:rPr>
        <w:fldChar w:fldCharType="begin"/>
      </w:r>
      <w:r w:rsidR="006377AF">
        <w:rPr>
          <w:rFonts w:ascii="Times New Roman" w:hAnsi="Times New Roman" w:cs="Times New Roman"/>
          <w:sz w:val="24"/>
          <w:szCs w:val="24"/>
        </w:rPr>
        <w:instrText xml:space="preserve"> REF _Ref442333542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57594B">
        <w:rPr>
          <w:rFonts w:ascii="Times New Roman" w:hAnsi="Times New Roman" w:cs="Times New Roman"/>
          <w:sz w:val="24"/>
          <w:szCs w:val="24"/>
        </w:rPr>
        <w:t xml:space="preserve">Fig. </w:t>
      </w:r>
      <w:r w:rsidR="0057594B">
        <w:rPr>
          <w:rFonts w:ascii="Times New Roman" w:hAnsi="Times New Roman" w:cs="Times New Roman"/>
          <w:noProof/>
          <w:sz w:val="24"/>
          <w:szCs w:val="24"/>
        </w:rPr>
        <w:t>4</w:t>
      </w:r>
      <w:r w:rsidR="000B153D">
        <w:rPr>
          <w:rFonts w:ascii="Times New Roman" w:hAnsi="Times New Roman" w:cs="Times New Roman"/>
          <w:sz w:val="24"/>
          <w:szCs w:val="24"/>
        </w:rPr>
        <w:fldChar w:fldCharType="end"/>
      </w:r>
      <w:r w:rsidR="00AE0956">
        <w:rPr>
          <w:rFonts w:ascii="Times New Roman" w:hAnsi="Times New Roman" w:cs="Times New Roman"/>
          <w:sz w:val="24"/>
          <w:szCs w:val="24"/>
        </w:rPr>
        <w:t xml:space="preserve">).  </w:t>
      </w:r>
      <w:r w:rsidR="00CD4651">
        <w:rPr>
          <w:rFonts w:ascii="Times New Roman" w:hAnsi="Times New Roman" w:cs="Times New Roman"/>
          <w:sz w:val="24"/>
          <w:szCs w:val="24"/>
        </w:rPr>
        <w:t>As expected, fixing autocorrelation at its true value results in a forecast interval that expands rapidly during the forecast period (years 81-100)</w:t>
      </w:r>
      <w:r>
        <w:rPr>
          <w:rFonts w:ascii="Times New Roman" w:hAnsi="Times New Roman" w:cs="Times New Roman"/>
          <w:sz w:val="24"/>
          <w:szCs w:val="24"/>
        </w:rPr>
        <w:t xml:space="preserve"> whenever autocorrelation is substantially different from zero</w:t>
      </w:r>
      <w:r w:rsidR="00CD4651">
        <w:rPr>
          <w:rFonts w:ascii="Times New Roman" w:hAnsi="Times New Roman" w:cs="Times New Roman"/>
          <w:sz w:val="24"/>
          <w:szCs w:val="24"/>
        </w:rPr>
        <w:t xml:space="preserve">.  </w:t>
      </w:r>
      <w:r w:rsidR="00D15787">
        <w:rPr>
          <w:rFonts w:ascii="Times New Roman" w:hAnsi="Times New Roman" w:cs="Times New Roman"/>
          <w:sz w:val="24"/>
          <w:szCs w:val="24"/>
        </w:rPr>
        <w:t xml:space="preserve">Most </w:t>
      </w:r>
      <w:r w:rsidR="00D37C3D">
        <w:rPr>
          <w:rFonts w:ascii="Times New Roman" w:hAnsi="Times New Roman" w:cs="Times New Roman"/>
          <w:sz w:val="24"/>
          <w:szCs w:val="24"/>
        </w:rPr>
        <w:t>notable</w:t>
      </w:r>
      <w:r w:rsidR="00CD4651">
        <w:rPr>
          <w:rFonts w:ascii="Times New Roman" w:hAnsi="Times New Roman" w:cs="Times New Roman"/>
          <w:sz w:val="24"/>
          <w:szCs w:val="24"/>
        </w:rPr>
        <w:t xml:space="preserve">, the lower confidence bound for forecasts of spawning </w:t>
      </w:r>
      <w:r w:rsidR="003F34E2">
        <w:rPr>
          <w:rFonts w:ascii="Times New Roman" w:hAnsi="Times New Roman" w:cs="Times New Roman"/>
          <w:sz w:val="24"/>
          <w:szCs w:val="24"/>
        </w:rPr>
        <w:t>biomass</w:t>
      </w:r>
      <w:r w:rsidR="00CD4651">
        <w:rPr>
          <w:rFonts w:ascii="Times New Roman" w:hAnsi="Times New Roman" w:cs="Times New Roman"/>
          <w:sz w:val="24"/>
          <w:szCs w:val="24"/>
        </w:rPr>
        <w:t xml:space="preserve"> declines over time when recruitment autocorrelation is 0.9, despite the forecast model correctly assuming that fishing is absent during this p</w:t>
      </w:r>
      <w:r w:rsidR="00A41FCB">
        <w:rPr>
          <w:rFonts w:ascii="Times New Roman" w:hAnsi="Times New Roman" w:cs="Times New Roman"/>
          <w:sz w:val="24"/>
          <w:szCs w:val="24"/>
        </w:rPr>
        <w:t>eriod (</w:t>
      </w:r>
      <w:r w:rsidR="000B153D">
        <w:rPr>
          <w:rFonts w:ascii="Times New Roman" w:hAnsi="Times New Roman" w:cs="Times New Roman"/>
          <w:sz w:val="24"/>
          <w:szCs w:val="24"/>
        </w:rPr>
        <w:fldChar w:fldCharType="begin"/>
      </w:r>
      <w:r w:rsidR="006377AF">
        <w:rPr>
          <w:rFonts w:ascii="Times New Roman" w:hAnsi="Times New Roman" w:cs="Times New Roman"/>
          <w:sz w:val="24"/>
          <w:szCs w:val="24"/>
        </w:rPr>
        <w:instrText xml:space="preserve"> REF _Ref442333542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57594B">
        <w:rPr>
          <w:rFonts w:ascii="Times New Roman" w:hAnsi="Times New Roman" w:cs="Times New Roman"/>
          <w:sz w:val="24"/>
          <w:szCs w:val="24"/>
        </w:rPr>
        <w:t xml:space="preserve">Fig. </w:t>
      </w:r>
      <w:r w:rsidR="0057594B">
        <w:rPr>
          <w:rFonts w:ascii="Times New Roman" w:hAnsi="Times New Roman" w:cs="Times New Roman"/>
          <w:noProof/>
          <w:sz w:val="24"/>
          <w:szCs w:val="24"/>
        </w:rPr>
        <w:t>4</w:t>
      </w:r>
      <w:r w:rsidR="000B153D">
        <w:rPr>
          <w:rFonts w:ascii="Times New Roman" w:hAnsi="Times New Roman" w:cs="Times New Roman"/>
          <w:sz w:val="24"/>
          <w:szCs w:val="24"/>
        </w:rPr>
        <w:fldChar w:fldCharType="end"/>
      </w:r>
      <w:r w:rsidR="00B12D9C">
        <w:rPr>
          <w:rFonts w:ascii="Times New Roman" w:hAnsi="Times New Roman" w:cs="Times New Roman"/>
          <w:sz w:val="24"/>
          <w:szCs w:val="24"/>
        </w:rPr>
        <w:t>, top right</w:t>
      </w:r>
      <w:r w:rsidR="00CD4651">
        <w:rPr>
          <w:rFonts w:ascii="Times New Roman" w:hAnsi="Times New Roman" w:cs="Times New Roman"/>
          <w:sz w:val="24"/>
          <w:szCs w:val="24"/>
        </w:rPr>
        <w:t xml:space="preserve">).  </w:t>
      </w:r>
    </w:p>
    <w:p w14:paraId="11BEC66D" w14:textId="756A5FAB"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CD4651">
        <w:rPr>
          <w:rFonts w:ascii="Times New Roman" w:hAnsi="Times New Roman" w:cs="Times New Roman"/>
          <w:sz w:val="24"/>
          <w:szCs w:val="24"/>
        </w:rPr>
        <w:t xml:space="preserve">These patterns also hold </w:t>
      </w:r>
      <w:del w:id="127" w:author="Punt, Andre (O&amp;A, Hobart)" w:date="2016-05-21T14:30:00Z">
        <w:r w:rsidR="00CD4651" w:rsidDel="007A39A5">
          <w:rPr>
            <w:rFonts w:ascii="Times New Roman" w:hAnsi="Times New Roman" w:cs="Times New Roman"/>
            <w:sz w:val="24"/>
            <w:szCs w:val="24"/>
          </w:rPr>
          <w:delText xml:space="preserve">when </w:delText>
        </w:r>
        <w:r w:rsidR="00AA44A2" w:rsidDel="007A39A5">
          <w:rPr>
            <w:rFonts w:ascii="Times New Roman" w:hAnsi="Times New Roman" w:cs="Times New Roman"/>
            <w:sz w:val="24"/>
            <w:szCs w:val="24"/>
          </w:rPr>
          <w:delText>calculating</w:delText>
        </w:r>
      </w:del>
      <w:ins w:id="128" w:author="Punt, Andre (O&amp;A, Hobart)" w:date="2016-05-21T14:30:00Z">
        <w:r w:rsidR="007A39A5">
          <w:rPr>
            <w:rFonts w:ascii="Times New Roman" w:hAnsi="Times New Roman" w:cs="Times New Roman"/>
            <w:sz w:val="24"/>
            <w:szCs w:val="24"/>
          </w:rPr>
          <w:t>for</w:t>
        </w:r>
      </w:ins>
      <w:r w:rsidR="00AA44A2">
        <w:rPr>
          <w:rFonts w:ascii="Times New Roman" w:hAnsi="Times New Roman" w:cs="Times New Roman"/>
          <w:sz w:val="24"/>
          <w:szCs w:val="24"/>
        </w:rPr>
        <w:t xml:space="preserve"> the average absolute relative </w:t>
      </w:r>
      <w:r w:rsidR="00CD4651">
        <w:rPr>
          <w:rFonts w:ascii="Times New Roman" w:hAnsi="Times New Roman" w:cs="Times New Roman"/>
          <w:sz w:val="24"/>
          <w:szCs w:val="24"/>
        </w:rPr>
        <w:t>error</w:t>
      </w:r>
      <w:r w:rsidR="00AA44A2">
        <w:rPr>
          <w:rFonts w:ascii="Times New Roman" w:hAnsi="Times New Roman" w:cs="Times New Roman"/>
          <w:sz w:val="24"/>
          <w:szCs w:val="24"/>
        </w:rPr>
        <w:t xml:space="preserve"> (AARE)</w:t>
      </w:r>
      <w:r w:rsidR="00CD4651">
        <w:rPr>
          <w:rFonts w:ascii="Times New Roman" w:hAnsi="Times New Roman" w:cs="Times New Roman"/>
          <w:sz w:val="24"/>
          <w:szCs w:val="24"/>
        </w:rPr>
        <w:t xml:space="preserve"> in estimates of spawning </w:t>
      </w:r>
      <w:r w:rsidR="003F34E2">
        <w:rPr>
          <w:rFonts w:ascii="Times New Roman" w:hAnsi="Times New Roman" w:cs="Times New Roman"/>
          <w:sz w:val="24"/>
          <w:szCs w:val="24"/>
        </w:rPr>
        <w:t>biomass</w:t>
      </w:r>
      <w:r w:rsidR="00CD4651">
        <w:rPr>
          <w:rFonts w:ascii="Times New Roman" w:hAnsi="Times New Roman" w:cs="Times New Roman"/>
          <w:sz w:val="24"/>
          <w:szCs w:val="24"/>
        </w:rPr>
        <w:t xml:space="preserve"> across replicates (</w:t>
      </w:r>
      <w:r w:rsidR="000B153D">
        <w:rPr>
          <w:rFonts w:ascii="Times New Roman" w:hAnsi="Times New Roman" w:cs="Times New Roman"/>
          <w:sz w:val="24"/>
          <w:szCs w:val="24"/>
        </w:rPr>
        <w:fldChar w:fldCharType="begin"/>
      </w:r>
      <w:r w:rsidR="006377AF">
        <w:rPr>
          <w:rFonts w:ascii="Times New Roman" w:hAnsi="Times New Roman" w:cs="Times New Roman"/>
          <w:sz w:val="24"/>
          <w:szCs w:val="24"/>
        </w:rPr>
        <w:instrText xml:space="preserve"> REF _Ref442333611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57594B" w:rsidRPr="00DD6BFB">
        <w:rPr>
          <w:rFonts w:ascii="Times New Roman" w:hAnsi="Times New Roman" w:cs="Times New Roman"/>
          <w:sz w:val="24"/>
          <w:szCs w:val="24"/>
        </w:rPr>
        <w:t>Fig</w:t>
      </w:r>
      <w:r w:rsidR="0057594B">
        <w:rPr>
          <w:rFonts w:ascii="Times New Roman" w:hAnsi="Times New Roman" w:cs="Times New Roman"/>
          <w:sz w:val="24"/>
          <w:szCs w:val="24"/>
        </w:rPr>
        <w:t xml:space="preserve">. </w:t>
      </w:r>
      <w:r w:rsidR="0057594B">
        <w:rPr>
          <w:rFonts w:ascii="Times New Roman" w:hAnsi="Times New Roman" w:cs="Times New Roman"/>
          <w:noProof/>
          <w:sz w:val="24"/>
          <w:szCs w:val="24"/>
        </w:rPr>
        <w:t>5</w:t>
      </w:r>
      <w:r w:rsidR="000B153D">
        <w:rPr>
          <w:rFonts w:ascii="Times New Roman" w:hAnsi="Times New Roman" w:cs="Times New Roman"/>
          <w:sz w:val="24"/>
          <w:szCs w:val="24"/>
        </w:rPr>
        <w:fldChar w:fldCharType="end"/>
      </w:r>
      <w:r w:rsidR="00CD4651">
        <w:rPr>
          <w:rFonts w:ascii="Times New Roman" w:hAnsi="Times New Roman" w:cs="Times New Roman"/>
          <w:sz w:val="24"/>
          <w:szCs w:val="24"/>
        </w:rPr>
        <w:t xml:space="preserve">).  </w:t>
      </w:r>
      <w:r w:rsidR="00D15787">
        <w:rPr>
          <w:rFonts w:ascii="Times New Roman" w:hAnsi="Times New Roman" w:cs="Times New Roman"/>
          <w:sz w:val="24"/>
          <w:szCs w:val="24"/>
        </w:rPr>
        <w:t xml:space="preserve">During the “fishing” period (years 26-80), </w:t>
      </w:r>
      <w:r w:rsidR="002B26E8">
        <w:rPr>
          <w:rFonts w:ascii="Times New Roman" w:hAnsi="Times New Roman" w:cs="Times New Roman"/>
          <w:sz w:val="24"/>
          <w:szCs w:val="24"/>
        </w:rPr>
        <w:t xml:space="preserve">the </w:t>
      </w:r>
      <w:r w:rsidR="004B1D13">
        <w:rPr>
          <w:rFonts w:ascii="Times New Roman" w:hAnsi="Times New Roman" w:cs="Times New Roman"/>
          <w:sz w:val="24"/>
          <w:szCs w:val="24"/>
        </w:rPr>
        <w:t xml:space="preserve">AARE in estimates of </w:t>
      </w:r>
      <w:r w:rsidR="00D15787">
        <w:rPr>
          <w:rFonts w:ascii="Times New Roman" w:hAnsi="Times New Roman" w:cs="Times New Roman"/>
          <w:sz w:val="24"/>
          <w:szCs w:val="24"/>
        </w:rPr>
        <w:t xml:space="preserve">spawning </w:t>
      </w:r>
      <w:r w:rsidR="003F34E2">
        <w:rPr>
          <w:rFonts w:ascii="Times New Roman" w:hAnsi="Times New Roman" w:cs="Times New Roman"/>
          <w:sz w:val="24"/>
          <w:szCs w:val="24"/>
        </w:rPr>
        <w:t>biomass</w:t>
      </w:r>
      <w:r w:rsidR="00D15787">
        <w:rPr>
          <w:rFonts w:ascii="Times New Roman" w:hAnsi="Times New Roman" w:cs="Times New Roman"/>
          <w:sz w:val="24"/>
          <w:szCs w:val="24"/>
        </w:rPr>
        <w:t xml:space="preserve"> </w:t>
      </w:r>
      <w:r w:rsidR="005B5A46">
        <w:rPr>
          <w:rFonts w:ascii="Times New Roman" w:hAnsi="Times New Roman" w:cs="Times New Roman"/>
          <w:sz w:val="24"/>
          <w:szCs w:val="24"/>
        </w:rPr>
        <w:t>is generally less than 0.04</w:t>
      </w:r>
      <w:r w:rsidR="00CD4651">
        <w:rPr>
          <w:rFonts w:ascii="Times New Roman" w:hAnsi="Times New Roman" w:cs="Times New Roman"/>
          <w:sz w:val="24"/>
          <w:szCs w:val="24"/>
        </w:rPr>
        <w:t xml:space="preserve"> for all </w:t>
      </w:r>
      <w:r w:rsidR="00E8038E">
        <w:rPr>
          <w:rFonts w:ascii="Times New Roman" w:hAnsi="Times New Roman" w:cs="Times New Roman"/>
          <w:sz w:val="24"/>
          <w:szCs w:val="24"/>
        </w:rPr>
        <w:t>estimation method</w:t>
      </w:r>
      <w:r w:rsidR="00CD4651">
        <w:rPr>
          <w:rFonts w:ascii="Times New Roman" w:hAnsi="Times New Roman" w:cs="Times New Roman"/>
          <w:sz w:val="24"/>
          <w:szCs w:val="24"/>
        </w:rPr>
        <w:t xml:space="preserve">s and all levels of true autocorrelation. </w:t>
      </w:r>
      <w:r w:rsidR="00F35F02">
        <w:rPr>
          <w:rFonts w:ascii="Times New Roman" w:hAnsi="Times New Roman" w:cs="Times New Roman"/>
          <w:sz w:val="24"/>
          <w:szCs w:val="24"/>
        </w:rPr>
        <w:t xml:space="preserve"> </w:t>
      </w:r>
      <w:r w:rsidR="00CD4651">
        <w:rPr>
          <w:rFonts w:ascii="Times New Roman" w:hAnsi="Times New Roman" w:cs="Times New Roman"/>
          <w:sz w:val="24"/>
          <w:szCs w:val="24"/>
        </w:rPr>
        <w:t xml:space="preserve">We therefore conclude that increased recruitment autocorrelation, or mis-specifying recruitment autocorrelation, has relatively little impact on the precision and accuracy of </w:t>
      </w:r>
      <w:r w:rsidR="00D15787">
        <w:rPr>
          <w:rFonts w:ascii="Times New Roman" w:hAnsi="Times New Roman" w:cs="Times New Roman"/>
          <w:sz w:val="24"/>
          <w:szCs w:val="24"/>
        </w:rPr>
        <w:t xml:space="preserve">estimates of </w:t>
      </w:r>
      <w:r w:rsidR="00CD4651">
        <w:rPr>
          <w:rFonts w:ascii="Times New Roman" w:hAnsi="Times New Roman" w:cs="Times New Roman"/>
          <w:sz w:val="24"/>
          <w:szCs w:val="24"/>
        </w:rPr>
        <w:t xml:space="preserve">spawning </w:t>
      </w:r>
      <w:r w:rsidR="003F34E2">
        <w:rPr>
          <w:rFonts w:ascii="Times New Roman" w:hAnsi="Times New Roman" w:cs="Times New Roman"/>
          <w:sz w:val="24"/>
          <w:szCs w:val="24"/>
        </w:rPr>
        <w:t>biomass</w:t>
      </w:r>
      <w:r w:rsidR="00CD4651">
        <w:rPr>
          <w:rFonts w:ascii="Times New Roman" w:hAnsi="Times New Roman" w:cs="Times New Roman"/>
          <w:sz w:val="24"/>
          <w:szCs w:val="24"/>
        </w:rPr>
        <w:t xml:space="preserve"> during the period with information to estimate recruitment deviations</w:t>
      </w:r>
      <w:r w:rsidR="00AA44A2">
        <w:rPr>
          <w:rFonts w:ascii="Times New Roman" w:hAnsi="Times New Roman" w:cs="Times New Roman"/>
          <w:sz w:val="24"/>
          <w:szCs w:val="24"/>
        </w:rPr>
        <w:t>, given an otherwise correctly specified model</w:t>
      </w:r>
      <w:r w:rsidR="00CD4651">
        <w:rPr>
          <w:rFonts w:ascii="Times New Roman" w:hAnsi="Times New Roman" w:cs="Times New Roman"/>
          <w:sz w:val="24"/>
          <w:szCs w:val="24"/>
        </w:rPr>
        <w:t>.  However, increased autocorrelation</w:t>
      </w:r>
      <w:r w:rsidR="00101CD3">
        <w:rPr>
          <w:rFonts w:ascii="Times New Roman" w:hAnsi="Times New Roman" w:cs="Times New Roman"/>
          <w:sz w:val="24"/>
          <w:szCs w:val="24"/>
        </w:rPr>
        <w:t xml:space="preserve"> </w:t>
      </w:r>
      <w:r w:rsidR="0044080A">
        <w:rPr>
          <w:rFonts w:ascii="Times New Roman" w:hAnsi="Times New Roman" w:cs="Times New Roman"/>
          <w:sz w:val="24"/>
          <w:szCs w:val="24"/>
        </w:rPr>
        <w:t xml:space="preserve">leads to </w:t>
      </w:r>
      <w:r w:rsidR="00101CD3">
        <w:rPr>
          <w:rFonts w:ascii="Times New Roman" w:hAnsi="Times New Roman" w:cs="Times New Roman"/>
          <w:sz w:val="24"/>
          <w:szCs w:val="24"/>
        </w:rPr>
        <w:t xml:space="preserve">a large increase in </w:t>
      </w:r>
      <w:r w:rsidR="004B1D13">
        <w:rPr>
          <w:rFonts w:ascii="Times New Roman" w:hAnsi="Times New Roman" w:cs="Times New Roman"/>
          <w:sz w:val="24"/>
          <w:szCs w:val="24"/>
        </w:rPr>
        <w:t xml:space="preserve">AARE </w:t>
      </w:r>
      <w:r w:rsidR="00101CD3">
        <w:rPr>
          <w:rFonts w:ascii="Times New Roman" w:hAnsi="Times New Roman" w:cs="Times New Roman"/>
          <w:sz w:val="24"/>
          <w:szCs w:val="24"/>
        </w:rPr>
        <w:t xml:space="preserve">during the forecast period (years 81-100), such that </w:t>
      </w:r>
      <w:r w:rsidR="004B1D13">
        <w:rPr>
          <w:rFonts w:ascii="Times New Roman" w:hAnsi="Times New Roman" w:cs="Times New Roman"/>
          <w:sz w:val="24"/>
          <w:szCs w:val="24"/>
        </w:rPr>
        <w:t>AARE is 0.2</w:t>
      </w:r>
      <w:ins w:id="129" w:author="Kelli Johnson" w:date="2016-05-26T09:34:00Z">
        <w:r w:rsidR="00C73754">
          <w:rPr>
            <w:rFonts w:ascii="Times New Roman" w:hAnsi="Times New Roman" w:cs="Times New Roman"/>
            <w:sz w:val="24"/>
            <w:szCs w:val="24"/>
          </w:rPr>
          <w:t>0</w:t>
        </w:r>
      </w:ins>
      <w:r w:rsidR="004B1D13">
        <w:rPr>
          <w:rFonts w:ascii="Times New Roman" w:hAnsi="Times New Roman" w:cs="Times New Roman"/>
          <w:sz w:val="24"/>
          <w:szCs w:val="24"/>
        </w:rPr>
        <w:t xml:space="preserve">-0.26 </w:t>
      </w:r>
      <w:r w:rsidR="00101CD3">
        <w:rPr>
          <w:rFonts w:ascii="Times New Roman" w:hAnsi="Times New Roman" w:cs="Times New Roman"/>
          <w:sz w:val="24"/>
          <w:szCs w:val="24"/>
        </w:rPr>
        <w:t xml:space="preserve">when autocorrelation is 0.9.  </w:t>
      </w:r>
      <w:r w:rsidR="004B1D13">
        <w:rPr>
          <w:rFonts w:ascii="Times New Roman" w:hAnsi="Times New Roman" w:cs="Times New Roman"/>
          <w:sz w:val="24"/>
          <w:szCs w:val="24"/>
        </w:rPr>
        <w:t xml:space="preserve">All estimation </w:t>
      </w:r>
      <w:r w:rsidR="002B26E8">
        <w:rPr>
          <w:rFonts w:ascii="Times New Roman" w:hAnsi="Times New Roman" w:cs="Times New Roman"/>
          <w:sz w:val="24"/>
          <w:szCs w:val="24"/>
        </w:rPr>
        <w:t xml:space="preserve">methods </w:t>
      </w:r>
      <w:r w:rsidR="004B1D13">
        <w:rPr>
          <w:rFonts w:ascii="Times New Roman" w:hAnsi="Times New Roman" w:cs="Times New Roman"/>
          <w:sz w:val="24"/>
          <w:szCs w:val="24"/>
        </w:rPr>
        <w:t>have a</w:t>
      </w:r>
      <w:r w:rsidR="003A149A">
        <w:rPr>
          <w:rFonts w:ascii="Times New Roman" w:hAnsi="Times New Roman" w:cs="Times New Roman"/>
          <w:sz w:val="24"/>
          <w:szCs w:val="24"/>
        </w:rPr>
        <w:t>n</w:t>
      </w:r>
      <w:r w:rsidR="004B1D13">
        <w:rPr>
          <w:rFonts w:ascii="Times New Roman" w:hAnsi="Times New Roman" w:cs="Times New Roman"/>
          <w:sz w:val="24"/>
          <w:szCs w:val="24"/>
        </w:rPr>
        <w:t xml:space="preserve"> AARE of 0.1 during the forecast period when recruitment is not autocorrelated, but when </w:t>
      </w:r>
      <w:r w:rsidR="002B498D" w:rsidRPr="00A52A44">
        <w:rPr>
          <w:rFonts w:ascii="Times New Roman" w:hAnsi="Times New Roman" w:cs="Times New Roman"/>
          <w:sz w:val="24"/>
          <w:szCs w:val="24"/>
        </w:rPr>
        <w:t>ρ</w:t>
      </w:r>
      <w:r w:rsidR="002B498D">
        <w:rPr>
          <w:rFonts w:ascii="Times New Roman" w:hAnsi="Times New Roman" w:cs="Times New Roman"/>
          <w:sz w:val="24"/>
          <w:szCs w:val="24"/>
        </w:rPr>
        <w:t xml:space="preserve"> </w:t>
      </w:r>
      <w:r w:rsidR="004B1D13">
        <w:rPr>
          <w:rFonts w:ascii="Times New Roman" w:hAnsi="Times New Roman" w:cs="Times New Roman"/>
          <w:sz w:val="24"/>
          <w:szCs w:val="24"/>
        </w:rPr>
        <w:t>is high (</w:t>
      </w:r>
      <m:oMath>
        <m:r>
          <w:rPr>
            <w:rFonts w:ascii="Cambria Math" w:hAnsi="Cambria Math" w:cs="Times New Roman"/>
            <w:sz w:val="24"/>
            <w:szCs w:val="24"/>
          </w:rPr>
          <m:t xml:space="preserve">ρ=0.75 </m:t>
        </m:r>
        <m:r>
          <m:rPr>
            <m:sty m:val="p"/>
          </m:rPr>
          <w:rPr>
            <w:rFonts w:ascii="Cambria Math" w:hAnsi="Cambria Math" w:cs="Times New Roman"/>
            <w:sz w:val="24"/>
            <w:szCs w:val="24"/>
          </w:rPr>
          <m:t>or 0.9</m:t>
        </m:r>
      </m:oMath>
      <w:r w:rsidR="004B1D13">
        <w:rPr>
          <w:rFonts w:ascii="Times New Roman" w:hAnsi="Times New Roman" w:cs="Times New Roman"/>
          <w:sz w:val="24"/>
          <w:szCs w:val="24"/>
        </w:rPr>
        <w:t>) the “</w:t>
      </w:r>
      <w:r w:rsidR="002B26E8">
        <w:rPr>
          <w:rFonts w:ascii="Times New Roman" w:hAnsi="Times New Roman" w:cs="Times New Roman"/>
          <w:sz w:val="24"/>
          <w:szCs w:val="24"/>
        </w:rPr>
        <w:t>T</w:t>
      </w:r>
      <w:r w:rsidR="004B1D13">
        <w:rPr>
          <w:rFonts w:ascii="Times New Roman" w:hAnsi="Times New Roman" w:cs="Times New Roman"/>
          <w:sz w:val="24"/>
          <w:szCs w:val="24"/>
        </w:rPr>
        <w:t>rue” and “</w:t>
      </w:r>
      <w:r w:rsidR="002B26E8">
        <w:rPr>
          <w:rFonts w:ascii="Times New Roman" w:hAnsi="Times New Roman" w:cs="Times New Roman"/>
          <w:sz w:val="24"/>
          <w:szCs w:val="24"/>
        </w:rPr>
        <w:t>E</w:t>
      </w:r>
      <w:r w:rsidR="004B1D13">
        <w:rPr>
          <w:rFonts w:ascii="Times New Roman" w:hAnsi="Times New Roman" w:cs="Times New Roman"/>
          <w:sz w:val="24"/>
          <w:szCs w:val="24"/>
        </w:rPr>
        <w:t xml:space="preserve">xternal” </w:t>
      </w:r>
      <w:r w:rsidR="002B26E8">
        <w:rPr>
          <w:rFonts w:ascii="Times New Roman" w:hAnsi="Times New Roman" w:cs="Times New Roman"/>
          <w:sz w:val="24"/>
          <w:szCs w:val="24"/>
        </w:rPr>
        <w:t xml:space="preserve">methods </w:t>
      </w:r>
      <w:r w:rsidR="004B1D13">
        <w:rPr>
          <w:rFonts w:ascii="Times New Roman" w:hAnsi="Times New Roman" w:cs="Times New Roman"/>
          <w:sz w:val="24"/>
          <w:szCs w:val="24"/>
        </w:rPr>
        <w:t>have lower AARE (0.17-0.18 and 0.20-0.21) than the “</w:t>
      </w:r>
      <w:r w:rsidR="002B26E8">
        <w:rPr>
          <w:rFonts w:ascii="Times New Roman" w:hAnsi="Times New Roman" w:cs="Times New Roman"/>
          <w:sz w:val="24"/>
          <w:szCs w:val="24"/>
        </w:rPr>
        <w:t>Z</w:t>
      </w:r>
      <w:r w:rsidR="004B1D13">
        <w:rPr>
          <w:rFonts w:ascii="Times New Roman" w:hAnsi="Times New Roman" w:cs="Times New Roman"/>
          <w:sz w:val="24"/>
          <w:szCs w:val="24"/>
        </w:rPr>
        <w:t xml:space="preserve">ero” </w:t>
      </w:r>
      <w:r w:rsidR="002B26E8">
        <w:rPr>
          <w:rFonts w:ascii="Times New Roman" w:hAnsi="Times New Roman" w:cs="Times New Roman"/>
          <w:sz w:val="24"/>
          <w:szCs w:val="24"/>
        </w:rPr>
        <w:t>method</w:t>
      </w:r>
      <w:r w:rsidR="004B1D13">
        <w:rPr>
          <w:rFonts w:ascii="Times New Roman" w:hAnsi="Times New Roman" w:cs="Times New Roman"/>
          <w:sz w:val="24"/>
          <w:szCs w:val="24"/>
        </w:rPr>
        <w:t xml:space="preserve"> (0.19 and 0.26).  </w:t>
      </w:r>
      <w:r w:rsidR="0048199B">
        <w:rPr>
          <w:rFonts w:ascii="Times New Roman" w:hAnsi="Times New Roman" w:cs="Times New Roman"/>
          <w:sz w:val="24"/>
          <w:szCs w:val="24"/>
        </w:rPr>
        <w:t>A</w:t>
      </w:r>
      <w:r w:rsidR="0080466A">
        <w:rPr>
          <w:rFonts w:ascii="Times New Roman" w:hAnsi="Times New Roman" w:cs="Times New Roman"/>
          <w:sz w:val="24"/>
          <w:szCs w:val="24"/>
        </w:rPr>
        <w:t xml:space="preserve">ll </w:t>
      </w:r>
      <w:r w:rsidR="002B26E8">
        <w:rPr>
          <w:rFonts w:ascii="Times New Roman" w:hAnsi="Times New Roman" w:cs="Times New Roman"/>
          <w:sz w:val="24"/>
          <w:szCs w:val="24"/>
        </w:rPr>
        <w:t>estimation method</w:t>
      </w:r>
      <w:r w:rsidR="002B498D">
        <w:rPr>
          <w:rFonts w:ascii="Times New Roman" w:hAnsi="Times New Roman" w:cs="Times New Roman"/>
          <w:sz w:val="24"/>
          <w:szCs w:val="24"/>
        </w:rPr>
        <w:t>s</w:t>
      </w:r>
      <w:r w:rsidR="002B26E8">
        <w:rPr>
          <w:rFonts w:ascii="Times New Roman" w:hAnsi="Times New Roman" w:cs="Times New Roman"/>
          <w:sz w:val="24"/>
          <w:szCs w:val="24"/>
        </w:rPr>
        <w:t xml:space="preserve"> </w:t>
      </w:r>
      <w:r w:rsidR="0080466A">
        <w:rPr>
          <w:rFonts w:ascii="Times New Roman" w:hAnsi="Times New Roman" w:cs="Times New Roman"/>
          <w:sz w:val="24"/>
          <w:szCs w:val="24"/>
        </w:rPr>
        <w:t xml:space="preserve">have a small positive bias in spawning biomass during the forecast period when autocorrelation is </w:t>
      </w:r>
      <w:r w:rsidR="00D15787">
        <w:rPr>
          <w:rFonts w:ascii="Times New Roman" w:hAnsi="Times New Roman" w:cs="Times New Roman"/>
          <w:sz w:val="24"/>
          <w:szCs w:val="24"/>
        </w:rPr>
        <w:t xml:space="preserve">0.75 and even more so when autocorrelation is </w:t>
      </w:r>
      <w:r w:rsidR="0080466A">
        <w:rPr>
          <w:rFonts w:ascii="Times New Roman" w:hAnsi="Times New Roman" w:cs="Times New Roman"/>
          <w:sz w:val="24"/>
          <w:szCs w:val="24"/>
        </w:rPr>
        <w:t>0.9.  Exploratory analysis indicates that this bias arises due to the nonlinear stock-recruit</w:t>
      </w:r>
      <w:del w:id="130" w:author="Kelli Johnson" w:date="2016-05-26T09:34:00Z">
        <w:r w:rsidR="002B26E8" w:rsidDel="00C73754">
          <w:rPr>
            <w:rFonts w:ascii="Times New Roman" w:hAnsi="Times New Roman" w:cs="Times New Roman"/>
            <w:sz w:val="24"/>
            <w:szCs w:val="24"/>
          </w:rPr>
          <w:delText>ment</w:delText>
        </w:r>
      </w:del>
      <w:r w:rsidR="0080466A">
        <w:rPr>
          <w:rFonts w:ascii="Times New Roman" w:hAnsi="Times New Roman" w:cs="Times New Roman"/>
          <w:sz w:val="24"/>
          <w:szCs w:val="24"/>
        </w:rPr>
        <w:t xml:space="preserve"> function, i.e., because calculating forecasts based on the mean of the stock-recruit function is not identical </w:t>
      </w:r>
      <w:r w:rsidR="00125B1C">
        <w:rPr>
          <w:rFonts w:ascii="Times New Roman" w:hAnsi="Times New Roman" w:cs="Times New Roman"/>
          <w:sz w:val="24"/>
          <w:szCs w:val="24"/>
        </w:rPr>
        <w:t xml:space="preserve">to </w:t>
      </w:r>
      <w:r w:rsidR="0080466A">
        <w:rPr>
          <w:rFonts w:ascii="Times New Roman" w:hAnsi="Times New Roman" w:cs="Times New Roman"/>
          <w:sz w:val="24"/>
          <w:szCs w:val="24"/>
        </w:rPr>
        <w:t>the expectation of the forecast due to this nonlinearity.</w:t>
      </w:r>
    </w:p>
    <w:p w14:paraId="5ECEEF81" w14:textId="40561DD9" w:rsidR="00194451" w:rsidRDefault="00384B61">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101CD3">
        <w:rPr>
          <w:rFonts w:ascii="Times New Roman" w:hAnsi="Times New Roman" w:cs="Times New Roman"/>
          <w:sz w:val="24"/>
          <w:szCs w:val="24"/>
        </w:rPr>
        <w:t xml:space="preserve">Finally, we illustrate 50% forecast interval coverage for each </w:t>
      </w:r>
      <w:r w:rsidR="00E8038E">
        <w:rPr>
          <w:rFonts w:ascii="Times New Roman" w:hAnsi="Times New Roman" w:cs="Times New Roman"/>
          <w:sz w:val="24"/>
          <w:szCs w:val="24"/>
        </w:rPr>
        <w:t>estimation method</w:t>
      </w:r>
      <w:r w:rsidR="00101CD3">
        <w:rPr>
          <w:rFonts w:ascii="Times New Roman" w:hAnsi="Times New Roman" w:cs="Times New Roman"/>
          <w:sz w:val="24"/>
          <w:szCs w:val="24"/>
        </w:rPr>
        <w:t xml:space="preserve">, defined as the proportion of simulation replicates where true spawning </w:t>
      </w:r>
      <w:r w:rsidR="003F34E2">
        <w:rPr>
          <w:rFonts w:ascii="Times New Roman" w:hAnsi="Times New Roman" w:cs="Times New Roman"/>
          <w:sz w:val="24"/>
          <w:szCs w:val="24"/>
        </w:rPr>
        <w:t>biomass</w:t>
      </w:r>
      <w:r w:rsidR="00101CD3">
        <w:rPr>
          <w:rFonts w:ascii="Times New Roman" w:hAnsi="Times New Roman" w:cs="Times New Roman"/>
          <w:sz w:val="24"/>
          <w:szCs w:val="24"/>
        </w:rPr>
        <w:t xml:space="preserve"> falls within</w:t>
      </w:r>
      <w:r w:rsidR="00582878">
        <w:rPr>
          <w:rFonts w:ascii="Times New Roman" w:hAnsi="Times New Roman" w:cs="Times New Roman"/>
          <w:sz w:val="24"/>
          <w:szCs w:val="24"/>
        </w:rPr>
        <w:t xml:space="preserve"> a 50% forecast interval</w:t>
      </w:r>
      <w:r w:rsidR="00A41FCB">
        <w:rPr>
          <w:rFonts w:ascii="Times New Roman" w:hAnsi="Times New Roman" w:cs="Times New Roman"/>
          <w:sz w:val="24"/>
          <w:szCs w:val="24"/>
        </w:rPr>
        <w:t xml:space="preserve"> (</w:t>
      </w:r>
      <w:r w:rsidR="000B153D">
        <w:rPr>
          <w:rFonts w:ascii="Times New Roman" w:hAnsi="Times New Roman" w:cs="Times New Roman"/>
          <w:sz w:val="24"/>
          <w:szCs w:val="24"/>
        </w:rPr>
        <w:fldChar w:fldCharType="begin"/>
      </w:r>
      <w:r w:rsidR="006377AF">
        <w:rPr>
          <w:rFonts w:ascii="Times New Roman" w:hAnsi="Times New Roman" w:cs="Times New Roman"/>
          <w:sz w:val="24"/>
          <w:szCs w:val="24"/>
        </w:rPr>
        <w:instrText xml:space="preserve"> REF _Ref442333624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57594B" w:rsidRPr="00DD6BFB">
        <w:rPr>
          <w:rFonts w:ascii="Times New Roman" w:hAnsi="Times New Roman" w:cs="Times New Roman"/>
          <w:sz w:val="24"/>
          <w:szCs w:val="24"/>
        </w:rPr>
        <w:t>Fig</w:t>
      </w:r>
      <w:r w:rsidR="0057594B">
        <w:rPr>
          <w:rFonts w:ascii="Times New Roman" w:hAnsi="Times New Roman" w:cs="Times New Roman"/>
          <w:sz w:val="24"/>
          <w:szCs w:val="24"/>
        </w:rPr>
        <w:t xml:space="preserve">. </w:t>
      </w:r>
      <w:r w:rsidR="0057594B">
        <w:rPr>
          <w:rFonts w:ascii="Times New Roman" w:hAnsi="Times New Roman" w:cs="Times New Roman"/>
          <w:noProof/>
          <w:sz w:val="24"/>
          <w:szCs w:val="24"/>
        </w:rPr>
        <w:t>6</w:t>
      </w:r>
      <w:r w:rsidR="000B153D">
        <w:rPr>
          <w:rFonts w:ascii="Times New Roman" w:hAnsi="Times New Roman" w:cs="Times New Roman"/>
          <w:sz w:val="24"/>
          <w:szCs w:val="24"/>
        </w:rPr>
        <w:fldChar w:fldCharType="end"/>
      </w:r>
      <w:r w:rsidR="00A41FCB">
        <w:rPr>
          <w:rFonts w:ascii="Times New Roman" w:hAnsi="Times New Roman" w:cs="Times New Roman"/>
          <w:sz w:val="24"/>
          <w:szCs w:val="24"/>
        </w:rPr>
        <w:t>)</w:t>
      </w:r>
      <w:r w:rsidR="00101CD3">
        <w:rPr>
          <w:rFonts w:ascii="Times New Roman" w:hAnsi="Times New Roman" w:cs="Times New Roman"/>
          <w:sz w:val="24"/>
          <w:szCs w:val="24"/>
        </w:rPr>
        <w:t xml:space="preserve">.  </w:t>
      </w:r>
      <w:r w:rsidR="004B1D13">
        <w:rPr>
          <w:rFonts w:ascii="Times New Roman" w:hAnsi="Times New Roman" w:cs="Times New Roman"/>
          <w:sz w:val="24"/>
          <w:szCs w:val="24"/>
        </w:rPr>
        <w:t xml:space="preserve">A well-performing </w:t>
      </w:r>
      <w:r w:rsidR="002B26E8">
        <w:rPr>
          <w:rFonts w:ascii="Times New Roman" w:hAnsi="Times New Roman" w:cs="Times New Roman"/>
          <w:sz w:val="24"/>
          <w:szCs w:val="24"/>
        </w:rPr>
        <w:t xml:space="preserve">estimation method </w:t>
      </w:r>
      <w:r w:rsidR="004B1D13">
        <w:rPr>
          <w:rFonts w:ascii="Times New Roman" w:hAnsi="Times New Roman" w:cs="Times New Roman"/>
          <w:sz w:val="24"/>
          <w:szCs w:val="24"/>
        </w:rPr>
        <w:t xml:space="preserve">will have nominal coverage probability, i.e., 50% of simulation replicates will fall within the 50% interval.  </w:t>
      </w:r>
      <w:r w:rsidR="00101CD3">
        <w:rPr>
          <w:rFonts w:ascii="Times New Roman" w:hAnsi="Times New Roman" w:cs="Times New Roman"/>
          <w:sz w:val="24"/>
          <w:szCs w:val="24"/>
        </w:rPr>
        <w:t>When autocorrelation is absent</w:t>
      </w:r>
      <w:r w:rsidR="0048199B">
        <w:rPr>
          <w:rFonts w:ascii="Times New Roman" w:hAnsi="Times New Roman" w:cs="Times New Roman"/>
          <w:sz w:val="24"/>
          <w:szCs w:val="24"/>
        </w:rPr>
        <w:t xml:space="preserve"> (</w:t>
      </w:r>
      <w:r w:rsidR="000B153D">
        <w:rPr>
          <w:rFonts w:ascii="Times New Roman" w:hAnsi="Times New Roman" w:cs="Times New Roman"/>
          <w:sz w:val="24"/>
          <w:szCs w:val="24"/>
        </w:rPr>
        <w:fldChar w:fldCharType="begin"/>
      </w:r>
      <w:r w:rsidR="006377AF">
        <w:rPr>
          <w:rFonts w:ascii="Times New Roman" w:hAnsi="Times New Roman" w:cs="Times New Roman"/>
          <w:sz w:val="24"/>
          <w:szCs w:val="24"/>
        </w:rPr>
        <w:instrText xml:space="preserve"> REF _Ref442333624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57594B" w:rsidRPr="00DD6BFB">
        <w:rPr>
          <w:rFonts w:ascii="Times New Roman" w:hAnsi="Times New Roman" w:cs="Times New Roman"/>
          <w:sz w:val="24"/>
          <w:szCs w:val="24"/>
        </w:rPr>
        <w:t>Fig</w:t>
      </w:r>
      <w:r w:rsidR="0057594B">
        <w:rPr>
          <w:rFonts w:ascii="Times New Roman" w:hAnsi="Times New Roman" w:cs="Times New Roman"/>
          <w:sz w:val="24"/>
          <w:szCs w:val="24"/>
        </w:rPr>
        <w:t xml:space="preserve">. </w:t>
      </w:r>
      <w:r w:rsidR="0057594B">
        <w:rPr>
          <w:rFonts w:ascii="Times New Roman" w:hAnsi="Times New Roman" w:cs="Times New Roman"/>
          <w:noProof/>
          <w:sz w:val="24"/>
          <w:szCs w:val="24"/>
        </w:rPr>
        <w:t>6</w:t>
      </w:r>
      <w:r w:rsidR="000B153D">
        <w:rPr>
          <w:rFonts w:ascii="Times New Roman" w:hAnsi="Times New Roman" w:cs="Times New Roman"/>
          <w:sz w:val="24"/>
          <w:szCs w:val="24"/>
        </w:rPr>
        <w:fldChar w:fldCharType="end"/>
      </w:r>
      <w:r w:rsidR="003F34E2">
        <w:rPr>
          <w:rFonts w:ascii="Times New Roman" w:hAnsi="Times New Roman" w:cs="Times New Roman"/>
          <w:sz w:val="24"/>
          <w:szCs w:val="24"/>
        </w:rPr>
        <w:t>, column “0.00”</w:t>
      </w:r>
      <w:r w:rsidR="0048199B">
        <w:rPr>
          <w:rFonts w:ascii="Times New Roman" w:hAnsi="Times New Roman" w:cs="Times New Roman"/>
          <w:sz w:val="24"/>
          <w:szCs w:val="24"/>
        </w:rPr>
        <w:t>)</w:t>
      </w:r>
      <w:r w:rsidR="00101CD3">
        <w:rPr>
          <w:rFonts w:ascii="Times New Roman" w:hAnsi="Times New Roman" w:cs="Times New Roman"/>
          <w:sz w:val="24"/>
          <w:szCs w:val="24"/>
        </w:rPr>
        <w:t xml:space="preserve">, all estimation </w:t>
      </w:r>
      <w:r w:rsidR="002B26E8">
        <w:rPr>
          <w:rFonts w:ascii="Times New Roman" w:hAnsi="Times New Roman" w:cs="Times New Roman"/>
          <w:sz w:val="24"/>
          <w:szCs w:val="24"/>
        </w:rPr>
        <w:t>method</w:t>
      </w:r>
      <w:r w:rsidR="002B498D">
        <w:rPr>
          <w:rFonts w:ascii="Times New Roman" w:hAnsi="Times New Roman" w:cs="Times New Roman"/>
          <w:sz w:val="24"/>
          <w:szCs w:val="24"/>
        </w:rPr>
        <w:t>s</w:t>
      </w:r>
      <w:r w:rsidR="002B26E8">
        <w:rPr>
          <w:rFonts w:ascii="Times New Roman" w:hAnsi="Times New Roman" w:cs="Times New Roman"/>
          <w:sz w:val="24"/>
          <w:szCs w:val="24"/>
        </w:rPr>
        <w:t xml:space="preserve"> </w:t>
      </w:r>
      <w:r w:rsidR="00101CD3">
        <w:rPr>
          <w:rFonts w:ascii="Times New Roman" w:hAnsi="Times New Roman" w:cs="Times New Roman"/>
          <w:sz w:val="24"/>
          <w:szCs w:val="24"/>
        </w:rPr>
        <w:t xml:space="preserve">have approximately nominal coverage, although </w:t>
      </w:r>
      <w:r w:rsidR="002B26E8">
        <w:rPr>
          <w:rFonts w:ascii="Times New Roman" w:hAnsi="Times New Roman" w:cs="Times New Roman"/>
          <w:sz w:val="24"/>
          <w:szCs w:val="24"/>
        </w:rPr>
        <w:t>they</w:t>
      </w:r>
      <w:r w:rsidR="00101CD3">
        <w:rPr>
          <w:rFonts w:ascii="Times New Roman" w:hAnsi="Times New Roman" w:cs="Times New Roman"/>
          <w:sz w:val="24"/>
          <w:szCs w:val="24"/>
        </w:rPr>
        <w:t xml:space="preserve"> exhibit </w:t>
      </w:r>
      <w:r w:rsidR="00031D07">
        <w:rPr>
          <w:rFonts w:ascii="Times New Roman" w:hAnsi="Times New Roman" w:cs="Times New Roman"/>
          <w:sz w:val="24"/>
          <w:szCs w:val="24"/>
        </w:rPr>
        <w:t>less</w:t>
      </w:r>
      <w:r w:rsidR="00101CD3">
        <w:rPr>
          <w:rFonts w:ascii="Times New Roman" w:hAnsi="Times New Roman" w:cs="Times New Roman"/>
          <w:sz w:val="24"/>
          <w:szCs w:val="24"/>
        </w:rPr>
        <w:t xml:space="preserve">-than-50% coverage (indicating too </w:t>
      </w:r>
      <w:r w:rsidR="00031D07">
        <w:rPr>
          <w:rFonts w:ascii="Times New Roman" w:hAnsi="Times New Roman" w:cs="Times New Roman"/>
          <w:sz w:val="24"/>
          <w:szCs w:val="24"/>
        </w:rPr>
        <w:t xml:space="preserve">narrow </w:t>
      </w:r>
      <w:r w:rsidR="00101CD3">
        <w:rPr>
          <w:rFonts w:ascii="Times New Roman" w:hAnsi="Times New Roman" w:cs="Times New Roman"/>
          <w:sz w:val="24"/>
          <w:szCs w:val="24"/>
        </w:rPr>
        <w:t xml:space="preserve">of forecast intervals) in </w:t>
      </w:r>
      <w:r w:rsidR="00771F44">
        <w:rPr>
          <w:rFonts w:ascii="Times New Roman" w:hAnsi="Times New Roman" w:cs="Times New Roman"/>
          <w:sz w:val="24"/>
          <w:szCs w:val="24"/>
        </w:rPr>
        <w:t xml:space="preserve">years </w:t>
      </w:r>
      <w:r w:rsidR="00C746B5">
        <w:rPr>
          <w:rFonts w:ascii="Times New Roman" w:hAnsi="Times New Roman" w:cs="Times New Roman"/>
          <w:sz w:val="24"/>
          <w:szCs w:val="24"/>
        </w:rPr>
        <w:t>84-8</w:t>
      </w:r>
      <w:r w:rsidR="00031D07">
        <w:rPr>
          <w:rFonts w:ascii="Times New Roman" w:hAnsi="Times New Roman" w:cs="Times New Roman"/>
          <w:sz w:val="24"/>
          <w:szCs w:val="24"/>
        </w:rPr>
        <w:t>7</w:t>
      </w:r>
      <w:r w:rsidR="00101CD3">
        <w:rPr>
          <w:rFonts w:ascii="Times New Roman" w:hAnsi="Times New Roman" w:cs="Times New Roman"/>
          <w:sz w:val="24"/>
          <w:szCs w:val="24"/>
        </w:rPr>
        <w:t xml:space="preserve">.  </w:t>
      </w:r>
      <w:r w:rsidR="00101CD3">
        <w:rPr>
          <w:rFonts w:ascii="Times New Roman" w:hAnsi="Times New Roman" w:cs="Times New Roman"/>
          <w:sz w:val="24"/>
          <w:szCs w:val="24"/>
        </w:rPr>
        <w:lastRenderedPageBreak/>
        <w:t xml:space="preserve">When </w:t>
      </w:r>
      <w:r w:rsidR="002B26E8" w:rsidRPr="00A52A44">
        <w:rPr>
          <w:rFonts w:ascii="Times New Roman" w:hAnsi="Times New Roman" w:cs="Times New Roman"/>
          <w:sz w:val="24"/>
          <w:szCs w:val="24"/>
        </w:rPr>
        <w:t>ρ</w:t>
      </w:r>
      <w:r w:rsidR="002B26E8">
        <w:rPr>
          <w:rFonts w:ascii="Times New Roman" w:hAnsi="Times New Roman" w:cs="Times New Roman"/>
          <w:sz w:val="24"/>
          <w:szCs w:val="24"/>
        </w:rPr>
        <w:sym w:font="Symbol" w:char="F020"/>
      </w:r>
      <w:del w:id="131" w:author="Kelli Johnson" w:date="2016-05-26T09:53:00Z">
        <w:r w:rsidR="00101CD3" w:rsidDel="00E54E62">
          <w:rPr>
            <w:rFonts w:ascii="Times New Roman" w:hAnsi="Times New Roman" w:cs="Times New Roman"/>
            <w:sz w:val="24"/>
            <w:szCs w:val="24"/>
          </w:rPr>
          <w:delText xml:space="preserve"> </w:delText>
        </w:r>
      </w:del>
      <w:r w:rsidR="00101CD3">
        <w:rPr>
          <w:rFonts w:ascii="Times New Roman" w:hAnsi="Times New Roman" w:cs="Times New Roman"/>
          <w:sz w:val="24"/>
          <w:szCs w:val="24"/>
        </w:rPr>
        <w:t>is fixed at its true value</w:t>
      </w:r>
      <w:r w:rsidR="0048199B">
        <w:rPr>
          <w:rFonts w:ascii="Times New Roman" w:hAnsi="Times New Roman" w:cs="Times New Roman"/>
          <w:sz w:val="24"/>
          <w:szCs w:val="24"/>
        </w:rPr>
        <w:t xml:space="preserve"> (</w:t>
      </w:r>
      <w:r w:rsidR="000B153D">
        <w:rPr>
          <w:rFonts w:ascii="Times New Roman" w:hAnsi="Times New Roman" w:cs="Times New Roman"/>
          <w:sz w:val="24"/>
          <w:szCs w:val="24"/>
        </w:rPr>
        <w:fldChar w:fldCharType="begin"/>
      </w:r>
      <w:r w:rsidR="006377AF">
        <w:rPr>
          <w:rFonts w:ascii="Times New Roman" w:hAnsi="Times New Roman" w:cs="Times New Roman"/>
          <w:sz w:val="24"/>
          <w:szCs w:val="24"/>
        </w:rPr>
        <w:instrText xml:space="preserve"> REF _Ref442333624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57594B" w:rsidRPr="00DD6BFB">
        <w:rPr>
          <w:rFonts w:ascii="Times New Roman" w:hAnsi="Times New Roman" w:cs="Times New Roman"/>
          <w:sz w:val="24"/>
          <w:szCs w:val="24"/>
        </w:rPr>
        <w:t>Fig</w:t>
      </w:r>
      <w:r w:rsidR="0057594B">
        <w:rPr>
          <w:rFonts w:ascii="Times New Roman" w:hAnsi="Times New Roman" w:cs="Times New Roman"/>
          <w:sz w:val="24"/>
          <w:szCs w:val="24"/>
        </w:rPr>
        <w:t xml:space="preserve">. </w:t>
      </w:r>
      <w:r w:rsidR="0057594B">
        <w:rPr>
          <w:rFonts w:ascii="Times New Roman" w:hAnsi="Times New Roman" w:cs="Times New Roman"/>
          <w:noProof/>
          <w:sz w:val="24"/>
          <w:szCs w:val="24"/>
        </w:rPr>
        <w:t>6</w:t>
      </w:r>
      <w:r w:rsidR="000B153D">
        <w:rPr>
          <w:rFonts w:ascii="Times New Roman" w:hAnsi="Times New Roman" w:cs="Times New Roman"/>
          <w:sz w:val="24"/>
          <w:szCs w:val="24"/>
        </w:rPr>
        <w:fldChar w:fldCharType="end"/>
      </w:r>
      <w:r w:rsidR="0048199B">
        <w:rPr>
          <w:rFonts w:ascii="Times New Roman" w:hAnsi="Times New Roman" w:cs="Times New Roman"/>
          <w:sz w:val="24"/>
          <w:szCs w:val="24"/>
        </w:rPr>
        <w:t xml:space="preserve">, </w:t>
      </w:r>
      <w:r w:rsidR="003F34E2">
        <w:rPr>
          <w:rFonts w:ascii="Times New Roman" w:hAnsi="Times New Roman" w:cs="Times New Roman"/>
          <w:sz w:val="24"/>
          <w:szCs w:val="24"/>
        </w:rPr>
        <w:t>top</w:t>
      </w:r>
      <w:r w:rsidR="0048199B">
        <w:rPr>
          <w:rFonts w:ascii="Times New Roman" w:hAnsi="Times New Roman" w:cs="Times New Roman"/>
          <w:sz w:val="24"/>
          <w:szCs w:val="24"/>
        </w:rPr>
        <w:t xml:space="preserve"> row)</w:t>
      </w:r>
      <w:r w:rsidR="00101CD3">
        <w:rPr>
          <w:rFonts w:ascii="Times New Roman" w:hAnsi="Times New Roman" w:cs="Times New Roman"/>
          <w:sz w:val="24"/>
          <w:szCs w:val="24"/>
        </w:rPr>
        <w:t xml:space="preserve">, coverage remains close to 50% for all levels of true autocorrelation.  However, increasing </w:t>
      </w:r>
      <w:r w:rsidR="003F34E2">
        <w:rPr>
          <w:rFonts w:ascii="Times New Roman" w:hAnsi="Times New Roman" w:cs="Times New Roman"/>
          <w:sz w:val="24"/>
          <w:szCs w:val="24"/>
        </w:rPr>
        <w:t xml:space="preserve">true </w:t>
      </w:r>
      <w:r w:rsidR="00101CD3">
        <w:rPr>
          <w:rFonts w:ascii="Times New Roman" w:hAnsi="Times New Roman" w:cs="Times New Roman"/>
          <w:sz w:val="24"/>
          <w:szCs w:val="24"/>
        </w:rPr>
        <w:t xml:space="preserve">autocorrelation </w:t>
      </w:r>
      <w:r w:rsidR="0048199B">
        <w:rPr>
          <w:rFonts w:ascii="Times New Roman" w:hAnsi="Times New Roman" w:cs="Times New Roman"/>
          <w:sz w:val="24"/>
          <w:szCs w:val="24"/>
        </w:rPr>
        <w:t>leads</w:t>
      </w:r>
      <w:r w:rsidR="00414931">
        <w:rPr>
          <w:rFonts w:ascii="Times New Roman" w:hAnsi="Times New Roman" w:cs="Times New Roman"/>
          <w:sz w:val="24"/>
          <w:szCs w:val="24"/>
        </w:rPr>
        <w:t xml:space="preserve"> to</w:t>
      </w:r>
      <w:r w:rsidR="0048199B">
        <w:rPr>
          <w:rFonts w:ascii="Times New Roman" w:hAnsi="Times New Roman" w:cs="Times New Roman"/>
          <w:sz w:val="24"/>
          <w:szCs w:val="24"/>
        </w:rPr>
        <w:t xml:space="preserve"> </w:t>
      </w:r>
      <w:r w:rsidR="00101CD3">
        <w:rPr>
          <w:rFonts w:ascii="Times New Roman" w:hAnsi="Times New Roman" w:cs="Times New Roman"/>
          <w:sz w:val="24"/>
          <w:szCs w:val="24"/>
        </w:rPr>
        <w:t xml:space="preserve">a large decline in coverage for the </w:t>
      </w:r>
      <w:r w:rsidR="002B26E8">
        <w:rPr>
          <w:rFonts w:ascii="Times New Roman" w:hAnsi="Times New Roman" w:cs="Times New Roman"/>
          <w:sz w:val="24"/>
          <w:szCs w:val="24"/>
        </w:rPr>
        <w:t xml:space="preserve">“Zero” </w:t>
      </w:r>
      <w:r w:rsidR="00101CD3">
        <w:rPr>
          <w:rFonts w:ascii="Times New Roman" w:hAnsi="Times New Roman" w:cs="Times New Roman"/>
          <w:sz w:val="24"/>
          <w:szCs w:val="24"/>
        </w:rPr>
        <w:t>estimation m</w:t>
      </w:r>
      <w:r w:rsidR="002B26E8">
        <w:rPr>
          <w:rFonts w:ascii="Times New Roman" w:hAnsi="Times New Roman" w:cs="Times New Roman"/>
          <w:sz w:val="24"/>
          <w:szCs w:val="24"/>
        </w:rPr>
        <w:t>ethod</w:t>
      </w:r>
      <w:r w:rsidR="0048199B">
        <w:rPr>
          <w:rFonts w:ascii="Times New Roman" w:hAnsi="Times New Roman" w:cs="Times New Roman"/>
          <w:sz w:val="24"/>
          <w:szCs w:val="24"/>
        </w:rPr>
        <w:t xml:space="preserve"> (</w:t>
      </w:r>
      <w:r w:rsidR="000B153D">
        <w:rPr>
          <w:rFonts w:ascii="Times New Roman" w:hAnsi="Times New Roman" w:cs="Times New Roman"/>
          <w:sz w:val="24"/>
          <w:szCs w:val="24"/>
        </w:rPr>
        <w:fldChar w:fldCharType="begin"/>
      </w:r>
      <w:r w:rsidR="006377AF">
        <w:rPr>
          <w:rFonts w:ascii="Times New Roman" w:hAnsi="Times New Roman" w:cs="Times New Roman"/>
          <w:sz w:val="24"/>
          <w:szCs w:val="24"/>
        </w:rPr>
        <w:instrText xml:space="preserve"> REF _Ref442333624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57594B" w:rsidRPr="00DD6BFB">
        <w:rPr>
          <w:rFonts w:ascii="Times New Roman" w:hAnsi="Times New Roman" w:cs="Times New Roman"/>
          <w:sz w:val="24"/>
          <w:szCs w:val="24"/>
        </w:rPr>
        <w:t>Fig</w:t>
      </w:r>
      <w:r w:rsidR="0057594B">
        <w:rPr>
          <w:rFonts w:ascii="Times New Roman" w:hAnsi="Times New Roman" w:cs="Times New Roman"/>
          <w:sz w:val="24"/>
          <w:szCs w:val="24"/>
        </w:rPr>
        <w:t xml:space="preserve">. </w:t>
      </w:r>
      <w:r w:rsidR="0057594B">
        <w:rPr>
          <w:rFonts w:ascii="Times New Roman" w:hAnsi="Times New Roman" w:cs="Times New Roman"/>
          <w:noProof/>
          <w:sz w:val="24"/>
          <w:szCs w:val="24"/>
        </w:rPr>
        <w:t>6</w:t>
      </w:r>
      <w:r w:rsidR="000B153D">
        <w:rPr>
          <w:rFonts w:ascii="Times New Roman" w:hAnsi="Times New Roman" w:cs="Times New Roman"/>
          <w:sz w:val="24"/>
          <w:szCs w:val="24"/>
        </w:rPr>
        <w:fldChar w:fldCharType="end"/>
      </w:r>
      <w:r w:rsidR="0048199B">
        <w:rPr>
          <w:rFonts w:ascii="Times New Roman" w:hAnsi="Times New Roman" w:cs="Times New Roman"/>
          <w:sz w:val="24"/>
          <w:szCs w:val="24"/>
        </w:rPr>
        <w:t xml:space="preserve">, </w:t>
      </w:r>
      <w:r w:rsidR="002B26E8">
        <w:rPr>
          <w:rFonts w:ascii="Times New Roman" w:hAnsi="Times New Roman" w:cs="Times New Roman"/>
          <w:sz w:val="24"/>
          <w:szCs w:val="24"/>
        </w:rPr>
        <w:t>2</w:t>
      </w:r>
      <w:r w:rsidR="002B26E8" w:rsidRPr="002B498D">
        <w:rPr>
          <w:rFonts w:ascii="Times New Roman" w:hAnsi="Times New Roman" w:cs="Times New Roman"/>
          <w:sz w:val="24"/>
          <w:szCs w:val="24"/>
          <w:vertAlign w:val="superscript"/>
        </w:rPr>
        <w:t>nd</w:t>
      </w:r>
      <w:r w:rsidR="002B26E8">
        <w:rPr>
          <w:rFonts w:ascii="Times New Roman" w:hAnsi="Times New Roman" w:cs="Times New Roman"/>
          <w:sz w:val="24"/>
          <w:szCs w:val="24"/>
        </w:rPr>
        <w:t xml:space="preserve"> </w:t>
      </w:r>
      <w:r w:rsidR="00582878">
        <w:rPr>
          <w:rFonts w:ascii="Times New Roman" w:hAnsi="Times New Roman" w:cs="Times New Roman"/>
          <w:sz w:val="24"/>
          <w:szCs w:val="24"/>
        </w:rPr>
        <w:t>row</w:t>
      </w:r>
      <w:r w:rsidR="0048199B">
        <w:rPr>
          <w:rFonts w:ascii="Times New Roman" w:hAnsi="Times New Roman" w:cs="Times New Roman"/>
          <w:sz w:val="24"/>
          <w:szCs w:val="24"/>
        </w:rPr>
        <w:t>)</w:t>
      </w:r>
      <w:r w:rsidR="00101CD3">
        <w:rPr>
          <w:rFonts w:ascii="Times New Roman" w:hAnsi="Times New Roman" w:cs="Times New Roman"/>
          <w:sz w:val="24"/>
          <w:szCs w:val="24"/>
        </w:rPr>
        <w:t xml:space="preserve">.  </w:t>
      </w:r>
      <w:r w:rsidR="002B26E8">
        <w:rPr>
          <w:rFonts w:ascii="Times New Roman" w:hAnsi="Times New Roman" w:cs="Times New Roman"/>
          <w:sz w:val="24"/>
          <w:szCs w:val="24"/>
        </w:rPr>
        <w:t>C</w:t>
      </w:r>
      <w:r w:rsidR="0003401B">
        <w:rPr>
          <w:rFonts w:ascii="Times New Roman" w:hAnsi="Times New Roman" w:cs="Times New Roman"/>
          <w:sz w:val="24"/>
          <w:szCs w:val="24"/>
        </w:rPr>
        <w:t>overage is close to 20</w:t>
      </w:r>
      <w:r w:rsidR="00101CD3">
        <w:rPr>
          <w:rFonts w:ascii="Times New Roman" w:hAnsi="Times New Roman" w:cs="Times New Roman"/>
          <w:sz w:val="24"/>
          <w:szCs w:val="24"/>
        </w:rPr>
        <w:t xml:space="preserve">% in year 90 </w:t>
      </w:r>
      <w:r w:rsidR="002B26E8">
        <w:rPr>
          <w:rFonts w:ascii="Times New Roman" w:hAnsi="Times New Roman" w:cs="Times New Roman"/>
          <w:sz w:val="24"/>
          <w:szCs w:val="24"/>
        </w:rPr>
        <w:t xml:space="preserve">for this estimation method </w:t>
      </w:r>
      <w:r w:rsidR="00101CD3">
        <w:rPr>
          <w:rFonts w:ascii="Times New Roman" w:hAnsi="Times New Roman" w:cs="Times New Roman"/>
          <w:sz w:val="24"/>
          <w:szCs w:val="24"/>
        </w:rPr>
        <w:t xml:space="preserve">(only 10 years </w:t>
      </w:r>
      <w:r w:rsidR="00582878">
        <w:rPr>
          <w:rFonts w:ascii="Times New Roman" w:hAnsi="Times New Roman" w:cs="Times New Roman"/>
          <w:sz w:val="24"/>
          <w:szCs w:val="24"/>
        </w:rPr>
        <w:t>into the forecast period</w:t>
      </w:r>
      <w:r w:rsidR="00101CD3">
        <w:rPr>
          <w:rFonts w:ascii="Times New Roman" w:hAnsi="Times New Roman" w:cs="Times New Roman"/>
          <w:sz w:val="24"/>
          <w:szCs w:val="24"/>
        </w:rPr>
        <w:t xml:space="preserve">) when </w:t>
      </w:r>
      <w:r w:rsidR="003F34E2">
        <w:rPr>
          <w:rFonts w:ascii="Times New Roman" w:hAnsi="Times New Roman" w:cs="Times New Roman"/>
          <w:sz w:val="24"/>
          <w:szCs w:val="24"/>
        </w:rPr>
        <w:t xml:space="preserve">true </w:t>
      </w:r>
      <w:r w:rsidR="00101CD3">
        <w:rPr>
          <w:rFonts w:ascii="Times New Roman" w:hAnsi="Times New Roman" w:cs="Times New Roman"/>
          <w:sz w:val="24"/>
          <w:szCs w:val="24"/>
        </w:rPr>
        <w:t xml:space="preserve">autocorrelation is 0.75, and is approximately 10% in this year when </w:t>
      </w:r>
      <w:r w:rsidR="003F34E2">
        <w:rPr>
          <w:rFonts w:ascii="Times New Roman" w:hAnsi="Times New Roman" w:cs="Times New Roman"/>
          <w:sz w:val="24"/>
          <w:szCs w:val="24"/>
        </w:rPr>
        <w:t xml:space="preserve">true </w:t>
      </w:r>
      <w:r w:rsidR="00101CD3">
        <w:rPr>
          <w:rFonts w:ascii="Times New Roman" w:hAnsi="Times New Roman" w:cs="Times New Roman"/>
          <w:sz w:val="24"/>
          <w:szCs w:val="24"/>
        </w:rPr>
        <w:t xml:space="preserve">autocorrelation is 0.9.  By contrast, coverage is </w:t>
      </w:r>
      <w:r w:rsidR="00DD2EA9">
        <w:rPr>
          <w:rFonts w:ascii="Times New Roman" w:hAnsi="Times New Roman" w:cs="Times New Roman"/>
          <w:sz w:val="24"/>
          <w:szCs w:val="24"/>
        </w:rPr>
        <w:t xml:space="preserve">slightly smaller than </w:t>
      </w:r>
      <w:r w:rsidR="00101CD3">
        <w:rPr>
          <w:rFonts w:ascii="Times New Roman" w:hAnsi="Times New Roman" w:cs="Times New Roman"/>
          <w:sz w:val="24"/>
          <w:szCs w:val="24"/>
        </w:rPr>
        <w:t xml:space="preserve">50% for the external </w:t>
      </w:r>
      <w:r w:rsidR="00E8038E">
        <w:rPr>
          <w:rFonts w:ascii="Times New Roman" w:hAnsi="Times New Roman" w:cs="Times New Roman"/>
          <w:sz w:val="24"/>
          <w:szCs w:val="24"/>
        </w:rPr>
        <w:t>estimation method</w:t>
      </w:r>
      <w:r w:rsidR="00101CD3">
        <w:rPr>
          <w:rFonts w:ascii="Times New Roman" w:hAnsi="Times New Roman" w:cs="Times New Roman"/>
          <w:sz w:val="24"/>
          <w:szCs w:val="24"/>
        </w:rPr>
        <w:t xml:space="preserve"> when </w:t>
      </w:r>
      <w:r w:rsidR="003F34E2">
        <w:rPr>
          <w:rFonts w:ascii="Times New Roman" w:hAnsi="Times New Roman" w:cs="Times New Roman"/>
          <w:sz w:val="24"/>
          <w:szCs w:val="24"/>
        </w:rPr>
        <w:t xml:space="preserve">true </w:t>
      </w:r>
      <w:r w:rsidR="00101CD3">
        <w:rPr>
          <w:rFonts w:ascii="Times New Roman" w:hAnsi="Times New Roman" w:cs="Times New Roman"/>
          <w:sz w:val="24"/>
          <w:szCs w:val="24"/>
        </w:rPr>
        <w:t>autocorrelation is 0.75</w:t>
      </w:r>
      <w:r w:rsidR="00DD2EA9">
        <w:rPr>
          <w:rFonts w:ascii="Times New Roman" w:hAnsi="Times New Roman" w:cs="Times New Roman"/>
          <w:sz w:val="24"/>
          <w:szCs w:val="24"/>
        </w:rPr>
        <w:t xml:space="preserve"> or </w:t>
      </w:r>
      <w:r w:rsidR="00101CD3">
        <w:rPr>
          <w:rFonts w:ascii="Times New Roman" w:hAnsi="Times New Roman" w:cs="Times New Roman"/>
          <w:sz w:val="24"/>
          <w:szCs w:val="24"/>
        </w:rPr>
        <w:t xml:space="preserve">0.9.  We therefore conclude that external estimation substantially improved forecast interval performance relative to </w:t>
      </w:r>
      <w:r w:rsidR="002D1D75">
        <w:rPr>
          <w:rFonts w:ascii="Times New Roman" w:hAnsi="Times New Roman" w:cs="Times New Roman"/>
          <w:sz w:val="24"/>
          <w:szCs w:val="24"/>
        </w:rPr>
        <w:t>a</w:t>
      </w:r>
      <w:r w:rsidR="00101CD3">
        <w:rPr>
          <w:rFonts w:ascii="Times New Roman" w:hAnsi="Times New Roman" w:cs="Times New Roman"/>
          <w:sz w:val="24"/>
          <w:szCs w:val="24"/>
        </w:rPr>
        <w:t xml:space="preserve"> model that neglects autocorrelated recruitment.</w:t>
      </w:r>
      <w:r w:rsidR="00C47B40">
        <w:rPr>
          <w:rFonts w:ascii="Times New Roman" w:hAnsi="Times New Roman" w:cs="Times New Roman"/>
          <w:sz w:val="24"/>
          <w:szCs w:val="24"/>
        </w:rPr>
        <w:t xml:space="preserve"> Coverage was similar for a 75% forecast interval, though more </w:t>
      </w:r>
      <w:r w:rsidR="00555965">
        <w:rPr>
          <w:rFonts w:ascii="Times New Roman" w:hAnsi="Times New Roman" w:cs="Times New Roman"/>
          <w:sz w:val="24"/>
          <w:szCs w:val="24"/>
        </w:rPr>
        <w:t>variable and less optimistic</w:t>
      </w:r>
      <w:r w:rsidR="00C47B40">
        <w:rPr>
          <w:rFonts w:ascii="Times New Roman" w:hAnsi="Times New Roman" w:cs="Times New Roman"/>
          <w:sz w:val="24"/>
          <w:szCs w:val="24"/>
        </w:rPr>
        <w:t xml:space="preserve"> (</w:t>
      </w:r>
      <w:r w:rsidR="000B153D">
        <w:rPr>
          <w:rFonts w:ascii="Times New Roman" w:hAnsi="Times New Roman" w:cs="Times New Roman"/>
          <w:sz w:val="24"/>
          <w:szCs w:val="24"/>
        </w:rPr>
        <w:fldChar w:fldCharType="begin"/>
      </w:r>
      <w:r w:rsidR="006377AF">
        <w:rPr>
          <w:rFonts w:ascii="Times New Roman" w:hAnsi="Times New Roman" w:cs="Times New Roman"/>
          <w:sz w:val="24"/>
          <w:szCs w:val="24"/>
        </w:rPr>
        <w:instrText xml:space="preserve"> REF _Ref442333624 \h </w:instrText>
      </w:r>
      <w:r w:rsidR="000B153D">
        <w:rPr>
          <w:rFonts w:ascii="Times New Roman" w:hAnsi="Times New Roman" w:cs="Times New Roman"/>
          <w:sz w:val="24"/>
          <w:szCs w:val="24"/>
        </w:rPr>
      </w:r>
      <w:r w:rsidR="000B153D">
        <w:rPr>
          <w:rFonts w:ascii="Times New Roman" w:hAnsi="Times New Roman" w:cs="Times New Roman"/>
          <w:sz w:val="24"/>
          <w:szCs w:val="24"/>
        </w:rPr>
        <w:fldChar w:fldCharType="separate"/>
      </w:r>
      <w:r w:rsidR="0057594B" w:rsidRPr="00DD6BFB">
        <w:rPr>
          <w:rFonts w:ascii="Times New Roman" w:hAnsi="Times New Roman" w:cs="Times New Roman"/>
          <w:sz w:val="24"/>
          <w:szCs w:val="24"/>
        </w:rPr>
        <w:t>Fig</w:t>
      </w:r>
      <w:r w:rsidR="0057594B">
        <w:rPr>
          <w:rFonts w:ascii="Times New Roman" w:hAnsi="Times New Roman" w:cs="Times New Roman"/>
          <w:sz w:val="24"/>
          <w:szCs w:val="24"/>
        </w:rPr>
        <w:t xml:space="preserve">. </w:t>
      </w:r>
      <w:r w:rsidR="0057594B">
        <w:rPr>
          <w:rFonts w:ascii="Times New Roman" w:hAnsi="Times New Roman" w:cs="Times New Roman"/>
          <w:noProof/>
          <w:sz w:val="24"/>
          <w:szCs w:val="24"/>
        </w:rPr>
        <w:t>6</w:t>
      </w:r>
      <w:r w:rsidR="000B153D">
        <w:rPr>
          <w:rFonts w:ascii="Times New Roman" w:hAnsi="Times New Roman" w:cs="Times New Roman"/>
          <w:sz w:val="24"/>
          <w:szCs w:val="24"/>
        </w:rPr>
        <w:fldChar w:fldCharType="end"/>
      </w:r>
      <w:r w:rsidR="002D1D75">
        <w:rPr>
          <w:rFonts w:ascii="Times New Roman" w:hAnsi="Times New Roman" w:cs="Times New Roman"/>
          <w:sz w:val="24"/>
          <w:szCs w:val="24"/>
        </w:rPr>
        <w:t>, open circles</w:t>
      </w:r>
      <w:r w:rsidR="00C47B40">
        <w:rPr>
          <w:rFonts w:ascii="Times New Roman" w:hAnsi="Times New Roman" w:cs="Times New Roman"/>
          <w:sz w:val="24"/>
          <w:szCs w:val="24"/>
        </w:rPr>
        <w:t>).</w:t>
      </w:r>
      <w:ins w:id="132" w:author="Kelli Johnson" w:date="2016-05-18T15:52:00Z">
        <w:r w:rsidR="003C170E">
          <w:rPr>
            <w:rFonts w:ascii="Times New Roman" w:hAnsi="Times New Roman" w:cs="Times New Roman"/>
            <w:sz w:val="24"/>
            <w:szCs w:val="24"/>
          </w:rPr>
          <w:t xml:space="preserve"> Coverage was </w:t>
        </w:r>
      </w:ins>
      <w:ins w:id="133" w:author="Kelli Johnson" w:date="2016-05-18T15:54:00Z">
        <w:r w:rsidR="003C170E">
          <w:rPr>
            <w:rFonts w:ascii="Times New Roman" w:hAnsi="Times New Roman" w:cs="Times New Roman"/>
            <w:sz w:val="24"/>
            <w:szCs w:val="24"/>
          </w:rPr>
          <w:t>less than expected</w:t>
        </w:r>
      </w:ins>
      <w:ins w:id="134" w:author="Kelli Johnson" w:date="2016-05-18T15:52:00Z">
        <w:r w:rsidR="003C170E">
          <w:rPr>
            <w:rFonts w:ascii="Times New Roman" w:hAnsi="Times New Roman" w:cs="Times New Roman"/>
            <w:sz w:val="24"/>
            <w:szCs w:val="24"/>
          </w:rPr>
          <w:t xml:space="preserve"> for all estimation methods</w:t>
        </w:r>
      </w:ins>
      <w:ins w:id="135" w:author="Kelli Johnson" w:date="2016-05-19T07:31:00Z">
        <w:r w:rsidR="004672D9">
          <w:rPr>
            <w:rFonts w:ascii="Times New Roman" w:hAnsi="Times New Roman" w:cs="Times New Roman"/>
            <w:sz w:val="24"/>
            <w:szCs w:val="24"/>
          </w:rPr>
          <w:t xml:space="preserve"> in the </w:t>
        </w:r>
      </w:ins>
      <w:ins w:id="136" w:author="Kelli Johnson" w:date="2016-05-18T15:53:00Z">
        <w:r w:rsidR="003C170E">
          <w:rPr>
            <w:rFonts w:ascii="Times New Roman" w:hAnsi="Times New Roman" w:cs="Times New Roman"/>
            <w:sz w:val="24"/>
            <w:szCs w:val="24"/>
          </w:rPr>
          <w:t>“less-</w:t>
        </w:r>
      </w:ins>
      <w:ins w:id="137" w:author="Kelli Johnson" w:date="2016-05-19T07:31:00Z">
        <w:r w:rsidR="004672D9">
          <w:rPr>
            <w:rFonts w:ascii="Times New Roman" w:hAnsi="Times New Roman" w:cs="Times New Roman"/>
            <w:sz w:val="24"/>
            <w:szCs w:val="24"/>
          </w:rPr>
          <w:t>information</w:t>
        </w:r>
      </w:ins>
      <w:ins w:id="138" w:author="Kelli Johnson" w:date="2016-05-18T15:53:00Z">
        <w:r w:rsidR="003C170E">
          <w:rPr>
            <w:rFonts w:ascii="Times New Roman" w:hAnsi="Times New Roman" w:cs="Times New Roman"/>
            <w:sz w:val="24"/>
            <w:szCs w:val="24"/>
          </w:rPr>
          <w:t xml:space="preserve">” </w:t>
        </w:r>
      </w:ins>
      <w:ins w:id="139" w:author="Kelli Johnson" w:date="2016-05-19T07:31:00Z">
        <w:r w:rsidR="004672D9">
          <w:rPr>
            <w:rFonts w:ascii="Times New Roman" w:hAnsi="Times New Roman" w:cs="Times New Roman"/>
            <w:sz w:val="24"/>
            <w:szCs w:val="24"/>
          </w:rPr>
          <w:t>scenario</w:t>
        </w:r>
      </w:ins>
      <w:ins w:id="140" w:author="Kelli Johnson" w:date="2016-05-18T15:53:00Z">
        <w:r w:rsidR="003C170E">
          <w:rPr>
            <w:rFonts w:ascii="Times New Roman" w:hAnsi="Times New Roman" w:cs="Times New Roman"/>
            <w:sz w:val="24"/>
            <w:szCs w:val="24"/>
          </w:rPr>
          <w:t xml:space="preserve"> (Fig. 7)</w:t>
        </w:r>
      </w:ins>
      <w:ins w:id="141" w:author="Kelli Johnson" w:date="2016-05-18T15:55:00Z">
        <w:r w:rsidR="003C170E">
          <w:rPr>
            <w:rFonts w:ascii="Times New Roman" w:hAnsi="Times New Roman" w:cs="Times New Roman"/>
            <w:sz w:val="24"/>
            <w:szCs w:val="24"/>
          </w:rPr>
          <w:t>.</w:t>
        </w:r>
      </w:ins>
    </w:p>
    <w:p w14:paraId="43C712A3" w14:textId="77777777" w:rsidR="00194451" w:rsidRDefault="009E1607">
      <w:pPr>
        <w:tabs>
          <w:tab w:val="left" w:pos="360"/>
        </w:tabs>
        <w:spacing w:before="240" w:after="0" w:line="240" w:lineRule="auto"/>
        <w:jc w:val="both"/>
        <w:rPr>
          <w:rFonts w:ascii="Times New Roman" w:hAnsi="Times New Roman" w:cs="Times New Roman"/>
          <w:b/>
          <w:sz w:val="28"/>
          <w:szCs w:val="28"/>
        </w:rPr>
      </w:pPr>
      <w:r>
        <w:rPr>
          <w:rFonts w:ascii="Times New Roman" w:hAnsi="Times New Roman" w:cs="Times New Roman"/>
          <w:b/>
          <w:sz w:val="28"/>
          <w:szCs w:val="28"/>
        </w:rPr>
        <w:t>4</w:t>
      </w:r>
      <w:r w:rsidRPr="00016B31">
        <w:rPr>
          <w:rFonts w:ascii="Times New Roman" w:hAnsi="Times New Roman" w:cs="Times New Roman"/>
          <w:b/>
          <w:sz w:val="28"/>
          <w:szCs w:val="28"/>
        </w:rPr>
        <w:t xml:space="preserve">. </w:t>
      </w:r>
      <w:r>
        <w:rPr>
          <w:rFonts w:ascii="Times New Roman" w:hAnsi="Times New Roman" w:cs="Times New Roman"/>
          <w:b/>
          <w:sz w:val="28"/>
          <w:szCs w:val="28"/>
        </w:rPr>
        <w:t>Discussion</w:t>
      </w:r>
    </w:p>
    <w:p w14:paraId="4722CAD6" w14:textId="60285052" w:rsidR="00194451" w:rsidRDefault="00CF54B6" w:rsidP="0042002D">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Fisheries management in the United States and worldwide increasingly uses integrated stock assessment models to evaluate the likely impact of alternative management measures </w:t>
      </w:r>
      <w:r w:rsidR="0048199B">
        <w:rPr>
          <w:rFonts w:ascii="Times New Roman" w:hAnsi="Times New Roman" w:cs="Times New Roman"/>
          <w:sz w:val="24"/>
          <w:szCs w:val="24"/>
        </w:rPr>
        <w:t xml:space="preserve">on </w:t>
      </w:r>
      <w:r>
        <w:rPr>
          <w:rFonts w:ascii="Times New Roman" w:hAnsi="Times New Roman" w:cs="Times New Roman"/>
          <w:sz w:val="24"/>
          <w:szCs w:val="24"/>
        </w:rPr>
        <w:t xml:space="preserve">fish population abundance. </w:t>
      </w:r>
      <w:r w:rsidR="00F35F02">
        <w:rPr>
          <w:rFonts w:ascii="Times New Roman" w:hAnsi="Times New Roman" w:cs="Times New Roman"/>
          <w:sz w:val="24"/>
          <w:szCs w:val="24"/>
        </w:rPr>
        <w:t xml:space="preserve"> </w:t>
      </w:r>
      <w:r w:rsidR="0048199B">
        <w:rPr>
          <w:rFonts w:ascii="Times New Roman" w:hAnsi="Times New Roman" w:cs="Times New Roman"/>
          <w:sz w:val="24"/>
          <w:szCs w:val="24"/>
        </w:rPr>
        <w:t>T</w:t>
      </w:r>
      <w:r>
        <w:rPr>
          <w:rFonts w:ascii="Times New Roman" w:hAnsi="Times New Roman" w:cs="Times New Roman"/>
          <w:sz w:val="24"/>
          <w:szCs w:val="24"/>
        </w:rPr>
        <w:t>he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and Europe both seek to end overfishing and rebuild overfished stocks</w:t>
      </w:r>
      <w:r w:rsidR="004857E9">
        <w:rPr>
          <w:rFonts w:ascii="Times New Roman" w:hAnsi="Times New Roman" w:cs="Times New Roman"/>
          <w:sz w:val="24"/>
          <w:szCs w:val="24"/>
        </w:rPr>
        <w:t xml:space="preserve"> (</w:t>
      </w:r>
      <w:r w:rsidR="0042002D" w:rsidRPr="0042002D">
        <w:rPr>
          <w:rFonts w:ascii="Times New Roman" w:hAnsi="Times New Roman" w:cs="Times New Roman"/>
          <w:sz w:val="24"/>
          <w:szCs w:val="24"/>
        </w:rPr>
        <w:t>see Magnuson-Stevens</w:t>
      </w:r>
      <w:r w:rsidR="0042002D">
        <w:rPr>
          <w:rFonts w:ascii="Times New Roman" w:hAnsi="Times New Roman" w:cs="Times New Roman"/>
          <w:sz w:val="24"/>
          <w:szCs w:val="24"/>
        </w:rPr>
        <w:t xml:space="preserve"> </w:t>
      </w:r>
      <w:r w:rsidR="0042002D" w:rsidRPr="0042002D">
        <w:rPr>
          <w:rFonts w:ascii="Times New Roman" w:hAnsi="Times New Roman" w:cs="Times New Roman"/>
          <w:sz w:val="24"/>
          <w:szCs w:val="24"/>
        </w:rPr>
        <w:t>Fishery Conservation and Management</w:t>
      </w:r>
      <w:r w:rsidR="0042002D">
        <w:rPr>
          <w:rFonts w:ascii="Times New Roman" w:hAnsi="Times New Roman" w:cs="Times New Roman"/>
          <w:sz w:val="24"/>
          <w:szCs w:val="24"/>
        </w:rPr>
        <w:t xml:space="preserve"> </w:t>
      </w:r>
      <w:r w:rsidR="0042002D" w:rsidRPr="0042002D">
        <w:rPr>
          <w:rFonts w:ascii="Times New Roman" w:hAnsi="Times New Roman" w:cs="Times New Roman"/>
          <w:sz w:val="24"/>
          <w:szCs w:val="24"/>
        </w:rPr>
        <w:t>Reauthorization Act of 2006</w:t>
      </w:r>
      <w:r w:rsidR="0042002D">
        <w:rPr>
          <w:rFonts w:ascii="Times New Roman" w:hAnsi="Times New Roman" w:cs="Times New Roman"/>
          <w:sz w:val="24"/>
          <w:szCs w:val="24"/>
        </w:rPr>
        <w:t xml:space="preserve">, </w:t>
      </w:r>
      <w:r w:rsidR="0042002D" w:rsidRPr="0042002D">
        <w:rPr>
          <w:rFonts w:ascii="Times New Roman" w:hAnsi="Times New Roman" w:cs="Times New Roman"/>
          <w:sz w:val="24"/>
          <w:szCs w:val="24"/>
        </w:rPr>
        <w:t>http://www.</w:t>
      </w:r>
      <w:r w:rsidR="0042002D">
        <w:rPr>
          <w:rFonts w:ascii="Times New Roman" w:hAnsi="Times New Roman" w:cs="Times New Roman"/>
          <w:sz w:val="24"/>
          <w:szCs w:val="24"/>
        </w:rPr>
        <w:t xml:space="preserve">nmfs.noaa.gov, and </w:t>
      </w:r>
      <w:ins w:id="142" w:author="Kelli Johnson" w:date="2016-05-26T06:39:00Z">
        <w:r w:rsidR="00DB0137">
          <w:rPr>
            <w:rFonts w:ascii="Times New Roman" w:hAnsi="Times New Roman" w:cs="Times New Roman"/>
            <w:sz w:val="24"/>
            <w:szCs w:val="24"/>
          </w:rPr>
          <w:t xml:space="preserve">European </w:t>
        </w:r>
      </w:ins>
      <w:ins w:id="143" w:author="Kelli Johnson" w:date="2016-05-26T06:40:00Z">
        <w:r w:rsidR="00DB0137">
          <w:rPr>
            <w:rFonts w:ascii="Times New Roman" w:hAnsi="Times New Roman" w:cs="Times New Roman"/>
            <w:sz w:val="24"/>
            <w:szCs w:val="24"/>
          </w:rPr>
          <w:t>Union</w:t>
        </w:r>
      </w:ins>
      <w:ins w:id="144" w:author="Kelli Johnson" w:date="2016-05-26T06:39:00Z">
        <w:r w:rsidR="00DB0137">
          <w:rPr>
            <w:rFonts w:ascii="Times New Roman" w:hAnsi="Times New Roman" w:cs="Times New Roman"/>
            <w:sz w:val="24"/>
            <w:szCs w:val="24"/>
          </w:rPr>
          <w:t xml:space="preserve"> </w:t>
        </w:r>
      </w:ins>
      <w:ins w:id="145" w:author="Kelli Johnson" w:date="2016-05-26T06:38:00Z">
        <w:r w:rsidR="00DB0137" w:rsidRPr="00DB0137">
          <w:rPr>
            <w:rFonts w:ascii="Times New Roman" w:hAnsi="Times New Roman" w:cs="Times New Roman"/>
            <w:sz w:val="24"/>
            <w:szCs w:val="24"/>
          </w:rPr>
          <w:t>Common Fisheries Policy</w:t>
        </w:r>
      </w:ins>
      <w:del w:id="146" w:author="Kelli Johnson" w:date="2016-05-26T06:39:00Z">
        <w:r w:rsidR="0042002D" w:rsidRPr="0042002D" w:rsidDel="00DB0137">
          <w:rPr>
            <w:rFonts w:ascii="Times New Roman" w:hAnsi="Times New Roman" w:cs="Times New Roman"/>
            <w:sz w:val="24"/>
            <w:szCs w:val="24"/>
          </w:rPr>
          <w:delText>FAO Code of Conduct</w:delText>
        </w:r>
        <w:r w:rsidR="0042002D" w:rsidDel="00DB0137">
          <w:rPr>
            <w:rFonts w:ascii="Times New Roman" w:hAnsi="Times New Roman" w:cs="Times New Roman"/>
            <w:sz w:val="24"/>
            <w:szCs w:val="24"/>
          </w:rPr>
          <w:delText xml:space="preserve"> </w:delText>
        </w:r>
        <w:r w:rsidR="0042002D" w:rsidRPr="0042002D" w:rsidDel="00DB0137">
          <w:rPr>
            <w:rFonts w:ascii="Times New Roman" w:hAnsi="Times New Roman" w:cs="Times New Roman"/>
            <w:sz w:val="24"/>
            <w:szCs w:val="24"/>
          </w:rPr>
          <w:delText>for Responsible Fisheries</w:delText>
        </w:r>
      </w:del>
      <w:r w:rsidR="0042002D" w:rsidRPr="0042002D">
        <w:rPr>
          <w:rFonts w:ascii="Times New Roman" w:hAnsi="Times New Roman" w:cs="Times New Roman"/>
          <w:sz w:val="24"/>
          <w:szCs w:val="24"/>
        </w:rPr>
        <w:t xml:space="preserve">, </w:t>
      </w:r>
      <w:ins w:id="147" w:author="Kelli Johnson" w:date="2016-05-26T06:38:00Z">
        <w:r w:rsidR="00DB0137" w:rsidRPr="00DB0137">
          <w:rPr>
            <w:rFonts w:ascii="Times New Roman" w:hAnsi="Times New Roman" w:cs="Times New Roman"/>
            <w:sz w:val="24"/>
            <w:szCs w:val="24"/>
          </w:rPr>
          <w:t>http://ec.europa.eu/fisheries/cfp/index_en.htm</w:t>
        </w:r>
      </w:ins>
      <w:del w:id="148" w:author="Kelli Johnson" w:date="2016-05-26T06:38:00Z">
        <w:r w:rsidR="0042002D" w:rsidRPr="0042002D" w:rsidDel="00DB0137">
          <w:rPr>
            <w:rFonts w:ascii="Times New Roman" w:hAnsi="Times New Roman" w:cs="Times New Roman"/>
            <w:sz w:val="24"/>
            <w:szCs w:val="24"/>
          </w:rPr>
          <w:delText>http://www.fao.org/fishery/code/en</w:delText>
        </w:r>
      </w:del>
      <w:r w:rsidR="004857E9">
        <w:rPr>
          <w:rFonts w:ascii="Times New Roman" w:hAnsi="Times New Roman" w:cs="Times New Roman"/>
          <w:sz w:val="24"/>
          <w:szCs w:val="24"/>
        </w:rPr>
        <w:t>).</w:t>
      </w:r>
      <w:r>
        <w:rPr>
          <w:rFonts w:ascii="Times New Roman" w:hAnsi="Times New Roman" w:cs="Times New Roman"/>
          <w:sz w:val="24"/>
          <w:szCs w:val="24"/>
        </w:rPr>
        <w:t xml:space="preserve">  Rebuilding plans </w:t>
      </w:r>
      <w:r w:rsidR="0001459F">
        <w:rPr>
          <w:rFonts w:ascii="Times New Roman" w:hAnsi="Times New Roman" w:cs="Times New Roman"/>
          <w:sz w:val="24"/>
          <w:szCs w:val="24"/>
        </w:rPr>
        <w:t xml:space="preserve">for overfished stocks </w:t>
      </w:r>
      <w:r>
        <w:rPr>
          <w:rFonts w:ascii="Times New Roman" w:hAnsi="Times New Roman" w:cs="Times New Roman"/>
          <w:sz w:val="24"/>
          <w:szCs w:val="24"/>
        </w:rPr>
        <w:t>in the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are based upon forecasts of population </w:t>
      </w:r>
      <w:r w:rsidR="0048199B">
        <w:rPr>
          <w:rFonts w:ascii="Times New Roman" w:hAnsi="Times New Roman" w:cs="Times New Roman"/>
          <w:sz w:val="24"/>
          <w:szCs w:val="24"/>
        </w:rPr>
        <w:t>abundance</w:t>
      </w:r>
      <w:r>
        <w:rPr>
          <w:rFonts w:ascii="Times New Roman" w:hAnsi="Times New Roman" w:cs="Times New Roman"/>
          <w:sz w:val="24"/>
          <w:szCs w:val="24"/>
        </w:rPr>
        <w:t>, and each U</w:t>
      </w:r>
      <w:r w:rsidR="00183512">
        <w:rPr>
          <w:rFonts w:ascii="Times New Roman" w:hAnsi="Times New Roman" w:cs="Times New Roman"/>
          <w:sz w:val="24"/>
          <w:szCs w:val="24"/>
        </w:rPr>
        <w:t xml:space="preserve">nited </w:t>
      </w:r>
      <w:r>
        <w:rPr>
          <w:rFonts w:ascii="Times New Roman" w:hAnsi="Times New Roman" w:cs="Times New Roman"/>
          <w:sz w:val="24"/>
          <w:szCs w:val="24"/>
        </w:rPr>
        <w:t>S</w:t>
      </w:r>
      <w:r w:rsidR="00183512">
        <w:rPr>
          <w:rFonts w:ascii="Times New Roman" w:hAnsi="Times New Roman" w:cs="Times New Roman"/>
          <w:sz w:val="24"/>
          <w:szCs w:val="24"/>
        </w:rPr>
        <w:t>tates</w:t>
      </w:r>
      <w:r>
        <w:rPr>
          <w:rFonts w:ascii="Times New Roman" w:hAnsi="Times New Roman" w:cs="Times New Roman"/>
          <w:sz w:val="24"/>
          <w:szCs w:val="24"/>
        </w:rPr>
        <w:t xml:space="preserve"> </w:t>
      </w:r>
      <w:r w:rsidR="0048199B">
        <w:rPr>
          <w:rFonts w:ascii="Times New Roman" w:hAnsi="Times New Roman" w:cs="Times New Roman"/>
          <w:sz w:val="24"/>
          <w:szCs w:val="24"/>
        </w:rPr>
        <w:t>Regional F</w:t>
      </w:r>
      <w:r>
        <w:rPr>
          <w:rFonts w:ascii="Times New Roman" w:hAnsi="Times New Roman" w:cs="Times New Roman"/>
          <w:sz w:val="24"/>
          <w:szCs w:val="24"/>
        </w:rPr>
        <w:t xml:space="preserve">isheries </w:t>
      </w:r>
      <w:r w:rsidR="0048199B">
        <w:rPr>
          <w:rFonts w:ascii="Times New Roman" w:hAnsi="Times New Roman" w:cs="Times New Roman"/>
          <w:sz w:val="24"/>
          <w:szCs w:val="24"/>
        </w:rPr>
        <w:t>M</w:t>
      </w:r>
      <w:r>
        <w:rPr>
          <w:rFonts w:ascii="Times New Roman" w:hAnsi="Times New Roman" w:cs="Times New Roman"/>
          <w:sz w:val="24"/>
          <w:szCs w:val="24"/>
        </w:rPr>
        <w:t xml:space="preserve">anagement </w:t>
      </w:r>
      <w:r w:rsidR="0048199B">
        <w:rPr>
          <w:rFonts w:ascii="Times New Roman" w:hAnsi="Times New Roman" w:cs="Times New Roman"/>
          <w:sz w:val="24"/>
          <w:szCs w:val="24"/>
        </w:rPr>
        <w:t>C</w:t>
      </w:r>
      <w:r>
        <w:rPr>
          <w:rFonts w:ascii="Times New Roman" w:hAnsi="Times New Roman" w:cs="Times New Roman"/>
          <w:sz w:val="24"/>
          <w:szCs w:val="24"/>
        </w:rPr>
        <w:t xml:space="preserve">ouncil is required to </w:t>
      </w:r>
      <w:r w:rsidR="0048199B">
        <w:rPr>
          <w:rFonts w:ascii="Times New Roman" w:hAnsi="Times New Roman" w:cs="Times New Roman"/>
          <w:sz w:val="24"/>
          <w:szCs w:val="24"/>
        </w:rPr>
        <w:t>develop an approved</w:t>
      </w:r>
      <w:r>
        <w:rPr>
          <w:rFonts w:ascii="Times New Roman" w:hAnsi="Times New Roman" w:cs="Times New Roman"/>
          <w:sz w:val="24"/>
          <w:szCs w:val="24"/>
        </w:rPr>
        <w:t xml:space="preserve"> </w:t>
      </w:r>
      <w:r w:rsidR="0048199B">
        <w:rPr>
          <w:rFonts w:ascii="Times New Roman" w:hAnsi="Times New Roman" w:cs="Times New Roman"/>
          <w:sz w:val="24"/>
          <w:szCs w:val="24"/>
        </w:rPr>
        <w:t>R</w:t>
      </w:r>
      <w:r>
        <w:rPr>
          <w:rFonts w:ascii="Times New Roman" w:hAnsi="Times New Roman" w:cs="Times New Roman"/>
          <w:sz w:val="24"/>
          <w:szCs w:val="24"/>
        </w:rPr>
        <w:t xml:space="preserve">ebuilding </w:t>
      </w:r>
      <w:r w:rsidR="0048199B">
        <w:rPr>
          <w:rFonts w:ascii="Times New Roman" w:hAnsi="Times New Roman" w:cs="Times New Roman"/>
          <w:sz w:val="24"/>
          <w:szCs w:val="24"/>
        </w:rPr>
        <w:t>P</w:t>
      </w:r>
      <w:r>
        <w:rPr>
          <w:rFonts w:ascii="Times New Roman" w:hAnsi="Times New Roman" w:cs="Times New Roman"/>
          <w:sz w:val="24"/>
          <w:szCs w:val="24"/>
        </w:rPr>
        <w:t xml:space="preserve">lan that will result in rebuilding within a pre-determined time frame.  Rebuilding </w:t>
      </w:r>
      <w:r w:rsidR="0048199B">
        <w:rPr>
          <w:rFonts w:ascii="Times New Roman" w:hAnsi="Times New Roman" w:cs="Times New Roman"/>
          <w:sz w:val="24"/>
          <w:szCs w:val="24"/>
        </w:rPr>
        <w:t>P</w:t>
      </w:r>
      <w:r>
        <w:rPr>
          <w:rFonts w:ascii="Times New Roman" w:hAnsi="Times New Roman" w:cs="Times New Roman"/>
          <w:sz w:val="24"/>
          <w:szCs w:val="24"/>
        </w:rPr>
        <w:t xml:space="preserve">lans are also required to be more likely than not to succeed in their stated timeframe, i.e., rebuilding plans are premised on a probabilistic interpretation of </w:t>
      </w:r>
      <w:r w:rsidR="00F10192">
        <w:rPr>
          <w:rFonts w:ascii="Times New Roman" w:hAnsi="Times New Roman" w:cs="Times New Roman"/>
          <w:sz w:val="24"/>
          <w:szCs w:val="24"/>
        </w:rPr>
        <w:t xml:space="preserve">the </w:t>
      </w:r>
      <w:r>
        <w:rPr>
          <w:rFonts w:ascii="Times New Roman" w:hAnsi="Times New Roman" w:cs="Times New Roman"/>
          <w:sz w:val="24"/>
          <w:szCs w:val="24"/>
        </w:rPr>
        <w:t xml:space="preserve">forecasts </w:t>
      </w:r>
      <w:r w:rsidR="00F10192">
        <w:rPr>
          <w:rFonts w:ascii="Times New Roman" w:hAnsi="Times New Roman" w:cs="Times New Roman"/>
          <w:sz w:val="24"/>
          <w:szCs w:val="24"/>
        </w:rPr>
        <w:t xml:space="preserve">generated </w:t>
      </w:r>
      <w:r>
        <w:rPr>
          <w:rFonts w:ascii="Times New Roman" w:hAnsi="Times New Roman" w:cs="Times New Roman"/>
          <w:sz w:val="24"/>
          <w:szCs w:val="24"/>
        </w:rPr>
        <w:t xml:space="preserve">from integrated stock assessment models.  </w:t>
      </w:r>
      <w:r w:rsidR="00F10192">
        <w:rPr>
          <w:rFonts w:ascii="Times New Roman" w:hAnsi="Times New Roman" w:cs="Times New Roman"/>
          <w:sz w:val="24"/>
          <w:szCs w:val="24"/>
        </w:rPr>
        <w:t>A probabilistic interpretation of catch advice arising from stock assessment models is also used in many U</w:t>
      </w:r>
      <w:r w:rsidR="00183512">
        <w:rPr>
          <w:rFonts w:ascii="Times New Roman" w:hAnsi="Times New Roman" w:cs="Times New Roman"/>
          <w:sz w:val="24"/>
          <w:szCs w:val="24"/>
        </w:rPr>
        <w:t xml:space="preserve">nited </w:t>
      </w:r>
      <w:r w:rsidR="00F10192">
        <w:rPr>
          <w:rFonts w:ascii="Times New Roman" w:hAnsi="Times New Roman" w:cs="Times New Roman"/>
          <w:sz w:val="24"/>
          <w:szCs w:val="24"/>
        </w:rPr>
        <w:t>S</w:t>
      </w:r>
      <w:r w:rsidR="00183512">
        <w:rPr>
          <w:rFonts w:ascii="Times New Roman" w:hAnsi="Times New Roman" w:cs="Times New Roman"/>
          <w:sz w:val="24"/>
          <w:szCs w:val="24"/>
        </w:rPr>
        <w:t>tates</w:t>
      </w:r>
      <w:r w:rsidR="00F10192">
        <w:rPr>
          <w:rFonts w:ascii="Times New Roman" w:hAnsi="Times New Roman" w:cs="Times New Roman"/>
          <w:sz w:val="24"/>
          <w:szCs w:val="24"/>
        </w:rPr>
        <w:t xml:space="preserve"> regions to incorporate scienti</w:t>
      </w:r>
      <w:r w:rsidR="0048199B">
        <w:rPr>
          <w:rFonts w:ascii="Times New Roman" w:hAnsi="Times New Roman" w:cs="Times New Roman"/>
          <w:sz w:val="24"/>
          <w:szCs w:val="24"/>
        </w:rPr>
        <w:t>f</w:t>
      </w:r>
      <w:r w:rsidR="00F10192">
        <w:rPr>
          <w:rFonts w:ascii="Times New Roman" w:hAnsi="Times New Roman" w:cs="Times New Roman"/>
          <w:sz w:val="24"/>
          <w:szCs w:val="24"/>
        </w:rPr>
        <w:t xml:space="preserve">ic uncertainty when defining catch limits </w:t>
      </w:r>
      <w:r w:rsidR="000B153D">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{"citationID":"1o3eo50pv9","properties":{"formattedCitation":"(Shertzer et al., 2008)","plainCitation":"(Shertzer et al., 2008)"},"citationItems":[{"id":1605,"uris":["http://zotero.org/users/251206/items/ZE4MBGQ2"],"uri":["http://zotero.org/users/251206/items/ZE4MBGQ2"],"itemData":{"id":1605,"type":"article-journal","title":"A probability-based approach to setting annual catch levels.","container-title":"Fishery Bulletin","page":"225–232","volume":"106","issue":"3","source":"Google Scholar","author":[{"family":"Shertzer","given":"K. W"},{"family":"Prager","given":"M. H"},{"family":"Williams","given":"E. H"}],"issued":{"date-parts":[["2008"]]}}}],"schema":"https://github.com/citation-style-language/schema/raw/master/csl-citation.json"} </w:instrText>
      </w:r>
      <w:r w:rsidR="000B153D">
        <w:rPr>
          <w:rFonts w:ascii="Times New Roman" w:hAnsi="Times New Roman" w:cs="Times New Roman"/>
          <w:sz w:val="24"/>
          <w:szCs w:val="24"/>
        </w:rPr>
        <w:fldChar w:fldCharType="separate"/>
      </w:r>
      <w:r w:rsidR="00F10192" w:rsidRPr="00F10192">
        <w:rPr>
          <w:rFonts w:ascii="Times New Roman" w:hAnsi="Times New Roman" w:cs="Times New Roman"/>
          <w:sz w:val="24"/>
        </w:rPr>
        <w:t>(Shertzer et al., 2008)</w:t>
      </w:r>
      <w:r w:rsidR="000B153D">
        <w:rPr>
          <w:rFonts w:ascii="Times New Roman" w:hAnsi="Times New Roman" w:cs="Times New Roman"/>
          <w:sz w:val="24"/>
          <w:szCs w:val="24"/>
        </w:rPr>
        <w:fldChar w:fldCharType="end"/>
      </w:r>
      <w:r w:rsidR="00A4412B">
        <w:rPr>
          <w:rFonts w:ascii="Times New Roman" w:hAnsi="Times New Roman" w:cs="Times New Roman"/>
          <w:sz w:val="24"/>
          <w:szCs w:val="24"/>
        </w:rPr>
        <w:t xml:space="preserve"> or when interpreting stock status relative to biological reference points</w:t>
      </w:r>
      <w:r w:rsidR="00F56EDC">
        <w:rPr>
          <w:rFonts w:ascii="Times New Roman" w:hAnsi="Times New Roman" w:cs="Times New Roman"/>
          <w:sz w:val="24"/>
          <w:szCs w:val="24"/>
        </w:rPr>
        <w:t xml:space="preserve"> </w:t>
      </w:r>
      <w:r w:rsidR="000B153D">
        <w:rPr>
          <w:rFonts w:ascii="Times New Roman" w:hAnsi="Times New Roman" w:cs="Times New Roman"/>
          <w:sz w:val="24"/>
          <w:szCs w:val="24"/>
        </w:rPr>
        <w:fldChar w:fldCharType="begin"/>
      </w:r>
      <w:r w:rsidR="00F56EDC">
        <w:rPr>
          <w:rFonts w:ascii="Times New Roman" w:hAnsi="Times New Roman" w:cs="Times New Roman"/>
          <w:sz w:val="24"/>
          <w:szCs w:val="24"/>
        </w:rPr>
        <w:instrText xml:space="preserve"> ADDIN ZOTERO_ITEM CSL_CITATION {"citationID":"1gr5k53adc","properties":{"formattedCitation":"(Stewart et al., 2013)","plainCitation":"(Stewart et al., 2013)"},"citationItems":[{"id":976,"uris":["http://zotero.org/users/251206/items/KW7NDN7V"],"uri":["http://zotero.org/users/251206/items/KW7NDN7V"],"itemData":{"id":976,"type":"article-journal","title":"A comparison of stock assessment uncertainty estimates using maximum likelihood and Bayesian methods implemented with the same model framework","container-title":"Fisheries Research","page":"37-46","volume":"142","source":"ScienceDirect","abstract":"Many fisheries stock assessment models are implemented specifically for likelihood-based estimation or for Bayesian inference (via full integration of the joint posterior distributions), but not all have appropriate structure for both statistical approaches. Bias correction of recruitment deviations, in particular, must be adjusted to achieve consistency in each case. Fisheries management often uses the two types of results similarly, setting future catch quotas based on expected values or posterior medians depending on which is available given time constraints. Using two recent examples from the U.S. west coast, Pacific hake and sablefish, both implemented in Stock Synthesis, we find that likelihood-based estimates of key management quantities, such as spawning biomass, corresponded well with posterior modes, but tend to be lower (on an absolute scale) than posterior median values and that the asymptotic approximation for uncertainty intervals based on the Hessian matrix tends to overestimate the likelihood of smaller stock sizes and underestimate that of larger stock sizes. This pattern may be caused by a basic asymmetry in most fisheries data-sets: the necessity of a minimum stock size to have generated the observed catch/time-series, but little information regarding the plausibility among much larger stock sizes. Where only one type of inference is available, this asymmetry may be important for management decision-making. Even if management takes explicit account of uncertainty, in some cases adding a precautionary buffer that scales with the relative uncertainty in point estimates, the differences in catch advice may turn out to be important and the relative reductions non-linear.","DOI":"10.1016/j.fishres.2012.07.003","ISSN":"0165-7836","shortTitle":"Stock Synthesis","journalAbbreviation":"Fisheries Research","author":[{"family":"Stewart","given":"Ian J."},{"family":"Hicks","given":"Allan C."},{"family":"Taylor","given":"Ian G."},{"family":"Thorson","given":"James T."},{"family":"Wetzel","given":"Chantell"},{"family":"Kupschus","given":"Sven"}],"issued":{"date-parts":[["2013",5]]}}}],"schema":"https://github.com/citation-style-language/schema/raw/master/csl-citation.json"} </w:instrText>
      </w:r>
      <w:r w:rsidR="000B153D">
        <w:rPr>
          <w:rFonts w:ascii="Times New Roman" w:hAnsi="Times New Roman" w:cs="Times New Roman"/>
          <w:sz w:val="24"/>
          <w:szCs w:val="24"/>
        </w:rPr>
        <w:fldChar w:fldCharType="separate"/>
      </w:r>
      <w:r w:rsidR="00F56EDC" w:rsidRPr="00F56EDC">
        <w:rPr>
          <w:rFonts w:ascii="Times New Roman" w:hAnsi="Times New Roman" w:cs="Times New Roman"/>
          <w:sz w:val="24"/>
        </w:rPr>
        <w:t>(</w:t>
      </w:r>
      <w:r w:rsidR="0062703F">
        <w:rPr>
          <w:rFonts w:ascii="Times New Roman" w:hAnsi="Times New Roman" w:cs="Times New Roman"/>
          <w:sz w:val="24"/>
        </w:rPr>
        <w:t xml:space="preserve">e.g., </w:t>
      </w:r>
      <w:r w:rsidR="00F56EDC" w:rsidRPr="00F56EDC">
        <w:rPr>
          <w:rFonts w:ascii="Times New Roman" w:hAnsi="Times New Roman" w:cs="Times New Roman"/>
          <w:sz w:val="24"/>
        </w:rPr>
        <w:t>Stewart et al., 2013)</w:t>
      </w:r>
      <w:r w:rsidR="000B153D">
        <w:rPr>
          <w:rFonts w:ascii="Times New Roman" w:hAnsi="Times New Roman" w:cs="Times New Roman"/>
          <w:sz w:val="24"/>
          <w:szCs w:val="24"/>
        </w:rPr>
        <w:fldChar w:fldCharType="end"/>
      </w:r>
      <w:r w:rsidR="00F10192">
        <w:rPr>
          <w:rFonts w:ascii="Times New Roman" w:hAnsi="Times New Roman" w:cs="Times New Roman"/>
          <w:sz w:val="24"/>
          <w:szCs w:val="24"/>
        </w:rPr>
        <w:t xml:space="preserve">.  </w:t>
      </w:r>
    </w:p>
    <w:p w14:paraId="1CCC427F" w14:textId="2AC41CE1" w:rsidR="00194451" w:rsidRDefault="00CF54B6">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In this study, we demonstrat</w:t>
      </w:r>
      <w:r w:rsidR="0001459F">
        <w:rPr>
          <w:rFonts w:ascii="Times New Roman" w:hAnsi="Times New Roman" w:cs="Times New Roman"/>
          <w:sz w:val="24"/>
          <w:szCs w:val="24"/>
        </w:rPr>
        <w:t>e</w:t>
      </w:r>
      <w:r>
        <w:rPr>
          <w:rFonts w:ascii="Times New Roman" w:hAnsi="Times New Roman" w:cs="Times New Roman"/>
          <w:sz w:val="24"/>
          <w:szCs w:val="24"/>
        </w:rPr>
        <w:t xml:space="preserve"> that autocorrelated recruitment has a substantial impact upon both the </w:t>
      </w:r>
      <w:r w:rsidR="00771F44">
        <w:rPr>
          <w:rFonts w:ascii="Times New Roman" w:hAnsi="Times New Roman" w:cs="Times New Roman"/>
          <w:sz w:val="24"/>
          <w:szCs w:val="24"/>
        </w:rPr>
        <w:t xml:space="preserve">accuracy </w:t>
      </w:r>
      <w:r>
        <w:rPr>
          <w:rFonts w:ascii="Times New Roman" w:hAnsi="Times New Roman" w:cs="Times New Roman"/>
          <w:sz w:val="24"/>
          <w:szCs w:val="24"/>
        </w:rPr>
        <w:t>of forecasts (i.e., how close they</w:t>
      </w:r>
      <w:r w:rsidR="00771F44">
        <w:rPr>
          <w:rFonts w:ascii="Times New Roman" w:hAnsi="Times New Roman" w:cs="Times New Roman"/>
          <w:sz w:val="24"/>
          <w:szCs w:val="24"/>
        </w:rPr>
        <w:t xml:space="preserve"> are</w:t>
      </w:r>
      <w:r>
        <w:rPr>
          <w:rFonts w:ascii="Times New Roman" w:hAnsi="Times New Roman" w:cs="Times New Roman"/>
          <w:sz w:val="24"/>
          <w:szCs w:val="24"/>
        </w:rPr>
        <w:t xml:space="preserve"> to the true value) as well as the </w:t>
      </w:r>
      <w:r w:rsidR="00F10192">
        <w:rPr>
          <w:rFonts w:ascii="Times New Roman" w:hAnsi="Times New Roman" w:cs="Times New Roman"/>
          <w:sz w:val="24"/>
          <w:szCs w:val="24"/>
        </w:rPr>
        <w:t>width of forecast intervals</w:t>
      </w:r>
      <w:r>
        <w:rPr>
          <w:rFonts w:ascii="Times New Roman" w:hAnsi="Times New Roman" w:cs="Times New Roman"/>
          <w:sz w:val="24"/>
          <w:szCs w:val="24"/>
        </w:rPr>
        <w:t xml:space="preserve"> (i.e., </w:t>
      </w:r>
      <w:r w:rsidR="0001459F">
        <w:rPr>
          <w:rFonts w:ascii="Times New Roman" w:hAnsi="Times New Roman" w:cs="Times New Roman"/>
          <w:sz w:val="24"/>
          <w:szCs w:val="24"/>
        </w:rPr>
        <w:t xml:space="preserve">the magnitude of the </w:t>
      </w:r>
      <w:r>
        <w:rPr>
          <w:rFonts w:ascii="Times New Roman" w:hAnsi="Times New Roman" w:cs="Times New Roman"/>
          <w:sz w:val="24"/>
          <w:szCs w:val="24"/>
        </w:rPr>
        <w:t xml:space="preserve">estimated standard error </w:t>
      </w:r>
      <w:r w:rsidR="0001459F">
        <w:rPr>
          <w:rFonts w:ascii="Times New Roman" w:hAnsi="Times New Roman" w:cs="Times New Roman"/>
          <w:sz w:val="24"/>
          <w:szCs w:val="24"/>
        </w:rPr>
        <w:t>for</w:t>
      </w:r>
      <w:r>
        <w:rPr>
          <w:rFonts w:ascii="Times New Roman" w:hAnsi="Times New Roman" w:cs="Times New Roman"/>
          <w:sz w:val="24"/>
          <w:szCs w:val="24"/>
        </w:rPr>
        <w:t xml:space="preserve"> forecasts).  In particular, high levels of autocorrelation (i.e., ρ&gt;0.5) result in </w:t>
      </w:r>
      <w:r w:rsidR="0062703F">
        <w:rPr>
          <w:rFonts w:ascii="Times New Roman" w:hAnsi="Times New Roman" w:cs="Times New Roman"/>
          <w:sz w:val="24"/>
          <w:szCs w:val="24"/>
        </w:rPr>
        <w:t xml:space="preserve">substantial </w:t>
      </w:r>
      <w:r>
        <w:rPr>
          <w:rFonts w:ascii="Times New Roman" w:hAnsi="Times New Roman" w:cs="Times New Roman"/>
          <w:sz w:val="24"/>
          <w:szCs w:val="24"/>
        </w:rPr>
        <w:t xml:space="preserve">increases in the relative </w:t>
      </w:r>
      <w:r w:rsidR="008C5188">
        <w:rPr>
          <w:rFonts w:ascii="Times New Roman" w:hAnsi="Times New Roman" w:cs="Times New Roman"/>
          <w:sz w:val="24"/>
          <w:szCs w:val="24"/>
        </w:rPr>
        <w:t>error of population forecasts, regardless of whether the stock assessment</w:t>
      </w:r>
      <w:r w:rsidR="0062703F">
        <w:rPr>
          <w:rFonts w:ascii="Times New Roman" w:hAnsi="Times New Roman" w:cs="Times New Roman"/>
          <w:sz w:val="24"/>
          <w:szCs w:val="24"/>
        </w:rPr>
        <w:t xml:space="preserve"> accounts for recruitment</w:t>
      </w:r>
      <w:r w:rsidR="008C5188">
        <w:rPr>
          <w:rFonts w:ascii="Times New Roman" w:hAnsi="Times New Roman" w:cs="Times New Roman"/>
          <w:sz w:val="24"/>
          <w:szCs w:val="24"/>
        </w:rPr>
        <w:t xml:space="preserve"> autocorrelation or not.  Also, a </w:t>
      </w:r>
      <w:r w:rsidR="00F10192">
        <w:rPr>
          <w:rFonts w:ascii="Times New Roman" w:hAnsi="Times New Roman" w:cs="Times New Roman"/>
          <w:sz w:val="24"/>
          <w:szCs w:val="24"/>
        </w:rPr>
        <w:t xml:space="preserve">model </w:t>
      </w:r>
      <w:r w:rsidR="008C5188">
        <w:rPr>
          <w:rFonts w:ascii="Times New Roman" w:hAnsi="Times New Roman" w:cs="Times New Roman"/>
          <w:sz w:val="24"/>
          <w:szCs w:val="24"/>
        </w:rPr>
        <w:t>where autocorrelation is fixed at its true</w:t>
      </w:r>
      <w:r w:rsidR="00F10192">
        <w:rPr>
          <w:rFonts w:ascii="Times New Roman" w:hAnsi="Times New Roman" w:cs="Times New Roman"/>
          <w:sz w:val="24"/>
          <w:szCs w:val="24"/>
        </w:rPr>
        <w:t xml:space="preserve"> value</w:t>
      </w:r>
      <w:r w:rsidR="008C5188">
        <w:rPr>
          <w:rFonts w:ascii="Times New Roman" w:hAnsi="Times New Roman" w:cs="Times New Roman"/>
          <w:sz w:val="24"/>
          <w:szCs w:val="24"/>
        </w:rPr>
        <w:t xml:space="preserve"> showed that forecast interval width is </w:t>
      </w:r>
      <w:r w:rsidR="0048199B">
        <w:rPr>
          <w:rFonts w:ascii="Times New Roman" w:hAnsi="Times New Roman" w:cs="Times New Roman"/>
          <w:sz w:val="24"/>
          <w:szCs w:val="24"/>
        </w:rPr>
        <w:t>substantially</w:t>
      </w:r>
      <w:r w:rsidR="00BE522E">
        <w:rPr>
          <w:rFonts w:ascii="Times New Roman" w:hAnsi="Times New Roman" w:cs="Times New Roman"/>
          <w:sz w:val="24"/>
          <w:szCs w:val="24"/>
        </w:rPr>
        <w:t xml:space="preserve"> </w:t>
      </w:r>
      <w:r w:rsidR="008C5188">
        <w:rPr>
          <w:rFonts w:ascii="Times New Roman" w:hAnsi="Times New Roman" w:cs="Times New Roman"/>
          <w:sz w:val="24"/>
          <w:szCs w:val="24"/>
        </w:rPr>
        <w:t>increased when autocorrelation is high</w:t>
      </w:r>
      <w:r w:rsidR="0001459F">
        <w:rPr>
          <w:rFonts w:ascii="Times New Roman" w:hAnsi="Times New Roman" w:cs="Times New Roman"/>
          <w:sz w:val="24"/>
          <w:szCs w:val="24"/>
        </w:rPr>
        <w:t xml:space="preserve"> compared to when it is zero</w:t>
      </w:r>
      <w:r w:rsidR="008C5188">
        <w:rPr>
          <w:rFonts w:ascii="Times New Roman" w:hAnsi="Times New Roman" w:cs="Times New Roman"/>
          <w:sz w:val="24"/>
          <w:szCs w:val="24"/>
        </w:rPr>
        <w:t>.  These results confirm that the certainty of population forecasts is highly dependent upon the presence or absence of recruitment au</w:t>
      </w:r>
      <w:r w:rsidR="0048199B">
        <w:rPr>
          <w:rFonts w:ascii="Times New Roman" w:hAnsi="Times New Roman" w:cs="Times New Roman"/>
          <w:sz w:val="24"/>
          <w:szCs w:val="24"/>
        </w:rPr>
        <w:t>to</w:t>
      </w:r>
      <w:r w:rsidR="008C5188">
        <w:rPr>
          <w:rFonts w:ascii="Times New Roman" w:hAnsi="Times New Roman" w:cs="Times New Roman"/>
          <w:sz w:val="24"/>
          <w:szCs w:val="24"/>
        </w:rPr>
        <w:t xml:space="preserve">correlation.  Presumably, </w:t>
      </w:r>
      <w:r w:rsidR="00F10192">
        <w:rPr>
          <w:rFonts w:ascii="Times New Roman" w:hAnsi="Times New Roman" w:cs="Times New Roman"/>
          <w:sz w:val="24"/>
          <w:szCs w:val="24"/>
        </w:rPr>
        <w:t xml:space="preserve">high </w:t>
      </w:r>
      <w:r w:rsidR="008C5188">
        <w:rPr>
          <w:rFonts w:ascii="Times New Roman" w:hAnsi="Times New Roman" w:cs="Times New Roman"/>
          <w:sz w:val="24"/>
          <w:szCs w:val="24"/>
        </w:rPr>
        <w:t xml:space="preserve">recruitment autocorrelation </w:t>
      </w:r>
      <w:r w:rsidR="00F10192">
        <w:rPr>
          <w:rFonts w:ascii="Times New Roman" w:hAnsi="Times New Roman" w:cs="Times New Roman"/>
          <w:sz w:val="24"/>
          <w:szCs w:val="24"/>
        </w:rPr>
        <w:t>could contribute</w:t>
      </w:r>
      <w:r w:rsidR="008C5188">
        <w:rPr>
          <w:rFonts w:ascii="Times New Roman" w:hAnsi="Times New Roman" w:cs="Times New Roman"/>
          <w:sz w:val="24"/>
          <w:szCs w:val="24"/>
        </w:rPr>
        <w:t xml:space="preserve"> to the lack of rebuilding for </w:t>
      </w:r>
      <w:r w:rsidR="00F10192">
        <w:rPr>
          <w:rFonts w:ascii="Times New Roman" w:hAnsi="Times New Roman" w:cs="Times New Roman"/>
          <w:sz w:val="24"/>
          <w:szCs w:val="24"/>
        </w:rPr>
        <w:t xml:space="preserve">some </w:t>
      </w:r>
      <w:r w:rsidR="008C5188">
        <w:rPr>
          <w:rFonts w:ascii="Times New Roman" w:hAnsi="Times New Roman" w:cs="Times New Roman"/>
          <w:sz w:val="24"/>
          <w:szCs w:val="24"/>
        </w:rPr>
        <w:t>fishes under rebuilding plans worldwide</w:t>
      </w:r>
      <w:r w:rsidR="00771F44">
        <w:rPr>
          <w:rFonts w:ascii="Times New Roman" w:hAnsi="Times New Roman" w:cs="Times New Roman"/>
          <w:sz w:val="24"/>
          <w:szCs w:val="24"/>
        </w:rPr>
        <w:t>, particularly if forecasted biomass is overestimated</w:t>
      </w:r>
      <w:r w:rsidR="0062703F">
        <w:rPr>
          <w:rFonts w:ascii="Times New Roman" w:hAnsi="Times New Roman" w:cs="Times New Roman"/>
          <w:sz w:val="24"/>
          <w:szCs w:val="24"/>
        </w:rPr>
        <w:t>,</w:t>
      </w:r>
      <w:r w:rsidR="00771F44">
        <w:rPr>
          <w:rFonts w:ascii="Times New Roman" w:hAnsi="Times New Roman" w:cs="Times New Roman"/>
          <w:sz w:val="24"/>
          <w:szCs w:val="24"/>
        </w:rPr>
        <w:t xml:space="preserve"> as in our results</w:t>
      </w:r>
      <w:r w:rsidR="008C5188">
        <w:rPr>
          <w:rFonts w:ascii="Times New Roman" w:hAnsi="Times New Roman" w:cs="Times New Roman"/>
          <w:sz w:val="24"/>
          <w:szCs w:val="24"/>
        </w:rPr>
        <w:t xml:space="preserve"> (</w:t>
      </w:r>
      <w:r w:rsidR="000B153D">
        <w:rPr>
          <w:rFonts w:ascii="Times New Roman" w:hAnsi="Times New Roman" w:cs="Times New Roman"/>
          <w:sz w:val="24"/>
          <w:szCs w:val="24"/>
        </w:rPr>
        <w:fldChar w:fldCharType="begin"/>
      </w:r>
      <w:r w:rsidR="00F56EDC">
        <w:rPr>
          <w:rFonts w:ascii="Times New Roman" w:hAnsi="Times New Roman" w:cs="Times New Roman"/>
          <w:sz w:val="24"/>
          <w:szCs w:val="24"/>
        </w:rPr>
        <w:instrText xml:space="preserve"> ADDIN ZOTERO_ITEM CSL_CITATION {"citationID":"ssoept669","properties":{"custom":"Hutchings, 2001","formattedCitation":"Hutchings, 2001","plainCitation":"Hutchings, 2001"},"citationItems":[{"id":338,"uris":["http://zotero.org/users/251206/items/8B6RQ4PI"],"uri":["http://zotero.org/users/251206/items/8B6RQ4PI"],"itemData":{"id":338,"type":"article-journal","title":"Influence of population decline, fishing, and spawner variability on the recovery of marine fishes","container-title":"Journal of Fish Biology","page":"306–322","volume":"59","source":"Google Scholar","author":[{"family":"Hutchings","given":"J. A."}],"issued":{"date-parts":[["2001"]]}}}],"schema":"https://github.com/citation-style-language/schema/raw/master/csl-citation.json"} </w:instrText>
      </w:r>
      <w:r w:rsidR="000B153D">
        <w:rPr>
          <w:rFonts w:ascii="Times New Roman" w:hAnsi="Times New Roman" w:cs="Times New Roman"/>
          <w:sz w:val="24"/>
          <w:szCs w:val="24"/>
        </w:rPr>
        <w:fldChar w:fldCharType="separate"/>
      </w:r>
      <w:r w:rsidR="00F56EDC" w:rsidRPr="00F56EDC">
        <w:rPr>
          <w:rFonts w:ascii="Times New Roman" w:hAnsi="Times New Roman" w:cs="Times New Roman"/>
          <w:sz w:val="24"/>
        </w:rPr>
        <w:t>Hutchings, 2001</w:t>
      </w:r>
      <w:r w:rsidR="000B153D">
        <w:rPr>
          <w:rFonts w:ascii="Times New Roman" w:hAnsi="Times New Roman" w:cs="Times New Roman"/>
          <w:sz w:val="24"/>
          <w:szCs w:val="24"/>
        </w:rPr>
        <w:fldChar w:fldCharType="end"/>
      </w:r>
      <w:r w:rsidR="00B11FA0">
        <w:rPr>
          <w:rFonts w:ascii="Times New Roman" w:hAnsi="Times New Roman" w:cs="Times New Roman"/>
          <w:sz w:val="24"/>
          <w:szCs w:val="24"/>
        </w:rPr>
        <w:t xml:space="preserve">; </w:t>
      </w:r>
      <w:r w:rsidR="008C5188">
        <w:rPr>
          <w:rFonts w:ascii="Times New Roman" w:hAnsi="Times New Roman" w:cs="Times New Roman"/>
          <w:sz w:val="24"/>
          <w:szCs w:val="24"/>
        </w:rPr>
        <w:t xml:space="preserve">Neubauer </w:t>
      </w:r>
      <w:r w:rsidR="008C5188" w:rsidRPr="00EB7F45">
        <w:rPr>
          <w:rFonts w:ascii="Times New Roman" w:hAnsi="Times New Roman" w:cs="Times New Roman"/>
          <w:sz w:val="24"/>
          <w:szCs w:val="24"/>
        </w:rPr>
        <w:t>et al.,</w:t>
      </w:r>
      <w:r w:rsidR="008C5188">
        <w:rPr>
          <w:rFonts w:ascii="Times New Roman" w:hAnsi="Times New Roman" w:cs="Times New Roman"/>
          <w:sz w:val="24"/>
          <w:szCs w:val="24"/>
        </w:rPr>
        <w:t xml:space="preserve"> 2013).</w:t>
      </w:r>
      <w:r w:rsidR="00F10192">
        <w:rPr>
          <w:rFonts w:ascii="Times New Roman" w:hAnsi="Times New Roman" w:cs="Times New Roman"/>
          <w:sz w:val="24"/>
          <w:szCs w:val="24"/>
        </w:rPr>
        <w:t xml:space="preserve">  Previous analysis of model output from stock assessment models suggests that recruitment may have intermediate, positive autocorrelation for marine fishes </w:t>
      </w:r>
      <w:r w:rsidR="000B153D">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{"citationID":"huvpgbtvr","properties":{"formattedCitation":"(Thorson et al., 2014)","plainCitation":"(Thorson et al., 2014)"},"citationItems":[{"id":1514,"uris":["http://zotero.org/users/251206/items/WPXMFVJT"],"uri":["http://zotero.org/users/251206/items/WPXMFVJT"],"itemData":{"id":1514,"type":"article-journal","title":"How variable is recruitment for exploited marine fishes? A hierarchical model for testing life history theory","container-title":"Canadian Journal of Fisheries and Aquatic Sciences","page":"973-983","volume":"71","issue":"7","source":"NRC Research Press","abstract":"Recruitment often varies substantially in fish populations and residual variability may have serial autocorrelation due to environmental effects even after accounting for a stock-recruit relationship. However, the likely magnitude of variability and autocorrelation in recruitment has yet to be formally estimated. We therefore develop a hierarchical model for recruitment variability and autocorrelation, and apply it to data for 154 fish populations. Results are similar when using either Ricker and Beverton-Holt stock-recruit models, and show that autocorrelated recruitment has a marginal standard deviation of 0.76 (SD=0.37) and an average autocorrelation of 0.44 (SD=0.28) when predicting for an unobserved taxonomic order. Estimates differ somewhat among taxonomic orders and stocks, and also support a hypothesized positive relationship between age at maturity and autocorrelation in recruitment. Our results can be used as a Bayesian prior for recruitment variability in models for data-poor stocks, and to dis...","DOI":"10.1139/cjfas-2013-0645","ISSN":"0706-652X","shortTitle":"How variable is recruitment for exploited marine fishes?","journalAbbreviation":"Can. J. Fish. Aquat. Sci.","author":[{"family":"Thorson","given":"James T."},{"family":"Jensen","given":"Olaf P."},{"family":"Zipkin","given":"Elise F."}],"issued":{"date-parts":[["2014"]]}}}],"schema":"https://github.com/citation-style-language/schema/raw/master/csl-citation.json"} </w:instrText>
      </w:r>
      <w:r w:rsidR="000B153D">
        <w:rPr>
          <w:rFonts w:ascii="Times New Roman" w:hAnsi="Times New Roman" w:cs="Times New Roman"/>
          <w:sz w:val="24"/>
          <w:szCs w:val="24"/>
        </w:rPr>
        <w:fldChar w:fldCharType="separate"/>
      </w:r>
      <w:r w:rsidR="00F10192" w:rsidRPr="00F10192">
        <w:rPr>
          <w:rFonts w:ascii="Times New Roman" w:hAnsi="Times New Roman" w:cs="Times New Roman"/>
          <w:sz w:val="24"/>
        </w:rPr>
        <w:t>(</w:t>
      </w:r>
      <w:r w:rsidR="0001459F">
        <w:rPr>
          <w:rFonts w:ascii="Times New Roman" w:hAnsi="Times New Roman" w:cs="Times New Roman"/>
          <w:sz w:val="24"/>
        </w:rPr>
        <w:t xml:space="preserve">Ianelli, 2002; </w:t>
      </w:r>
      <w:r w:rsidR="00F10192" w:rsidRPr="00F10192">
        <w:rPr>
          <w:rFonts w:ascii="Times New Roman" w:hAnsi="Times New Roman" w:cs="Times New Roman"/>
          <w:sz w:val="24"/>
        </w:rPr>
        <w:t>Thorson et al., 2014)</w:t>
      </w:r>
      <w:r w:rsidR="000B153D">
        <w:rPr>
          <w:rFonts w:ascii="Times New Roman" w:hAnsi="Times New Roman" w:cs="Times New Roman"/>
          <w:sz w:val="24"/>
          <w:szCs w:val="24"/>
        </w:rPr>
        <w:fldChar w:fldCharType="end"/>
      </w:r>
      <w:r w:rsidR="00F10192">
        <w:rPr>
          <w:rFonts w:ascii="Times New Roman" w:hAnsi="Times New Roman" w:cs="Times New Roman"/>
          <w:sz w:val="24"/>
          <w:szCs w:val="24"/>
        </w:rPr>
        <w:t xml:space="preserve">.  However, </w:t>
      </w:r>
      <w:ins w:id="149" w:author="Kelli Johnson" w:date="2016-05-26T10:42:00Z">
        <w:r w:rsidR="00325434">
          <w:rPr>
            <w:rFonts w:ascii="Times New Roman" w:hAnsi="Times New Roman" w:cs="Times New Roman"/>
            <w:sz w:val="24"/>
            <w:szCs w:val="24"/>
          </w:rPr>
          <w:t xml:space="preserve">care should be taken when interpreting </w:t>
        </w:r>
      </w:ins>
      <w:r w:rsidR="00F10192">
        <w:rPr>
          <w:rFonts w:ascii="Times New Roman" w:hAnsi="Times New Roman" w:cs="Times New Roman"/>
          <w:sz w:val="24"/>
          <w:szCs w:val="24"/>
        </w:rPr>
        <w:t>these previous results</w:t>
      </w:r>
      <w:ins w:id="150" w:author="Kelli Johnson" w:date="2016-05-26T10:43:00Z">
        <w:r w:rsidR="00325434">
          <w:rPr>
            <w:rFonts w:ascii="Times New Roman" w:hAnsi="Times New Roman" w:cs="Times New Roman"/>
            <w:sz w:val="24"/>
            <w:szCs w:val="24"/>
          </w:rPr>
          <w:t>, as well as results from the “External” estimation method, which</w:t>
        </w:r>
      </w:ins>
      <w:r w:rsidR="00F10192">
        <w:rPr>
          <w:rFonts w:ascii="Times New Roman" w:hAnsi="Times New Roman" w:cs="Times New Roman"/>
          <w:sz w:val="24"/>
          <w:szCs w:val="24"/>
        </w:rPr>
        <w:t xml:space="preserve"> are based on model-output</w:t>
      </w:r>
      <w:del w:id="151" w:author="Kelli Johnson" w:date="2016-05-26T10:44:00Z">
        <w:r w:rsidR="00F10192" w:rsidDel="00325434">
          <w:rPr>
            <w:rFonts w:ascii="Times New Roman" w:hAnsi="Times New Roman" w:cs="Times New Roman"/>
            <w:sz w:val="24"/>
            <w:szCs w:val="24"/>
          </w:rPr>
          <w:delText>, which is fraught with statistical issues</w:delText>
        </w:r>
      </w:del>
      <w:r w:rsidR="00F10192">
        <w:rPr>
          <w:rFonts w:ascii="Times New Roman" w:hAnsi="Times New Roman" w:cs="Times New Roman"/>
          <w:sz w:val="24"/>
          <w:szCs w:val="24"/>
        </w:rPr>
        <w:t xml:space="preserve"> </w:t>
      </w:r>
      <w:r w:rsidR="000B153D">
        <w:rPr>
          <w:rFonts w:ascii="Times New Roman" w:hAnsi="Times New Roman" w:cs="Times New Roman"/>
          <w:sz w:val="24"/>
          <w:szCs w:val="24"/>
        </w:rPr>
        <w:fldChar w:fldCharType="begin"/>
      </w:r>
      <w:r w:rsidR="007F45C6">
        <w:rPr>
          <w:rFonts w:ascii="Times New Roman" w:hAnsi="Times New Roman" w:cs="Times New Roman"/>
          <w:sz w:val="24"/>
          <w:szCs w:val="24"/>
        </w:rPr>
        <w:instrText xml:space="preserve"> ADDIN ZOTERO_ITEM CSL_CITATION {"citationID":"I4W1JHLU","properties":{"formattedCitation":"(Brooks and Deroba, 2015; Thorson et al., 2015a)","plainCitation":"(Brooks and Deroba, 2015; Thorson et al., 2015a)"},"citationItems":[{"id":3242,"uris":["http://zotero.org/users/251206/items/66NJ7VMU"],"uri":["http://zotero.org/users/251206/items/66NJ7VMU"],"itemData":{"id":3242,"type":"article-journal","title":"When “data” are not data: the pitfalls of post hoc analyses that use stock assessment model output","container-title":"Canadian Journal of Fisheries and Aquatic Sciences","page":"634-641","volume":"72","issue":"4","source":"NRC Research Press","abstract":"The practice of treating stock assessment model output as data in subsequent modeling efforts is becoming more common, aided in part by the growing availability of online repositories of assessment results (misleadingly referred to as “data” bases). Such modeling exercises frequently overlook the uncertainty in the assessment output, the potential bias in estimates and correlation between estimates, and the structural assumptions of the original assessment model. We provide examples of post hoc analyses and discuss the problems in each case. We suggest alternative approaches that could have avoided using assessment model output altogether or suggest analyses that may have exposed the pitfalls of such methods. Whenever possible, we suggest not using stock assessment model output as data in post hoc analyses. If using assessment model output as data is unavoidable, then to address some aspects of the uncertainties associated with using assessment model estimates, we suggest collaborating with lead assessmen..., La pratique consistant à utiliser les résultats de modèles d’évaluation des stocks comme données dans des efforts de modélisation subséquents est de plus en plus répandue, grâce en partie à la disponibilité croissante de dépôts en ligne de résultats d’évaluations (appelés, erronément, bases de « données »). Dans bien des cas, ces efforts de modélisation ne tiennent pas compte de l’incertitude inhérente aux résultats d’évaluation, du biais potentiel dans les estimations et de la corrélation entre ces dernières, ni des hypothèses structurales du modèle d’évaluation initial. Nous présentons des exemples d’analyse post hoc et discutons des problèmes inhérents à chaque cas. Nous proposons d’autres approches qui auraient pu éviter l’utilisation de résultats de modèles d’évaluation ou des analyses qui auraient pu exposer les pièges qui présentent ces méthodes. Nous suggérons d’éviter d’utiliser, dans la mesure du possible, des résultats de modèles d’évaluation des stocks comme données dans des analyses post hoc....","DOI":"10.1139/cjfas-2014-0231","ISSN":"0706-652X","shortTitle":"When “data” are not data","journalAbbreviation":"Can. J. Fish. Aquat. Sci.","author":[{"family":"Brooks","given":"Elizabeth N."},{"family":"Deroba","given":"Jonathan J."}],"issued":{"date-parts":[["2015",1,6]]}}},{"id":3184,"uris":["http://zotero.org/users/251206/items/J2X9HWIG"],"uri":["http://zotero.org/users/251206/items/J2X9HWIG"],"itemData":{"id":3184,"type":"article-journal","title":"Giants' shoulders 15 years later: lessons, challenges and guidelines in fisheries meta-analysis","container-title":"Fish and Fisheries","page":"342-361","volume":"16","issue":"2","source":"Wiley Online Library","abstract":"Meta-analysis has been an integral tool for fisheries researchers since the late 1990s. However, there remain few guidelines for the design, implementation or interpretation of meta-analyses in the field of fisheries. Here, we provide the necessary background for readers, authors and reviewers, including a brief history of the use of meta-analysis in fisheries, an overview of common model types and distinctions, and examples of different goals that can be achieved using meta-analysis. We outline the primary challenges in implementing meta-analyses, including difficulties in discriminating between alternative hypotheses that can explain the data with equal plausibility, the importance of validating results using multiple lines of evidence, the trade-off between complexity and sample size and problems associated with the use of model output. For each of these challenges, we also provide suggestions, such as the use of propensity scores for dealing with selection bias and the use of covariates to control for confounding effects. These challenges are then illustrated with examples from diverse subfields of fisheries, including (i) the analysis of the stock–recruit relationship, (ii) fisheries management, rebuilding and population viability, (iii) habitat-specific vital rates, (iv) life-history theory and (v) the evaluation of marine reserves. We conclude with our reasons for believing that meta-analysis will continue to grow in importance for these and many other research goals in fisheries science and argue that standards of practice are therefore essential.","DOI":"10.1111/faf.12061","ISSN":"1467-2979","shortTitle":"Giants' shoulders 15 years later","journalAbbreviation":"Fish Fish","language":"en","author":[{"family":"Thorson","given":"James T."},{"family":"Cope","given":"Jason M"},{"family":"Kleisner","given":"Kristin M"},{"family":"Samhouri","given":"Jameal F"},{"family":"Shelton","given":"Andrew O"},{"family":"Ward","given":"Eric J"}],"issued":{"date-parts":[["2015",6,1]]}}}],"schema":"https://github.com/citation-style-language/schema/raw/master/csl-citation.json"} </w:instrText>
      </w:r>
      <w:r w:rsidR="000B153D">
        <w:rPr>
          <w:rFonts w:ascii="Times New Roman" w:hAnsi="Times New Roman" w:cs="Times New Roman"/>
          <w:sz w:val="24"/>
          <w:szCs w:val="24"/>
        </w:rPr>
        <w:fldChar w:fldCharType="separate"/>
      </w:r>
      <w:r w:rsidR="007F45C6" w:rsidRPr="007F45C6">
        <w:rPr>
          <w:rFonts w:ascii="Times New Roman" w:hAnsi="Times New Roman" w:cs="Times New Roman"/>
          <w:sz w:val="24"/>
        </w:rPr>
        <w:t>(Brooks and Deroba, 2015; Thorson et al., 2015a)</w:t>
      </w:r>
      <w:r w:rsidR="000B153D">
        <w:rPr>
          <w:rFonts w:ascii="Times New Roman" w:hAnsi="Times New Roman" w:cs="Times New Roman"/>
          <w:sz w:val="24"/>
          <w:szCs w:val="24"/>
        </w:rPr>
        <w:fldChar w:fldCharType="end"/>
      </w:r>
      <w:r w:rsidR="00F10192">
        <w:rPr>
          <w:rFonts w:ascii="Times New Roman" w:hAnsi="Times New Roman" w:cs="Times New Roman"/>
          <w:sz w:val="24"/>
          <w:szCs w:val="24"/>
        </w:rPr>
        <w:t xml:space="preserve">.  </w:t>
      </w:r>
    </w:p>
    <w:p w14:paraId="631FB1F0" w14:textId="4D8740DD" w:rsidR="00144DE3" w:rsidRDefault="008C5188">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We have also shown improvements in forecast interval performance when fixing autocorrelation at the sample autocorrelation of estimated recruitment deviations</w:t>
      </w:r>
      <w:r w:rsidR="00F40227">
        <w:rPr>
          <w:rFonts w:ascii="Times New Roman" w:hAnsi="Times New Roman" w:cs="Times New Roman"/>
          <w:sz w:val="24"/>
          <w:szCs w:val="24"/>
        </w:rPr>
        <w:t xml:space="preserve"> (the “External” </w:t>
      </w:r>
      <w:r w:rsidR="0062703F">
        <w:rPr>
          <w:rFonts w:ascii="Times New Roman" w:hAnsi="Times New Roman" w:cs="Times New Roman"/>
          <w:sz w:val="24"/>
          <w:szCs w:val="24"/>
        </w:rPr>
        <w:t>estimation method</w:t>
      </w:r>
      <w:r w:rsidR="00F40227">
        <w:rPr>
          <w:rFonts w:ascii="Times New Roman" w:hAnsi="Times New Roman" w:cs="Times New Roman"/>
          <w:sz w:val="24"/>
          <w:szCs w:val="24"/>
        </w:rPr>
        <w:t>)</w:t>
      </w:r>
      <w:r>
        <w:rPr>
          <w:rFonts w:ascii="Times New Roman" w:hAnsi="Times New Roman" w:cs="Times New Roman"/>
          <w:sz w:val="24"/>
          <w:szCs w:val="24"/>
        </w:rPr>
        <w:t xml:space="preserve">.  </w:t>
      </w:r>
      <w:r w:rsidR="0042002D">
        <w:rPr>
          <w:rFonts w:ascii="Times New Roman" w:hAnsi="Times New Roman" w:cs="Times New Roman"/>
          <w:sz w:val="24"/>
          <w:szCs w:val="24"/>
        </w:rPr>
        <w:t xml:space="preserve">Accuracy of forecast interval width is less important for forecasts that only </w:t>
      </w:r>
      <w:r w:rsidR="0042002D">
        <w:rPr>
          <w:rFonts w:ascii="Times New Roman" w:hAnsi="Times New Roman" w:cs="Times New Roman"/>
          <w:sz w:val="24"/>
          <w:szCs w:val="24"/>
        </w:rPr>
        <w:lastRenderedPageBreak/>
        <w:t xml:space="preserve">utilize the median, but if </w:t>
      </w:r>
      <w:r w:rsidR="007F45C6">
        <w:rPr>
          <w:rFonts w:ascii="Times New Roman" w:hAnsi="Times New Roman" w:cs="Times New Roman"/>
          <w:sz w:val="24"/>
          <w:szCs w:val="24"/>
        </w:rPr>
        <w:t>fisheries managers use other quantities from the forecast (i.e., seek a management procedure that achieves a target biomass with 75% probability),</w:t>
      </w:r>
      <w:r w:rsidR="001166E7">
        <w:rPr>
          <w:rFonts w:ascii="Times New Roman" w:hAnsi="Times New Roman" w:cs="Times New Roman"/>
          <w:sz w:val="24"/>
          <w:szCs w:val="24"/>
        </w:rPr>
        <w:t xml:space="preserve"> or have Harvest Control Rules where the percentile for catch advice depends on the degree of depletion,</w:t>
      </w:r>
      <w:r w:rsidR="007F45C6">
        <w:rPr>
          <w:rFonts w:ascii="Times New Roman" w:hAnsi="Times New Roman" w:cs="Times New Roman"/>
          <w:sz w:val="24"/>
          <w:szCs w:val="24"/>
        </w:rPr>
        <w:t xml:space="preserve"> </w:t>
      </w:r>
      <w:r w:rsidR="001166E7">
        <w:rPr>
          <w:rFonts w:ascii="Times New Roman" w:hAnsi="Times New Roman" w:cs="Times New Roman"/>
          <w:sz w:val="24"/>
          <w:szCs w:val="24"/>
        </w:rPr>
        <w:t xml:space="preserve">then </w:t>
      </w:r>
      <w:r w:rsidR="007F45C6">
        <w:rPr>
          <w:rFonts w:ascii="Times New Roman" w:hAnsi="Times New Roman" w:cs="Times New Roman"/>
          <w:sz w:val="24"/>
          <w:szCs w:val="24"/>
        </w:rPr>
        <w:t xml:space="preserve">it is necessary to have accurate estimates of forecast interval width.  </w:t>
      </w:r>
      <w:r w:rsidR="00F10192">
        <w:rPr>
          <w:rFonts w:ascii="Times New Roman" w:hAnsi="Times New Roman" w:cs="Times New Roman"/>
          <w:sz w:val="24"/>
          <w:szCs w:val="24"/>
        </w:rPr>
        <w:t xml:space="preserve">Our simulation results show that </w:t>
      </w:r>
      <w:r w:rsidR="007F45C6">
        <w:rPr>
          <w:rFonts w:ascii="Times New Roman" w:hAnsi="Times New Roman" w:cs="Times New Roman"/>
          <w:sz w:val="24"/>
          <w:szCs w:val="24"/>
        </w:rPr>
        <w:t xml:space="preserve">the </w:t>
      </w:r>
      <w:r>
        <w:rPr>
          <w:rFonts w:ascii="Times New Roman" w:hAnsi="Times New Roman" w:cs="Times New Roman"/>
          <w:sz w:val="24"/>
          <w:szCs w:val="24"/>
        </w:rPr>
        <w:t>“</w:t>
      </w:r>
      <w:r w:rsidR="0062703F">
        <w:rPr>
          <w:rFonts w:ascii="Times New Roman" w:hAnsi="Times New Roman" w:cs="Times New Roman"/>
          <w:sz w:val="24"/>
          <w:szCs w:val="24"/>
        </w:rPr>
        <w:t>E</w:t>
      </w:r>
      <w:r>
        <w:rPr>
          <w:rFonts w:ascii="Times New Roman" w:hAnsi="Times New Roman" w:cs="Times New Roman"/>
          <w:sz w:val="24"/>
          <w:szCs w:val="24"/>
        </w:rPr>
        <w:t xml:space="preserve">xternal” estimate of autocorrelation </w:t>
      </w:r>
      <w:del w:id="152" w:author="Punt, Andre (O&amp;A, Hobart)" w:date="2016-05-21T14:35:00Z">
        <w:r w:rsidDel="007A39A5">
          <w:rPr>
            <w:rFonts w:ascii="Times New Roman" w:hAnsi="Times New Roman" w:cs="Times New Roman"/>
            <w:sz w:val="24"/>
            <w:szCs w:val="24"/>
          </w:rPr>
          <w:delText xml:space="preserve">results in </w:delText>
        </w:r>
      </w:del>
      <w:ins w:id="153" w:author="Punt, Andre (O&amp;A, Hobart)" w:date="2016-05-21T14:35:00Z">
        <w:r w:rsidR="007A39A5">
          <w:rPr>
            <w:rFonts w:ascii="Times New Roman" w:hAnsi="Times New Roman" w:cs="Times New Roman"/>
            <w:sz w:val="24"/>
            <w:szCs w:val="24"/>
          </w:rPr>
          <w:t xml:space="preserve">provides </w:t>
        </w:r>
      </w:ins>
      <w:r>
        <w:rPr>
          <w:rFonts w:ascii="Times New Roman" w:hAnsi="Times New Roman" w:cs="Times New Roman"/>
          <w:sz w:val="24"/>
          <w:szCs w:val="24"/>
        </w:rPr>
        <w:t xml:space="preserve">less biased estimates of autocorrelation than </w:t>
      </w:r>
      <w:r w:rsidR="00570EDB">
        <w:rPr>
          <w:rFonts w:ascii="Times New Roman" w:hAnsi="Times New Roman" w:cs="Times New Roman"/>
          <w:sz w:val="24"/>
          <w:szCs w:val="24"/>
        </w:rPr>
        <w:t>estimating</w:t>
      </w:r>
      <w:r>
        <w:rPr>
          <w:rFonts w:ascii="Times New Roman" w:hAnsi="Times New Roman" w:cs="Times New Roman"/>
          <w:sz w:val="24"/>
          <w:szCs w:val="24"/>
        </w:rPr>
        <w:t xml:space="preserve"> autocorrelation as a fixed effect</w:t>
      </w:r>
      <w:r w:rsidR="00B11187">
        <w:rPr>
          <w:rFonts w:ascii="Times New Roman" w:hAnsi="Times New Roman" w:cs="Times New Roman"/>
          <w:sz w:val="24"/>
          <w:szCs w:val="24"/>
        </w:rPr>
        <w:t>, as currently implemented in SS</w:t>
      </w:r>
      <w:r>
        <w:rPr>
          <w:rFonts w:ascii="Times New Roman" w:hAnsi="Times New Roman" w:cs="Times New Roman"/>
          <w:sz w:val="24"/>
          <w:szCs w:val="24"/>
        </w:rPr>
        <w:t xml:space="preserve">.  </w:t>
      </w:r>
    </w:p>
    <w:p w14:paraId="51FA400B" w14:textId="77777777" w:rsidR="00A625C9" w:rsidRDefault="00144DE3" w:rsidP="00144DE3">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8C5188">
        <w:rPr>
          <w:rFonts w:ascii="Times New Roman" w:hAnsi="Times New Roman" w:cs="Times New Roman"/>
          <w:sz w:val="24"/>
          <w:szCs w:val="24"/>
        </w:rPr>
        <w:t xml:space="preserve">The poor </w:t>
      </w:r>
      <w:r w:rsidR="00F10192">
        <w:rPr>
          <w:rFonts w:ascii="Times New Roman" w:hAnsi="Times New Roman" w:cs="Times New Roman"/>
          <w:sz w:val="24"/>
          <w:szCs w:val="24"/>
        </w:rPr>
        <w:t xml:space="preserve">forecast interval </w:t>
      </w:r>
      <w:r w:rsidR="008C5188">
        <w:rPr>
          <w:rFonts w:ascii="Times New Roman" w:hAnsi="Times New Roman" w:cs="Times New Roman"/>
          <w:sz w:val="24"/>
          <w:szCs w:val="24"/>
        </w:rPr>
        <w:t xml:space="preserve">performance when estimating autocorrelation as a fixed effect likely arises from </w:t>
      </w:r>
      <w:r w:rsidR="0062703F">
        <w:rPr>
          <w:rFonts w:ascii="Times New Roman" w:hAnsi="Times New Roman" w:cs="Times New Roman"/>
          <w:sz w:val="24"/>
          <w:szCs w:val="24"/>
        </w:rPr>
        <w:t xml:space="preserve">the </w:t>
      </w:r>
      <w:r w:rsidR="008C5188">
        <w:rPr>
          <w:rFonts w:ascii="Times New Roman" w:hAnsi="Times New Roman" w:cs="Times New Roman"/>
          <w:sz w:val="24"/>
          <w:szCs w:val="24"/>
        </w:rPr>
        <w:t>use of penalized-likelihood estimation methods.  Penalized likelihood has previously been shown to result in negative</w:t>
      </w:r>
      <w:r w:rsidR="0062703F">
        <w:rPr>
          <w:rFonts w:ascii="Times New Roman" w:hAnsi="Times New Roman" w:cs="Times New Roman"/>
          <w:sz w:val="24"/>
          <w:szCs w:val="24"/>
        </w:rPr>
        <w:t>ly</w:t>
      </w:r>
      <w:r w:rsidR="008C5188">
        <w:rPr>
          <w:rFonts w:ascii="Times New Roman" w:hAnsi="Times New Roman" w:cs="Times New Roman"/>
          <w:sz w:val="24"/>
          <w:szCs w:val="24"/>
        </w:rPr>
        <w:t xml:space="preserve"> bias</w:t>
      </w:r>
      <w:r w:rsidR="0062703F">
        <w:rPr>
          <w:rFonts w:ascii="Times New Roman" w:hAnsi="Times New Roman" w:cs="Times New Roman"/>
          <w:sz w:val="24"/>
          <w:szCs w:val="24"/>
        </w:rPr>
        <w:t>ed</w:t>
      </w:r>
      <w:r w:rsidR="008C5188">
        <w:rPr>
          <w:rFonts w:ascii="Times New Roman" w:hAnsi="Times New Roman" w:cs="Times New Roman"/>
          <w:sz w:val="24"/>
          <w:szCs w:val="24"/>
        </w:rPr>
        <w:t xml:space="preserve"> </w:t>
      </w:r>
      <w:r w:rsidR="0062703F">
        <w:rPr>
          <w:rFonts w:ascii="Times New Roman" w:hAnsi="Times New Roman" w:cs="Times New Roman"/>
          <w:sz w:val="24"/>
          <w:szCs w:val="24"/>
        </w:rPr>
        <w:t>estimates of</w:t>
      </w:r>
      <w:r w:rsidR="008C5188">
        <w:rPr>
          <w:rFonts w:ascii="Times New Roman" w:hAnsi="Times New Roman" w:cs="Times New Roman"/>
          <w:sz w:val="24"/>
          <w:szCs w:val="24"/>
        </w:rPr>
        <w:t xml:space="preserve"> the variance of recruitment deviations </w:t>
      </w:r>
      <w:r w:rsidR="000B153D">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{"citationID":"2karodnmrm","properties":{"formattedCitation":"(Thorson et al., 2015b)","plainCitation":"(Thorson et al., 2015b)"},"citationItems":[{"id":1463,"uris":["http://zotero.org/users/251206/items/VUXCEEZD"],"uri":["http://zotero.org/users/251206/items/VUXCEEZD"],"itemData":{"id":1463,"type":"article-journal","title":"Random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rsidR="000B153D">
        <w:rPr>
          <w:rFonts w:ascii="Times New Roman" w:hAnsi="Times New Roman" w:cs="Times New Roman"/>
          <w:sz w:val="24"/>
          <w:szCs w:val="24"/>
        </w:rPr>
        <w:fldChar w:fldCharType="separate"/>
      </w:r>
      <w:r w:rsidR="007F45C6" w:rsidRPr="007F45C6">
        <w:rPr>
          <w:rFonts w:ascii="Times New Roman" w:hAnsi="Times New Roman" w:cs="Times New Roman"/>
          <w:sz w:val="24"/>
        </w:rPr>
        <w:t>(Thorson et al., 2015b)</w:t>
      </w:r>
      <w:r w:rsidR="000B153D">
        <w:rPr>
          <w:rFonts w:ascii="Times New Roman" w:hAnsi="Times New Roman" w:cs="Times New Roman"/>
          <w:sz w:val="24"/>
          <w:szCs w:val="24"/>
        </w:rPr>
        <w:fldChar w:fldCharType="end"/>
      </w:r>
      <w:r w:rsidR="008C5188">
        <w:rPr>
          <w:rFonts w:ascii="Times New Roman" w:hAnsi="Times New Roman" w:cs="Times New Roman"/>
          <w:sz w:val="24"/>
          <w:szCs w:val="24"/>
        </w:rPr>
        <w:t>, and a sample-based statistic has therefore been developed for estimating this variance</w:t>
      </w:r>
      <w:r w:rsidR="00F10192">
        <w:rPr>
          <w:rFonts w:ascii="Times New Roman" w:hAnsi="Times New Roman" w:cs="Times New Roman"/>
          <w:sz w:val="24"/>
          <w:szCs w:val="24"/>
        </w:rPr>
        <w:t xml:space="preserve"> </w:t>
      </w:r>
      <w:r w:rsidR="000B153D">
        <w:rPr>
          <w:rFonts w:ascii="Times New Roman" w:hAnsi="Times New Roman" w:cs="Times New Roman"/>
          <w:sz w:val="24"/>
          <w:szCs w:val="24"/>
        </w:rPr>
        <w:fldChar w:fldCharType="begin"/>
      </w:r>
      <w:r w:rsidR="009356D0">
        <w:rPr>
          <w:rFonts w:ascii="Times New Roman" w:hAnsi="Times New Roman" w:cs="Times New Roman"/>
          <w:sz w:val="24"/>
          <w:szCs w:val="24"/>
        </w:rPr>
        <w:instrText xml:space="preserve"> ADDIN ZOTERO_ITEM CSL_CITATION {"citationID":"221qj127r2","properties":{"formattedCitation":"(Methot and Taylor, 2011)","plainCitation":"(Methot and Taylor, 2011)"},"citationItems":[{"id":988,"uris":["http://zotero.org/users/251206/items/M83XPSGB"],"uri":["http://zotero.org/users/251206/items/M83XPSGB"],"itemData":{"id":988,"type":"article-journal","title":"Adjusting for bias due to variability of estimated recruitments in fishery assessment models","container-title":"Canadian Journal of Fisheries and Aquatic Sciences","page":"1744–1760","volume":"68","issue":"10","source":"Google Scholar","journalAbbreviation":"Can. J. Fish. Aquat. Sci.","author":[{"family":"Methot","given":"R.D."},{"family":"Taylor","given":"I.G."}],"issued":{"date-parts":[["2011"]]}}}],"schema":"https://github.com/citation-style-language/schema/raw/master/csl-citation.json"} </w:instrText>
      </w:r>
      <w:r w:rsidR="000B153D">
        <w:rPr>
          <w:rFonts w:ascii="Times New Roman" w:hAnsi="Times New Roman" w:cs="Times New Roman"/>
          <w:sz w:val="24"/>
          <w:szCs w:val="24"/>
        </w:rPr>
        <w:fldChar w:fldCharType="separate"/>
      </w:r>
      <w:r w:rsidR="00F10192" w:rsidRPr="00F10192">
        <w:rPr>
          <w:rFonts w:ascii="Times New Roman" w:hAnsi="Times New Roman" w:cs="Times New Roman"/>
          <w:sz w:val="24"/>
        </w:rPr>
        <w:t>(Methot and Taylor, 2011)</w:t>
      </w:r>
      <w:r w:rsidR="000B153D">
        <w:rPr>
          <w:rFonts w:ascii="Times New Roman" w:hAnsi="Times New Roman" w:cs="Times New Roman"/>
          <w:sz w:val="24"/>
          <w:szCs w:val="24"/>
        </w:rPr>
        <w:fldChar w:fldCharType="end"/>
      </w:r>
      <w:r w:rsidR="00F10192">
        <w:rPr>
          <w:rFonts w:ascii="Times New Roman" w:hAnsi="Times New Roman" w:cs="Times New Roman"/>
          <w:sz w:val="24"/>
          <w:szCs w:val="24"/>
        </w:rPr>
        <w:t xml:space="preserve">.  </w:t>
      </w:r>
      <w:r w:rsidR="000E419C">
        <w:rPr>
          <w:rFonts w:ascii="Times New Roman" w:hAnsi="Times New Roman" w:cs="Times New Roman"/>
          <w:sz w:val="24"/>
          <w:szCs w:val="24"/>
        </w:rPr>
        <w:t xml:space="preserve">We tried modifying the Methot and Taylor (2011) approach to account for the impact of ρ on the realized variance of recruitments, </w:t>
      </w:r>
      <w:r w:rsidR="00A625C9">
        <w:rPr>
          <w:rFonts w:ascii="Times New Roman" w:hAnsi="Times New Roman" w:cs="Times New Roman"/>
          <w:sz w:val="24"/>
          <w:szCs w:val="24"/>
        </w:rPr>
        <w:t xml:space="preserve">by </w:t>
      </w:r>
      <w:r w:rsidR="00EE6738">
        <w:rPr>
          <w:rFonts w:ascii="Times New Roman" w:hAnsi="Times New Roman" w:cs="Times New Roman"/>
          <w:sz w:val="24"/>
          <w:szCs w:val="24"/>
        </w:rPr>
        <w:t>replacing the negative log-likelihood computation (Eq. 5) with the following</w:t>
      </w:r>
      <w:r w:rsidR="00A625C9">
        <w:rPr>
          <w:rFonts w:ascii="Times New Roman" w:hAnsi="Times New Roman" w:cs="Times New Roman"/>
          <w:sz w:val="24"/>
          <w:szCs w:val="24"/>
        </w:rPr>
        <w:t>:</w:t>
      </w:r>
    </w:p>
    <w:p w14:paraId="0877C981" w14:textId="77777777" w:rsidR="00A625C9" w:rsidRDefault="00A625C9" w:rsidP="00EE6738">
      <w:pPr>
        <w:tabs>
          <w:tab w:val="left" w:pos="360"/>
          <w:tab w:val="center" w:pos="4320"/>
          <w:tab w:val="left" w:pos="7920"/>
        </w:tabs>
        <w:spacing w:before="120" w:after="120" w:line="240" w:lineRule="auto"/>
        <w:jc w:val="center"/>
        <w:rPr>
          <w:rFonts w:ascii="Times New Roman" w:hAnsi="Times New Roman" w:cs="Times New Roman"/>
          <w:sz w:val="24"/>
          <w:szCs w:val="24"/>
        </w:rPr>
      </w:pPr>
      <m:oMath>
        <m:r>
          <m:rPr>
            <m:sty m:val="p"/>
          </m:rPr>
          <w:rPr>
            <w:rFonts w:ascii="Cambria Math" w:hAnsi="Cambria Math" w:cs="Times New Roman"/>
            <w:sz w:val="24"/>
            <w:szCs w:val="24"/>
          </w:rPr>
          <m:t>-log⁡(</m:t>
        </m:r>
        <m:sSub>
          <m:sSubPr>
            <m:ctrlPr>
              <w:rPr>
                <w:rFonts w:ascii="Cambria Math" w:hAnsi="Cambria Math" w:cs="Times New Roman"/>
                <w:i/>
                <w:sz w:val="24"/>
                <w:szCs w:val="24"/>
              </w:rPr>
            </m:ctrlPr>
          </m:sSubPr>
          <m:e>
            <m:r>
              <m:rPr>
                <m:scr m:val="script"/>
              </m:rPr>
              <w:rPr>
                <w:rFonts w:ascii="Cambria Math" w:hAnsi="Cambria Math" w:cs="Times New Roman"/>
                <w:sz w:val="24"/>
                <w:szCs w:val="24"/>
              </w:rPr>
              <m:t>L</m:t>
            </m:r>
          </m:e>
          <m:sub>
            <m:r>
              <w:rPr>
                <w:rFonts w:ascii="Cambria Math" w:hAnsi="Cambria Math" w:cs="Times New Roman"/>
                <w:sz w:val="24"/>
                <w:szCs w:val="24"/>
              </w:rPr>
              <m:t>t</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e>
                      </m:d>
                    </m:e>
                  </m:func>
                  <m:r>
                    <w:rPr>
                      <w:rFonts w:ascii="Cambria Math" w:hAnsi="Cambria Math" w:cs="Times New Roman"/>
                      <w:sz w:val="24"/>
                      <w:szCs w:val="24"/>
                    </w:rPr>
                    <m:t>+</m:t>
                  </m:r>
                  <m:f>
                    <m:fPr>
                      <m:ctrlPr>
                        <w:rPr>
                          <w:rFonts w:ascii="Cambria Math" w:hAnsi="Cambria Math" w:cs="Times New Roman"/>
                          <w:i/>
                          <w:sz w:val="24"/>
                          <w:szCs w:val="24"/>
                        </w:rPr>
                      </m:ctrlPr>
                    </m:fPr>
                    <m:num>
                      <m:sSubSup>
                        <m:sSubSupPr>
                          <m:ctrlPr>
                            <w:rPr>
                              <w:rFonts w:ascii="Cambria Math" w:hAnsi="Cambria Math" w:cs="Times New Roman"/>
                              <w:i/>
                              <w:sz w:val="24"/>
                              <w:szCs w:val="24"/>
                            </w:rPr>
                          </m:ctrlPr>
                        </m:sSubSupPr>
                        <m:e>
                          <m:r>
                            <w:rPr>
                              <w:rFonts w:ascii="Cambria Math" w:hAnsi="Cambria Math" w:cs="Times New Roman"/>
                              <w:sz w:val="24"/>
                              <w:szCs w:val="24"/>
                            </w:rPr>
                            <m:t>ε</m:t>
                          </m:r>
                        </m:e>
                        <m:sub>
                          <m:r>
                            <w:rPr>
                              <w:rFonts w:ascii="Cambria Math" w:hAnsi="Cambria Math" w:cs="Times New Roman"/>
                              <w:sz w:val="24"/>
                              <w:szCs w:val="24"/>
                            </w:rPr>
                            <m:t>t</m:t>
                          </m:r>
                        </m:sub>
                        <m:sup>
                          <m:r>
                            <w:rPr>
                              <w:rFonts w:ascii="Cambria Math" w:hAnsi="Cambria Math" w:cs="Times New Roman"/>
                              <w:sz w:val="24"/>
                              <w:szCs w:val="24"/>
                            </w:rPr>
                            <m:t>2</m:t>
                          </m:r>
                        </m:sup>
                      </m:sSubSup>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d>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den>
                  </m:f>
                </m:e>
                <m:e>
                  <m:r>
                    <m:rPr>
                      <m:sty m:val="p"/>
                    </m:rPr>
                    <w:rPr>
                      <w:rFonts w:ascii="Cambria Math" w:hAnsi="Cambria Math" w:cs="Times New Roman"/>
                      <w:sz w:val="24"/>
                      <w:szCs w:val="24"/>
                    </w:rPr>
                    <m:t>if</m:t>
                  </m:r>
                  <m:r>
                    <w:rPr>
                      <w:rFonts w:ascii="Cambria Math" w:hAnsi="Cambria Math" w:cs="Times New Roman"/>
                      <w:sz w:val="24"/>
                      <w:szCs w:val="24"/>
                    </w:rPr>
                    <m:t xml:space="preserve"> 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first</m:t>
                      </m:r>
                    </m:sub>
                  </m:sSub>
                </m:e>
              </m:mr>
              <m:mr>
                <m:e>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r</m:t>
                              </m:r>
                            </m:sub>
                          </m:sSub>
                        </m:e>
                      </m:d>
                    </m:e>
                  </m:func>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t-1</m:t>
                                  </m:r>
                                </m:sub>
                              </m:sSub>
                            </m:e>
                          </m:d>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ρ</m:t>
                              </m:r>
                            </m:e>
                            <m:sup>
                              <m:r>
                                <w:rPr>
                                  <w:rFonts w:ascii="Cambria Math" w:hAnsi="Cambria Math" w:cs="Times New Roman"/>
                                  <w:sz w:val="24"/>
                                  <w:szCs w:val="24"/>
                                </w:rPr>
                                <m:t>2</m:t>
                              </m:r>
                            </m:sup>
                          </m:sSup>
                        </m:e>
                      </m:d>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Cambria Math" w:cs="Times New Roman"/>
                              <w:sz w:val="24"/>
                              <w:szCs w:val="24"/>
                            </w:rPr>
                            <m:t>2</m:t>
                          </m:r>
                        </m:sup>
                      </m:sSubSup>
                    </m:den>
                  </m:f>
                </m:e>
                <m:e>
                  <m:r>
                    <m:rPr>
                      <m:sty m:val="p"/>
                    </m:rPr>
                    <w:rPr>
                      <w:rFonts w:ascii="Cambria Math" w:hAnsi="Cambria Math" w:cs="Times New Roman"/>
                      <w:sz w:val="24"/>
                      <w:szCs w:val="24"/>
                    </w:rPr>
                    <m:t>if</m:t>
                  </m:r>
                  <m:r>
                    <w:rPr>
                      <w:rFonts w:ascii="Cambria Math" w:hAnsi="Cambria Math" w:cs="Times New Roman"/>
                      <w:sz w:val="24"/>
                      <w:szCs w:val="24"/>
                    </w:rPr>
                    <m:t xml:space="preserve"> t&gt;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first</m:t>
                      </m:r>
                    </m:sub>
                  </m:sSub>
                </m:e>
              </m:mr>
            </m:m>
          </m:e>
        </m:d>
      </m:oMath>
      <w:r w:rsidR="00EE6738">
        <w:rPr>
          <w:rFonts w:ascii="Times New Roman" w:hAnsi="Times New Roman" w:cs="Times New Roman"/>
          <w:sz w:val="24"/>
          <w:szCs w:val="24"/>
        </w:rPr>
        <w:tab/>
        <w:t>(6)</w:t>
      </w:r>
    </w:p>
    <w:p w14:paraId="767A15BA" w14:textId="77777777" w:rsidR="00144DE3" w:rsidRDefault="00EE6738" w:rsidP="00144DE3">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This</w:t>
      </w:r>
      <w:r w:rsidR="00A625C9">
        <w:rPr>
          <w:rFonts w:ascii="Times New Roman" w:hAnsi="Times New Roman" w:cs="Times New Roman"/>
          <w:sz w:val="24"/>
          <w:szCs w:val="24"/>
        </w:rPr>
        <w:t xml:space="preserve"> modification resulted in estima</w:t>
      </w:r>
      <w:r w:rsidR="000E419C">
        <w:rPr>
          <w:rFonts w:ascii="Times New Roman" w:hAnsi="Times New Roman" w:cs="Times New Roman"/>
          <w:sz w:val="24"/>
          <w:szCs w:val="24"/>
        </w:rPr>
        <w:t>tes of ρ that were biased towards zero (results not shown)</w:t>
      </w:r>
      <w:r w:rsidR="00A625C9">
        <w:rPr>
          <w:rFonts w:ascii="Times New Roman" w:hAnsi="Times New Roman" w:cs="Times New Roman"/>
          <w:sz w:val="24"/>
          <w:szCs w:val="24"/>
        </w:rPr>
        <w:t xml:space="preserve">, </w:t>
      </w:r>
      <w:r>
        <w:rPr>
          <w:rFonts w:ascii="Times New Roman" w:hAnsi="Times New Roman" w:cs="Times New Roman"/>
          <w:sz w:val="24"/>
          <w:szCs w:val="24"/>
        </w:rPr>
        <w:t>and we chose to proceed with Eq. 5, given that it has a strong</w:t>
      </w:r>
      <w:ins w:id="154" w:author="Kelli Johnson" w:date="2016-05-19T07:31:00Z">
        <w:r w:rsidR="004672D9">
          <w:rPr>
            <w:rFonts w:ascii="Times New Roman" w:hAnsi="Times New Roman" w:cs="Times New Roman"/>
            <w:sz w:val="24"/>
            <w:szCs w:val="24"/>
          </w:rPr>
          <w:t>er</w:t>
        </w:r>
      </w:ins>
      <w:r>
        <w:rPr>
          <w:rFonts w:ascii="Times New Roman" w:hAnsi="Times New Roman" w:cs="Times New Roman"/>
          <w:sz w:val="24"/>
          <w:szCs w:val="24"/>
        </w:rPr>
        <w:t xml:space="preserve"> statistical justification</w:t>
      </w:r>
      <w:r w:rsidR="000E419C">
        <w:rPr>
          <w:rFonts w:ascii="Times New Roman" w:hAnsi="Times New Roman" w:cs="Times New Roman"/>
          <w:sz w:val="24"/>
          <w:szCs w:val="24"/>
        </w:rPr>
        <w:t>.</w:t>
      </w:r>
      <w:r w:rsidR="00A625C9">
        <w:rPr>
          <w:rFonts w:ascii="Times New Roman" w:hAnsi="Times New Roman" w:cs="Times New Roman"/>
          <w:sz w:val="24"/>
          <w:szCs w:val="24"/>
        </w:rPr>
        <w:t xml:space="preserve">  </w:t>
      </w:r>
      <w:r>
        <w:rPr>
          <w:rFonts w:ascii="Times New Roman" w:hAnsi="Times New Roman" w:cs="Times New Roman"/>
          <w:sz w:val="24"/>
          <w:szCs w:val="24"/>
        </w:rPr>
        <w:t>W</w:t>
      </w:r>
      <w:r w:rsidR="00F10192">
        <w:rPr>
          <w:rFonts w:ascii="Times New Roman" w:hAnsi="Times New Roman" w:cs="Times New Roman"/>
          <w:sz w:val="24"/>
          <w:szCs w:val="24"/>
        </w:rPr>
        <w:t xml:space="preserve">e note that fixing </w:t>
      </w:r>
      <w:r w:rsidR="00A625C9">
        <w:rPr>
          <w:rFonts w:ascii="Times New Roman" w:hAnsi="Times New Roman" w:cs="Times New Roman"/>
          <w:sz w:val="24"/>
          <w:szCs w:val="24"/>
        </w:rPr>
        <w:t>ρ at an externally derived value</w:t>
      </w:r>
      <w:r w:rsidR="00F10192">
        <w:rPr>
          <w:rFonts w:ascii="Times New Roman" w:hAnsi="Times New Roman" w:cs="Times New Roman"/>
          <w:sz w:val="24"/>
          <w:szCs w:val="24"/>
        </w:rPr>
        <w:t xml:space="preserve"> does not prop</w:t>
      </w:r>
      <w:r w:rsidR="0048199B">
        <w:rPr>
          <w:rFonts w:ascii="Times New Roman" w:hAnsi="Times New Roman" w:cs="Times New Roman"/>
          <w:sz w:val="24"/>
          <w:szCs w:val="24"/>
        </w:rPr>
        <w:t>a</w:t>
      </w:r>
      <w:r w:rsidR="00F10192">
        <w:rPr>
          <w:rFonts w:ascii="Times New Roman" w:hAnsi="Times New Roman" w:cs="Times New Roman"/>
          <w:sz w:val="24"/>
          <w:szCs w:val="24"/>
        </w:rPr>
        <w:t xml:space="preserve">gate uncertainty about the magnitude of autocorrelation when estimating standard errors for other </w:t>
      </w:r>
      <w:r w:rsidR="00D33949">
        <w:rPr>
          <w:rFonts w:ascii="Times New Roman" w:hAnsi="Times New Roman" w:cs="Times New Roman"/>
          <w:sz w:val="24"/>
          <w:szCs w:val="24"/>
        </w:rPr>
        <w:t>parameters or derived quantities for management</w:t>
      </w:r>
      <w:r w:rsidR="00F10192">
        <w:rPr>
          <w:rFonts w:ascii="Times New Roman" w:hAnsi="Times New Roman" w:cs="Times New Roman"/>
          <w:sz w:val="24"/>
          <w:szCs w:val="24"/>
        </w:rPr>
        <w:t xml:space="preserve"> (e.g., </w:t>
      </w:r>
      <w:r w:rsidR="00A53193">
        <w:rPr>
          <w:rFonts w:ascii="Times New Roman" w:hAnsi="Times New Roman" w:cs="Times New Roman"/>
          <w:sz w:val="24"/>
          <w:szCs w:val="24"/>
        </w:rPr>
        <w:t xml:space="preserve">the CV of </w:t>
      </w:r>
      <w:r w:rsidR="00F10192">
        <w:rPr>
          <w:rFonts w:ascii="Times New Roman" w:hAnsi="Times New Roman" w:cs="Times New Roman"/>
          <w:sz w:val="24"/>
          <w:szCs w:val="24"/>
        </w:rPr>
        <w:t>average unfished spawning biomass</w:t>
      </w:r>
      <w:r w:rsidR="00A53193">
        <w:rPr>
          <w:rFonts w:ascii="Times New Roman" w:hAnsi="Times New Roman" w:cs="Times New Roman"/>
          <w:sz w:val="24"/>
          <w:szCs w:val="24"/>
        </w:rPr>
        <w:t xml:space="preserve"> may be different when ρ is estimated compared to when ρ is fixed</w:t>
      </w:r>
      <w:r w:rsidR="00F10192">
        <w:rPr>
          <w:rFonts w:ascii="Times New Roman" w:hAnsi="Times New Roman" w:cs="Times New Roman"/>
          <w:sz w:val="24"/>
          <w:szCs w:val="24"/>
        </w:rPr>
        <w:t>).</w:t>
      </w:r>
      <w:r w:rsidR="00A53193">
        <w:rPr>
          <w:rFonts w:ascii="Times New Roman" w:hAnsi="Times New Roman" w:cs="Times New Roman"/>
          <w:sz w:val="24"/>
          <w:szCs w:val="24"/>
        </w:rPr>
        <w:t xml:space="preserve"> </w:t>
      </w:r>
      <w:r w:rsidR="000E419C">
        <w:rPr>
          <w:rFonts w:ascii="Times New Roman" w:hAnsi="Times New Roman" w:cs="Times New Roman"/>
          <w:sz w:val="24"/>
          <w:szCs w:val="24"/>
        </w:rPr>
        <w:t xml:space="preserve"> </w:t>
      </w:r>
    </w:p>
    <w:p w14:paraId="44A085CB" w14:textId="618909E0" w:rsidR="00555965" w:rsidRDefault="00555965" w:rsidP="00144DE3">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Results presented here are representative of the best case scenario. </w:t>
      </w:r>
      <w:r w:rsidR="00F35F02">
        <w:rPr>
          <w:rFonts w:ascii="Times New Roman" w:hAnsi="Times New Roman" w:cs="Times New Roman"/>
          <w:sz w:val="24"/>
          <w:szCs w:val="24"/>
        </w:rPr>
        <w:t xml:space="preserve"> </w:t>
      </w:r>
      <w:r>
        <w:rPr>
          <w:rFonts w:ascii="Times New Roman" w:hAnsi="Times New Roman" w:cs="Times New Roman"/>
          <w:sz w:val="24"/>
          <w:szCs w:val="24"/>
        </w:rPr>
        <w:t>Estimation methods were fit to a relatively large amount of informative data (i.e., data was available from both the fishery and a survey on a yearly basis) and were correctly specified.</w:t>
      </w:r>
      <w:r w:rsidR="00F35F02">
        <w:rPr>
          <w:rFonts w:ascii="Times New Roman" w:hAnsi="Times New Roman" w:cs="Times New Roman"/>
          <w:sz w:val="24"/>
          <w:szCs w:val="24"/>
        </w:rPr>
        <w:t xml:space="preserve">  </w:t>
      </w:r>
      <w:r>
        <w:rPr>
          <w:rFonts w:ascii="Times New Roman" w:hAnsi="Times New Roman" w:cs="Times New Roman"/>
          <w:sz w:val="24"/>
          <w:szCs w:val="24"/>
        </w:rPr>
        <w:t xml:space="preserve">Furthermore, steepness and the </w:t>
      </w:r>
      <w:r w:rsidR="00D3763E">
        <w:rPr>
          <w:rFonts w:ascii="Times New Roman" w:hAnsi="Times New Roman" w:cs="Times New Roman"/>
          <w:sz w:val="24"/>
          <w:szCs w:val="24"/>
        </w:rPr>
        <w:t xml:space="preserve">marginal standard deviation </w:t>
      </w:r>
      <w:r>
        <w:rPr>
          <w:rFonts w:ascii="Times New Roman" w:hAnsi="Times New Roman" w:cs="Times New Roman"/>
          <w:sz w:val="24"/>
          <w:szCs w:val="24"/>
        </w:rPr>
        <w:t xml:space="preserve">of recruitment deviations were fixed at their true values. </w:t>
      </w:r>
      <w:r w:rsidR="0075581E">
        <w:rPr>
          <w:rFonts w:ascii="Times New Roman" w:hAnsi="Times New Roman" w:cs="Times New Roman"/>
          <w:sz w:val="24"/>
          <w:szCs w:val="24"/>
        </w:rPr>
        <w:t xml:space="preserve">Previous research documented an inability to estimate steepness when autocorrelated recruitment deviations were accounted for (i.e., fixed at an externally estimated value) within the stock assessment framework (Butterworth et al., 2003; Ianelli, 2002), but did not investigate the effect of estimating steepness and autocorrelation on forecasts.  </w:t>
      </w:r>
      <w:ins w:id="155" w:author="Kelli Johnson" w:date="2016-05-18T16:59:00Z">
        <w:r w:rsidR="00D8031F">
          <w:rPr>
            <w:rFonts w:ascii="Times New Roman" w:hAnsi="Times New Roman" w:cs="Times New Roman"/>
            <w:sz w:val="24"/>
            <w:szCs w:val="24"/>
          </w:rPr>
          <w:t xml:space="preserve">Estimating steepness proved to be difficult no matter which estimation method was used to account for autocorrelated recruitment deviations, reminding us that poor forecast coverage can arise from causes other than </w:t>
        </w:r>
      </w:ins>
      <w:ins w:id="156" w:author="Kelli Johnson" w:date="2016-05-18T17:04:00Z">
        <w:r w:rsidR="00D8031F">
          <w:rPr>
            <w:rFonts w:ascii="Times New Roman" w:hAnsi="Times New Roman" w:cs="Times New Roman"/>
            <w:sz w:val="24"/>
            <w:szCs w:val="24"/>
          </w:rPr>
          <w:t>autocorrelat</w:t>
        </w:r>
      </w:ins>
      <w:ins w:id="157" w:author="Kelli Johnson" w:date="2016-05-19T07:32:00Z">
        <w:r w:rsidR="004672D9">
          <w:rPr>
            <w:rFonts w:ascii="Times New Roman" w:hAnsi="Times New Roman" w:cs="Times New Roman"/>
            <w:sz w:val="24"/>
            <w:szCs w:val="24"/>
          </w:rPr>
          <w:t>ed recruitment</w:t>
        </w:r>
      </w:ins>
      <w:ins w:id="158" w:author="Kelli Johnson" w:date="2016-05-18T16:59:00Z">
        <w:r w:rsidR="00D8031F">
          <w:rPr>
            <w:rFonts w:ascii="Times New Roman" w:hAnsi="Times New Roman" w:cs="Times New Roman"/>
            <w:sz w:val="24"/>
            <w:szCs w:val="24"/>
          </w:rPr>
          <w:t xml:space="preserve">. </w:t>
        </w:r>
      </w:ins>
      <w:r w:rsidR="00D3763E">
        <w:rPr>
          <w:rFonts w:ascii="Times New Roman" w:hAnsi="Times New Roman" w:cs="Times New Roman"/>
          <w:sz w:val="24"/>
          <w:szCs w:val="24"/>
        </w:rPr>
        <w:t>Future research could explore sensitivity to many types of model mis-specification, including: estimating steepness</w:t>
      </w:r>
      <w:ins w:id="159" w:author="Kelli Johnson" w:date="2016-05-18T17:04:00Z">
        <w:r w:rsidR="00D8031F">
          <w:rPr>
            <w:rFonts w:ascii="Times New Roman" w:hAnsi="Times New Roman" w:cs="Times New Roman"/>
            <w:sz w:val="24"/>
            <w:szCs w:val="24"/>
          </w:rPr>
          <w:t xml:space="preserve"> with more-informative data</w:t>
        </w:r>
      </w:ins>
      <w:r w:rsidR="00D3763E">
        <w:rPr>
          <w:rFonts w:ascii="Times New Roman" w:hAnsi="Times New Roman" w:cs="Times New Roman"/>
          <w:sz w:val="24"/>
          <w:szCs w:val="24"/>
        </w:rPr>
        <w:t xml:space="preserve"> </w:t>
      </w:r>
      <w:ins w:id="160" w:author="Kelli Johnson" w:date="2016-05-26T07:02:00Z">
        <w:r w:rsidR="00E54FE9">
          <w:rPr>
            <w:rFonts w:ascii="Times New Roman" w:hAnsi="Times New Roman" w:cs="Times New Roman"/>
            <w:sz w:val="24"/>
            <w:szCs w:val="24"/>
          </w:rPr>
          <w:t xml:space="preserve">(e.g., catches from a stock experiencing </w:t>
        </w:r>
      </w:ins>
      <w:ins w:id="161" w:author="Kelli Johnson" w:date="2016-05-26T07:03:00Z">
        <w:r w:rsidR="00E54FE9">
          <w:rPr>
            <w:rFonts w:ascii="Times New Roman" w:hAnsi="Times New Roman" w:cs="Times New Roman"/>
            <w:sz w:val="24"/>
            <w:szCs w:val="24"/>
          </w:rPr>
          <w:t xml:space="preserve">a large contrast in spawning biomass) </w:t>
        </w:r>
      </w:ins>
      <w:r w:rsidR="00D3763E">
        <w:rPr>
          <w:rFonts w:ascii="Times New Roman" w:hAnsi="Times New Roman" w:cs="Times New Roman"/>
          <w:sz w:val="24"/>
          <w:szCs w:val="24"/>
        </w:rPr>
        <w:t>or mis-specifying its value; mis-specifying selectivity or growth parameters, such that estimated recruitment deviations incorporate process errors from mis-specifying other model components; and alternative forms for recruitment</w:t>
      </w:r>
      <w:r w:rsidR="00C24B74">
        <w:rPr>
          <w:rFonts w:ascii="Times New Roman" w:hAnsi="Times New Roman" w:cs="Times New Roman"/>
          <w:sz w:val="24"/>
          <w:szCs w:val="24"/>
        </w:rPr>
        <w:t>.</w:t>
      </w:r>
      <w:r w:rsidR="00D3763E">
        <w:rPr>
          <w:rFonts w:ascii="Times New Roman" w:hAnsi="Times New Roman" w:cs="Times New Roman"/>
          <w:sz w:val="24"/>
          <w:szCs w:val="24"/>
        </w:rPr>
        <w:t xml:space="preserve">  In particular, we hypothesize that periodic changes in average recruitment (“regime shifts”) will appear as 2</w:t>
      </w:r>
      <w:r w:rsidR="00D3763E" w:rsidRPr="00D3763E">
        <w:rPr>
          <w:rFonts w:ascii="Times New Roman" w:hAnsi="Times New Roman" w:cs="Times New Roman"/>
          <w:sz w:val="24"/>
          <w:szCs w:val="24"/>
          <w:vertAlign w:val="superscript"/>
        </w:rPr>
        <w:t>nd</w:t>
      </w:r>
      <w:r w:rsidR="00D3763E">
        <w:rPr>
          <w:rFonts w:ascii="Times New Roman" w:hAnsi="Times New Roman" w:cs="Times New Roman"/>
          <w:sz w:val="24"/>
          <w:szCs w:val="24"/>
        </w:rPr>
        <w:t xml:space="preserve"> or higher-order autocorrelation, and that our </w:t>
      </w:r>
      <w:r w:rsidR="00D37C3D">
        <w:rPr>
          <w:rFonts w:ascii="Times New Roman" w:hAnsi="Times New Roman" w:cs="Times New Roman"/>
          <w:sz w:val="24"/>
          <w:szCs w:val="24"/>
        </w:rPr>
        <w:t>specification</w:t>
      </w:r>
      <w:r w:rsidR="00D3763E">
        <w:rPr>
          <w:rFonts w:ascii="Times New Roman" w:hAnsi="Times New Roman" w:cs="Times New Roman"/>
          <w:sz w:val="24"/>
          <w:szCs w:val="24"/>
        </w:rPr>
        <w:t xml:space="preserve"> of 1</w:t>
      </w:r>
      <w:r w:rsidR="00D3763E" w:rsidRPr="00D3763E">
        <w:rPr>
          <w:rFonts w:ascii="Times New Roman" w:hAnsi="Times New Roman" w:cs="Times New Roman"/>
          <w:sz w:val="24"/>
          <w:szCs w:val="24"/>
          <w:vertAlign w:val="superscript"/>
        </w:rPr>
        <w:t>st</w:t>
      </w:r>
      <w:r w:rsidR="00D3763E">
        <w:rPr>
          <w:rFonts w:ascii="Times New Roman" w:hAnsi="Times New Roman" w:cs="Times New Roman"/>
          <w:sz w:val="24"/>
          <w:szCs w:val="24"/>
        </w:rPr>
        <w:t xml:space="preserve">-order autocorrelation might be a poor approximation in these causes.  </w:t>
      </w:r>
    </w:p>
    <w:p w14:paraId="5D399516" w14:textId="77777777" w:rsidR="00907493" w:rsidRDefault="00144DE3">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t>Based on our results here, we identify several useful avenues for future research</w:t>
      </w:r>
      <w:r w:rsidR="00907493">
        <w:rPr>
          <w:rFonts w:ascii="Times New Roman" w:hAnsi="Times New Roman" w:cs="Times New Roman"/>
          <w:sz w:val="24"/>
          <w:szCs w:val="24"/>
        </w:rPr>
        <w:t>:</w:t>
      </w:r>
    </w:p>
    <w:p w14:paraId="05194CC1" w14:textId="77777777" w:rsidR="00106F51" w:rsidRDefault="00144DE3" w:rsidP="00907493">
      <w:pPr>
        <w:pStyle w:val="ListParagraph"/>
        <w:numPr>
          <w:ilvl w:val="0"/>
          <w:numId w:val="19"/>
        </w:numPr>
        <w:tabs>
          <w:tab w:val="left" w:pos="360"/>
        </w:tabs>
        <w:spacing w:after="0" w:line="240" w:lineRule="auto"/>
        <w:jc w:val="both"/>
        <w:rPr>
          <w:rFonts w:ascii="Times New Roman" w:hAnsi="Times New Roman" w:cs="Times New Roman"/>
          <w:sz w:val="24"/>
          <w:szCs w:val="24"/>
        </w:rPr>
      </w:pPr>
      <w:r w:rsidRPr="00907493">
        <w:rPr>
          <w:rFonts w:ascii="Times New Roman" w:hAnsi="Times New Roman" w:cs="Times New Roman"/>
          <w:sz w:val="24"/>
          <w:szCs w:val="24"/>
        </w:rPr>
        <w:t xml:space="preserve">Most obviously, research could explore whether a mixed-effects estimate of autocorrelation could improve performance when estimating autocorrelation as a model parameter.  </w:t>
      </w:r>
      <w:r w:rsidR="00907493" w:rsidRPr="00907493">
        <w:rPr>
          <w:rFonts w:ascii="Times New Roman" w:hAnsi="Times New Roman" w:cs="Times New Roman"/>
          <w:sz w:val="24"/>
          <w:szCs w:val="24"/>
        </w:rPr>
        <w:t xml:space="preserve">Mixed-effects estimation is increasingly feasible using either the </w:t>
      </w:r>
      <w:r w:rsidR="00CD7013" w:rsidRPr="00907493">
        <w:rPr>
          <w:rFonts w:ascii="Times New Roman" w:hAnsi="Times New Roman" w:cs="Times New Roman"/>
          <w:sz w:val="24"/>
          <w:szCs w:val="24"/>
        </w:rPr>
        <w:t>Laplace</w:t>
      </w:r>
      <w:r w:rsidR="00907493" w:rsidRPr="00907493">
        <w:rPr>
          <w:rFonts w:ascii="Times New Roman" w:hAnsi="Times New Roman" w:cs="Times New Roman"/>
          <w:sz w:val="24"/>
          <w:szCs w:val="24"/>
        </w:rPr>
        <w:t xml:space="preserve"> approximation </w:t>
      </w:r>
      <w:r w:rsidR="000B153D" w:rsidRPr="00907493">
        <w:rPr>
          <w:rFonts w:ascii="Times New Roman" w:hAnsi="Times New Roman" w:cs="Times New Roman"/>
          <w:sz w:val="24"/>
          <w:szCs w:val="24"/>
        </w:rPr>
        <w:fldChar w:fldCharType="begin"/>
      </w:r>
      <w:r w:rsidR="00907493" w:rsidRPr="00907493">
        <w:rPr>
          <w:rFonts w:ascii="Times New Roman" w:hAnsi="Times New Roman" w:cs="Times New Roman"/>
          <w:sz w:val="24"/>
          <w:szCs w:val="24"/>
        </w:rPr>
        <w:instrText xml:space="preserve"> ADDIN ZOTERO_ITEM CSL_CITATION {"citationID":"1pi4iltmct","properties":{"formattedCitation":"(Skaug and Fournier, 2006; Thorson et al., 2015b)","plainCitation":"(Skaug and Fournier, 2006; Thorson et al., 2015b)"},"citationItems":[{"id":258,"uris":["http://zotero.org/users/251206/items/6XBTQ9AH"],"uri":["http://zotero.org/users/251206/items/6XBTQ9AH"],"itemData":{"id":258,"type":"article-journal","title":"Automatic approximation of the marginal likelihood in non-Gaussian hierarchical models","container-title":"Computational Statistics &amp; Data Analysis","page":"699-709","volume":"51","issue":"2","source":"Google Scholar","author":[{"family":"Skaug","given":"Hans"},{"family":"Fournier","given":"Dave"}],"issued":{"date-parts":[["2006"]]}}},{"id":1463,"uris":["http://zotero.org/users/251206/items/VUXCEEZD"],"uri":["http://zotero.org/users/251206/items/VUXCEEZD"],"itemData":{"id":1463,"type":"article-journal","title":"Random effect estimation of time-varying factors in Stock Synthesis","container-title":"ICES Journal of Marine Science: Journal du Conseil","page":"178-185","volume":"72","issue":"1","source":"icesjms.oxfordjournals.org","abstract":"Biological processes such as fishery selectivity, natural mortality, and somatic growth can vary over time, but it is challenging to estimate the magnitude of time-variation of demographic parameters in population dynamics models, particularly when using penalized-likelihood estimation approaches. Random-effect approaches can estimate the variance, but are computationally infeasible or not implemented for many models and software packages. We show that existing models and software based on penalized-likelihood can be used to calculate the Laplace approximation to the marginal likelihood of parameters representing variability over time, and specifically demonstrate this approach via application to Stock Synthesis. Using North Sea cod and Pacific hake models as case studies, we show that this method has little bias in estimating variances for simulated data. It also provides a similar estimate of variability in hake recruitment (log-SD = 1.43) to that obtained from Markov chain Monte Carlo (MCMC) methods (log-SD = 1.68), and the method estimates a non-trivial magnitude (log-SD = 0.07) of variation in growth for North Sea cod. We conclude by discussing the generality of the proposed method and by recommending future research regarding its performance relative to MCMC, particularly when estimating multiple variances simultaneously.","DOI":"10.1093/icesjms/fst211","ISSN":"1054-3139, 1095-9289","journalAbbreviation":"ICES J. Mar. Sci.","language":"en","author":[{"family":"Thorson","given":"James T."},{"family":"Hicks","given":"Allan C."},{"family":"Methot","given":"Richard D."}],"issued":{"date-parts":[["2015",1,1]]}}}],"schema":"https://github.com/citation-style-language/schema/raw/master/csl-citation.json"} </w:instrText>
      </w:r>
      <w:r w:rsidR="000B153D" w:rsidRPr="00907493">
        <w:rPr>
          <w:rFonts w:ascii="Times New Roman" w:hAnsi="Times New Roman" w:cs="Times New Roman"/>
          <w:sz w:val="24"/>
          <w:szCs w:val="24"/>
        </w:rPr>
        <w:fldChar w:fldCharType="separate"/>
      </w:r>
      <w:r w:rsidR="00907493" w:rsidRPr="00907493">
        <w:rPr>
          <w:rFonts w:ascii="Times New Roman" w:hAnsi="Times New Roman" w:cs="Times New Roman"/>
          <w:sz w:val="24"/>
        </w:rPr>
        <w:t>(</w:t>
      </w:r>
      <w:ins w:id="162" w:author="Kelli Johnson" w:date="2016-05-19T07:33:00Z">
        <w:r w:rsidR="004672D9">
          <w:rPr>
            <w:rFonts w:ascii="Times New Roman" w:hAnsi="Times New Roman" w:cs="Times New Roman"/>
            <w:sz w:val="24"/>
          </w:rPr>
          <w:t xml:space="preserve">Kristensen </w:t>
        </w:r>
        <w:r w:rsidR="004672D9">
          <w:rPr>
            <w:rFonts w:ascii="Times New Roman" w:hAnsi="Times New Roman" w:cs="Times New Roman"/>
            <w:sz w:val="24"/>
          </w:rPr>
          <w:lastRenderedPageBreak/>
          <w:t xml:space="preserve">et al., 2016; </w:t>
        </w:r>
      </w:ins>
      <w:r w:rsidR="00907493" w:rsidRPr="00907493">
        <w:rPr>
          <w:rFonts w:ascii="Times New Roman" w:hAnsi="Times New Roman" w:cs="Times New Roman"/>
          <w:sz w:val="24"/>
        </w:rPr>
        <w:t>Skaug and Fournier, 2006; Thorson et al., 2015b)</w:t>
      </w:r>
      <w:r w:rsidR="000B153D" w:rsidRPr="00907493">
        <w:rPr>
          <w:rFonts w:ascii="Times New Roman" w:hAnsi="Times New Roman" w:cs="Times New Roman"/>
          <w:sz w:val="24"/>
          <w:szCs w:val="24"/>
        </w:rPr>
        <w:fldChar w:fldCharType="end"/>
      </w:r>
      <w:r w:rsidR="00907493" w:rsidRPr="00907493">
        <w:rPr>
          <w:rFonts w:ascii="Times New Roman" w:hAnsi="Times New Roman" w:cs="Times New Roman"/>
          <w:sz w:val="24"/>
          <w:szCs w:val="24"/>
        </w:rPr>
        <w:t xml:space="preserve"> or Markov-chain Monte Carlo sampling </w:t>
      </w:r>
      <w:r w:rsidR="000B153D" w:rsidRPr="00907493">
        <w:rPr>
          <w:rFonts w:ascii="Times New Roman" w:hAnsi="Times New Roman" w:cs="Times New Roman"/>
          <w:sz w:val="24"/>
          <w:szCs w:val="24"/>
        </w:rPr>
        <w:fldChar w:fldCharType="begin"/>
      </w:r>
      <w:r w:rsidR="00907493" w:rsidRPr="00907493">
        <w:rPr>
          <w:rFonts w:ascii="Times New Roman" w:hAnsi="Times New Roman" w:cs="Times New Roman"/>
          <w:sz w:val="24"/>
          <w:szCs w:val="24"/>
        </w:rPr>
        <w:instrText xml:space="preserve"> ADDIN ZOTERO_ITEM CSL_CITATION {"citationID":"557cj43st","properties":{"formattedCitation":"(Stewart et al., 2013)","plainCitation":"(Stewart et al., 2013)"},"citationItems":[{"id":976,"uris":["http://zotero.org/users/251206/items/KW7NDN7V"],"uri":["http://zotero.org/users/251206/items/KW7NDN7V"],"itemData":{"id":976,"type":"article-journal","title":"A comparison of stock assessment uncertainty estimates using maximum likelihood and Bayesian methods implemented with the same model framework","container-title":"Fisheries Research","page":"37-46","volume":"142","source":"ScienceDirect","abstract":"Many fisheries stock assessment models are implemented specifically for likelihood-based estimation or for Bayesian inference (via full integration of the joint posterior distributions), but not all have appropriate structure for both statistical approaches. Bias correction of recruitment deviations, in particular, must be adjusted to achieve consistency in each case. Fisheries management often uses the two types of results similarly, setting future catch quotas based on expected values or posterior medians depending on which is available given time constraints. Using two recent examples from the U.S. west coast, Pacific hake and sablefish, both implemented in Stock Synthesis, we find that likelihood-based estimates of key management quantities, such as spawning biomass, corresponded well with posterior modes, but tend to be lower (on an absolute scale) than posterior median values and that the asymptotic approximation for uncertainty intervals based on the Hessian matrix tends to overestimate the likelihood of smaller stock sizes and underestimate that of larger stock sizes. This pattern may be caused by a basic asymmetry in most fisheries data-sets: the necessity of a minimum stock size to have generated the observed catch/time-series, but little information regarding the plausibility among much larger stock sizes. Where only one type of inference is available, this asymmetry may be important for management decision-making. Even if management takes explicit account of uncertainty, in some cases adding a precautionary buffer that scales with the relative uncertainty in point estimates, the differences in catch advice may turn out to be important and the relative reductions non-linear.","DOI":"10.1016/j.fishres.2012.07.003","ISSN":"0165-7836","shortTitle":"Stock Synthesis","journalAbbreviation":"Fisheries Research","author":[{"family":"Stewart","given":"Ian J."},{"family":"Hicks","given":"Allan C."},{"family":"Taylor","given":"Ian G."},{"family":"Thorson","given":"James T."},{"family":"Wetzel","given":"Chantell"},{"family":"Kupschus","given":"Sven"}],"issued":{"date-parts":[["2013",5]]}}}],"schema":"https://github.com/citation-style-language/schema/raw/master/csl-citation.json"} </w:instrText>
      </w:r>
      <w:r w:rsidR="000B153D" w:rsidRPr="00907493">
        <w:rPr>
          <w:rFonts w:ascii="Times New Roman" w:hAnsi="Times New Roman" w:cs="Times New Roman"/>
          <w:sz w:val="24"/>
          <w:szCs w:val="24"/>
        </w:rPr>
        <w:fldChar w:fldCharType="separate"/>
      </w:r>
      <w:r w:rsidR="00907493" w:rsidRPr="00907493">
        <w:rPr>
          <w:rFonts w:ascii="Times New Roman" w:hAnsi="Times New Roman" w:cs="Times New Roman"/>
          <w:sz w:val="24"/>
        </w:rPr>
        <w:t>(Stewart et al., 2013)</w:t>
      </w:r>
      <w:r w:rsidR="000B153D" w:rsidRPr="00907493">
        <w:rPr>
          <w:rFonts w:ascii="Times New Roman" w:hAnsi="Times New Roman" w:cs="Times New Roman"/>
          <w:sz w:val="24"/>
          <w:szCs w:val="24"/>
        </w:rPr>
        <w:fldChar w:fldCharType="end"/>
      </w:r>
      <w:r w:rsidR="00907493" w:rsidRPr="00907493">
        <w:rPr>
          <w:rFonts w:ascii="Times New Roman" w:hAnsi="Times New Roman" w:cs="Times New Roman"/>
          <w:sz w:val="24"/>
          <w:szCs w:val="24"/>
        </w:rPr>
        <w:t xml:space="preserve">.  </w:t>
      </w:r>
    </w:p>
    <w:p w14:paraId="36A240D6" w14:textId="77777777" w:rsidR="00907493" w:rsidRDefault="00907493" w:rsidP="00907493">
      <w:pPr>
        <w:pStyle w:val="ListParagraph"/>
        <w:numPr>
          <w:ilvl w:val="0"/>
          <w:numId w:val="19"/>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Future research could also explore the impact of autocorrelated recruitment on harvest strategy performance when either estimating or ignoring autocorrelation.  </w:t>
      </w:r>
      <w:r w:rsidR="00DE260E">
        <w:rPr>
          <w:rFonts w:ascii="Times New Roman" w:hAnsi="Times New Roman" w:cs="Times New Roman"/>
          <w:sz w:val="24"/>
          <w:szCs w:val="24"/>
        </w:rPr>
        <w:t xml:space="preserve">Autocorrelated errors during forecast intervals are likely to impact the performance of harvest strategies </w:t>
      </w:r>
      <w:r w:rsidR="000B153D">
        <w:rPr>
          <w:rFonts w:ascii="Times New Roman" w:hAnsi="Times New Roman" w:cs="Times New Roman"/>
          <w:sz w:val="24"/>
          <w:szCs w:val="24"/>
        </w:rPr>
        <w:fldChar w:fldCharType="begin"/>
      </w:r>
      <w:r w:rsidR="00D83822">
        <w:rPr>
          <w:rFonts w:ascii="Times New Roman" w:hAnsi="Times New Roman" w:cs="Times New Roman"/>
          <w:sz w:val="24"/>
          <w:szCs w:val="24"/>
        </w:rPr>
        <w:instrText xml:space="preserve"> ADDIN ZOTERO_ITEM CSL_CITATION {"citationID":"1vk5hthodq","properties":{"formattedCitation":"(Wiedenmann et al., 2015)","plainCitation":"(Wiedenmann et al., 2015)"},"citationItems":[{"id":3263,"uris":["http://zotero.org/users/251206/items/V9VJUDX2"],"uri":["http://zotero.org/users/251206/items/V9VJUDX2"],"itemData":{"id":3263,"type":"article-journal","title":"Autocorrelated error in stock assessment estimates: Implications for management strategy evaluation","container-title":"Fisheries Research","page":"325-334","volume":"172","source":"ScienceDirect","abstract":"Management strategy evaluation (MSE) is often used in fisheries science to evaluate the effects of different management options. MSE models typically include a stock assessment component to estimate population size and management reference points based on data generated using the model, but including a full assessment within an MSE can be computationally intensive. A commonly used alternative to the full assessment approach is to simulate the error about the stock assessment outcomes as a stochastic process with an assumed level of autocorrelated estimation error. There is little guidance on what might be a reasonable assumed amount of autocorrelation, and what factors might influence this amount. We estimate the amount of temporal autocorrelation in errors of estimated biomass and recruitment from statistical catch at age stock assessment models over a series of scenarios spanning life histories, exploitation levels, recruitment variability, and data quality. Autocorrelation in the error in biomass estimates (ϕS) was positive and relatively high, with median estimates ranging between 0.7 and 0.9. Estimates were highest for the long-lived life history and lowest for the short-lived life history. Exploitation level also affected the amount of autocorrelation, with higher values for lightly exploited populations. On average, however, estimates of ϕS did not change over time as more data were included in the assessment, and were independent of whether or not a harvest policy was applied. Recruitment variability and data quality had relatively minor effects on autocorrelation of errors.","DOI":"10.1016/j.fishres.2015.07.037","ISSN":"0165-7836","shortTitle":"Autocorrelated error in stock assessment estimates","journalAbbreviation":"Fisheries Research","author":[{"family":"Wiedenmann","given":"John"},{"family":"Wilberg","given":"Michael J."},{"family":"Sylvia","given":"Andrea"},{"family":"Miller","given":"Thomas J."}],"issued":{"date-parts":[["2015",12]]}}}],"schema":"https://github.com/citation-style-language/schema/raw/master/csl-citation.json"} </w:instrText>
      </w:r>
      <w:r w:rsidR="000B153D">
        <w:rPr>
          <w:rFonts w:ascii="Times New Roman" w:hAnsi="Times New Roman" w:cs="Times New Roman"/>
          <w:sz w:val="24"/>
          <w:szCs w:val="24"/>
        </w:rPr>
        <w:fldChar w:fldCharType="separate"/>
      </w:r>
      <w:r w:rsidR="00DE260E" w:rsidRPr="00DE260E">
        <w:rPr>
          <w:rFonts w:ascii="Times New Roman" w:hAnsi="Times New Roman" w:cs="Times New Roman"/>
          <w:sz w:val="24"/>
        </w:rPr>
        <w:t>(Wiedenmann et al., 2015)</w:t>
      </w:r>
      <w:r w:rsidR="000B153D">
        <w:rPr>
          <w:rFonts w:ascii="Times New Roman" w:hAnsi="Times New Roman" w:cs="Times New Roman"/>
          <w:sz w:val="24"/>
          <w:szCs w:val="24"/>
        </w:rPr>
        <w:fldChar w:fldCharType="end"/>
      </w:r>
      <w:r w:rsidR="00DE260E">
        <w:rPr>
          <w:rFonts w:ascii="Times New Roman" w:hAnsi="Times New Roman" w:cs="Times New Roman"/>
          <w:sz w:val="24"/>
          <w:szCs w:val="24"/>
        </w:rPr>
        <w:t xml:space="preserve">, but it remains unclear whether the magnitude of improvements from estimating </w:t>
      </w:r>
      <w:r w:rsidR="00384E52">
        <w:rPr>
          <w:rFonts w:ascii="Times New Roman" w:hAnsi="Times New Roman" w:cs="Times New Roman"/>
          <w:sz w:val="24"/>
          <w:szCs w:val="24"/>
        </w:rPr>
        <w:t>the extent of autocorrelation</w:t>
      </w:r>
      <w:r w:rsidR="00DE260E">
        <w:rPr>
          <w:rFonts w:ascii="Times New Roman" w:hAnsi="Times New Roman" w:cs="Times New Roman"/>
          <w:sz w:val="24"/>
          <w:szCs w:val="24"/>
        </w:rPr>
        <w:t xml:space="preserve"> ou</w:t>
      </w:r>
      <w:r w:rsidR="00E76181">
        <w:rPr>
          <w:rFonts w:ascii="Times New Roman" w:hAnsi="Times New Roman" w:cs="Times New Roman"/>
          <w:sz w:val="24"/>
          <w:szCs w:val="24"/>
        </w:rPr>
        <w:t>t</w:t>
      </w:r>
      <w:r w:rsidR="00DE260E">
        <w:rPr>
          <w:rFonts w:ascii="Times New Roman" w:hAnsi="Times New Roman" w:cs="Times New Roman"/>
          <w:sz w:val="24"/>
          <w:szCs w:val="24"/>
        </w:rPr>
        <w:t>weigh the additional complexity when developing and explaining the model.</w:t>
      </w:r>
    </w:p>
    <w:p w14:paraId="099E187A" w14:textId="77777777" w:rsidR="002C5BEB" w:rsidRDefault="002C5BEB" w:rsidP="00907493">
      <w:pPr>
        <w:pStyle w:val="ListParagraph"/>
        <w:numPr>
          <w:ilvl w:val="0"/>
          <w:numId w:val="19"/>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Bias adjustment methods (Methot and Taylor, 2011) were developed without accounting for ρ, and future research should investigate how to account for this bias as well as autocorrelated recruitment deviations.</w:t>
      </w:r>
      <w:r w:rsidR="00D3763E">
        <w:rPr>
          <w:rFonts w:ascii="Times New Roman" w:hAnsi="Times New Roman" w:cs="Times New Roman"/>
          <w:sz w:val="24"/>
          <w:szCs w:val="24"/>
        </w:rPr>
        <w:t xml:space="preserve">  In particular, we recommend further </w:t>
      </w:r>
      <w:r w:rsidR="00B4262A">
        <w:rPr>
          <w:rFonts w:ascii="Times New Roman" w:hAnsi="Times New Roman" w:cs="Times New Roman"/>
          <w:sz w:val="24"/>
          <w:szCs w:val="24"/>
        </w:rPr>
        <w:t>investigation</w:t>
      </w:r>
      <w:r w:rsidR="00D3763E">
        <w:rPr>
          <w:rFonts w:ascii="Times New Roman" w:hAnsi="Times New Roman" w:cs="Times New Roman"/>
          <w:sz w:val="24"/>
          <w:szCs w:val="24"/>
        </w:rPr>
        <w:t xml:space="preserve"> of mixed-effects estimation and associated bias-correction methods </w:t>
      </w:r>
      <w:r w:rsidR="000B153D">
        <w:rPr>
          <w:rFonts w:ascii="Times New Roman" w:hAnsi="Times New Roman" w:cs="Times New Roman"/>
          <w:sz w:val="24"/>
          <w:szCs w:val="24"/>
        </w:rPr>
        <w:fldChar w:fldCharType="begin"/>
      </w:r>
      <w:r w:rsidR="00D3763E">
        <w:rPr>
          <w:rFonts w:ascii="Times New Roman" w:hAnsi="Times New Roman" w:cs="Times New Roman"/>
          <w:sz w:val="24"/>
          <w:szCs w:val="24"/>
        </w:rPr>
        <w:instrText xml:space="preserve"> ADDIN ZOTERO_ITEM CSL_CITATION {"citationID":"8tlbITDJ","properties":{"formattedCitation":"(Thorson and Kristensen, 2016; Thorson and Minto, 2015)","plainCitation":"(Thorson and Kristensen, 2016; Thorson and Minto, 2015)"},"citationItems":[{"id":1247,"uris":["http://zotero.org/users/251206/items/M85M22BK"],"uri":["http://zotero.org/users/251206/items/M85M22BK"],"itemData":{"id":1247,"type":"article-journal","title":"Implementing a generic method for bias correction in statistical models using random effects, with spatial and population dynamics examples","container-title":"Fisheries Research","page":"66–74","volume":"175","source":"Google Scholar","author":[{"family":"Thorson","given":"James T."},{"family":"Kristensen","given":"Kasper"}],"issued":{"date-parts":[["2016"]]}}},{"id":3257,"uris":["http://zotero.org/users/251206/items/R2837E2S"],"uri":["http://zotero.org/users/251206/items/R2837E2S"],"itemData":{"id":3257,"type":"article-journal","title":"Mixed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rsidR="000B153D">
        <w:rPr>
          <w:rFonts w:ascii="Times New Roman" w:hAnsi="Times New Roman" w:cs="Times New Roman"/>
          <w:sz w:val="24"/>
          <w:szCs w:val="24"/>
        </w:rPr>
        <w:fldChar w:fldCharType="separate"/>
      </w:r>
      <w:r w:rsidR="00D3763E" w:rsidRPr="00D3763E">
        <w:rPr>
          <w:rFonts w:ascii="Times New Roman" w:hAnsi="Times New Roman" w:cs="Times New Roman"/>
          <w:sz w:val="24"/>
        </w:rPr>
        <w:t>(Thorson and Kristensen, 2016; Thorson and Minto, 2015)</w:t>
      </w:r>
      <w:r w:rsidR="000B153D">
        <w:rPr>
          <w:rFonts w:ascii="Times New Roman" w:hAnsi="Times New Roman" w:cs="Times New Roman"/>
          <w:sz w:val="24"/>
          <w:szCs w:val="24"/>
        </w:rPr>
        <w:fldChar w:fldCharType="end"/>
      </w:r>
      <w:r w:rsidR="00D3763E">
        <w:rPr>
          <w:rFonts w:ascii="Times New Roman" w:hAnsi="Times New Roman" w:cs="Times New Roman"/>
          <w:sz w:val="24"/>
          <w:szCs w:val="24"/>
        </w:rPr>
        <w:t xml:space="preserve"> as a generic solution to bias-correction for autocorrelated errors.  </w:t>
      </w:r>
    </w:p>
    <w:p w14:paraId="111DC5C8" w14:textId="0C4C68A2" w:rsidR="00DE260E" w:rsidRPr="00907493" w:rsidRDefault="00DE260E" w:rsidP="00907493">
      <w:pPr>
        <w:pStyle w:val="ListParagraph"/>
        <w:numPr>
          <w:ilvl w:val="0"/>
          <w:numId w:val="19"/>
        </w:num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Finally, many parameters are likely to vary over time in stock assessment models, including growth, maturity, selectivity, and productivity </w:t>
      </w:r>
      <w:r w:rsidR="000B153D">
        <w:rPr>
          <w:rFonts w:ascii="Times New Roman" w:hAnsi="Times New Roman" w:cs="Times New Roman"/>
          <w:sz w:val="24"/>
          <w:szCs w:val="24"/>
        </w:rPr>
        <w:fldChar w:fldCharType="begin"/>
      </w:r>
      <w:r w:rsidR="00D3763E">
        <w:rPr>
          <w:rFonts w:ascii="Times New Roman" w:hAnsi="Times New Roman" w:cs="Times New Roman"/>
          <w:sz w:val="24"/>
          <w:szCs w:val="24"/>
        </w:rPr>
        <w:instrText xml:space="preserve"> ADDIN ZOTERO_ITEM CSL_CITATION {"citationID":"f1meb1vfd","properties":{"formattedCitation":"(Martell and Stewart, 2014; Thorson et al., In press)","plainCitation":"(Martell and Stewart, 2014; Thorson et al., In press)"},"citationItems":[{"id":674,"uris":["http://zotero.org/users/251206/items/F58J8JNF"],"uri":["http://zotero.org/users/251206/items/F58J8JNF"],"itemData":{"id":674,"type":"article-journal","title":"Towards defining good practices for modeling time-varying selectivity","container-title":"Fisheries Research","page":"84–95","volume":"158","source":"Google Scholar","author":[{"family":"Martell","given":"Steven"},{"family":"Stewart","given":"Ian"}],"issued":{"date-parts":[["2014"]]}}},{"id":1237,"uris":["http://zotero.org/users/251206/items/S79MDJXJ"],"uri":["http://zotero.org/users/251206/items/S79MDJXJ"],"itemData":{"id":1237,"type":"article-journal","title":"The effect of nonstationary biological processes on fisheries management targets","container-title":"Fisheries research","author":[{"family":"Thorson","given":"James T."},{"family":"Monnahan","given":"Cole"},{"family":"Cope","given":"Jason M."}],"issued":{"literal":"In press"}}}],"schema":"https://github.com/citation-style-language/schema/raw/master/csl-citation.json"} </w:instrText>
      </w:r>
      <w:r w:rsidR="000B153D">
        <w:rPr>
          <w:rFonts w:ascii="Times New Roman" w:hAnsi="Times New Roman" w:cs="Times New Roman"/>
          <w:sz w:val="24"/>
          <w:szCs w:val="24"/>
        </w:rPr>
        <w:fldChar w:fldCharType="separate"/>
      </w:r>
      <w:r w:rsidR="00D3763E" w:rsidRPr="00D3763E">
        <w:rPr>
          <w:rFonts w:ascii="Times New Roman" w:hAnsi="Times New Roman" w:cs="Times New Roman"/>
          <w:sz w:val="24"/>
        </w:rPr>
        <w:t>(Martell and Stewart, 2014; Thorson et al., In press)</w:t>
      </w:r>
      <w:r w:rsidR="000B153D">
        <w:rPr>
          <w:rFonts w:ascii="Times New Roman" w:hAnsi="Times New Roman" w:cs="Times New Roman"/>
          <w:sz w:val="24"/>
          <w:szCs w:val="24"/>
        </w:rPr>
        <w:fldChar w:fldCharType="end"/>
      </w:r>
      <w:r>
        <w:rPr>
          <w:rFonts w:ascii="Times New Roman" w:hAnsi="Times New Roman" w:cs="Times New Roman"/>
          <w:sz w:val="24"/>
          <w:szCs w:val="24"/>
        </w:rPr>
        <w:t xml:space="preserve">.  These processes (e.g., time-varying </w:t>
      </w:r>
      <w:ins w:id="163" w:author="Kelli Johnson" w:date="2016-05-26T10:50:00Z">
        <w:r w:rsidR="00325434">
          <w:rPr>
            <w:rFonts w:ascii="Times New Roman" w:hAnsi="Times New Roman" w:cs="Times New Roman"/>
            <w:sz w:val="24"/>
            <w:szCs w:val="24"/>
          </w:rPr>
          <w:t>selectivity</w:t>
        </w:r>
      </w:ins>
      <w:del w:id="164" w:author="Kelli Johnson" w:date="2016-05-26T10:50:00Z">
        <w:r w:rsidDel="00325434">
          <w:rPr>
            <w:rFonts w:ascii="Times New Roman" w:hAnsi="Times New Roman" w:cs="Times New Roman"/>
            <w:sz w:val="24"/>
            <w:szCs w:val="24"/>
          </w:rPr>
          <w:delText>growth</w:delText>
        </w:r>
      </w:del>
      <w:r>
        <w:rPr>
          <w:rFonts w:ascii="Times New Roman" w:hAnsi="Times New Roman" w:cs="Times New Roman"/>
          <w:sz w:val="24"/>
          <w:szCs w:val="24"/>
        </w:rPr>
        <w:t xml:space="preserve">) could affect the interpretation of length composition samples, so neglecting time-varying </w:t>
      </w:r>
      <w:ins w:id="165" w:author="Kelli Johnson" w:date="2016-05-26T10:50:00Z">
        <w:r w:rsidR="00325434">
          <w:rPr>
            <w:rFonts w:ascii="Times New Roman" w:hAnsi="Times New Roman" w:cs="Times New Roman"/>
            <w:sz w:val="24"/>
            <w:szCs w:val="24"/>
          </w:rPr>
          <w:t>selectivity</w:t>
        </w:r>
      </w:ins>
      <w:del w:id="166" w:author="Kelli Johnson" w:date="2016-05-26T10:50:00Z">
        <w:r w:rsidDel="00325434">
          <w:rPr>
            <w:rFonts w:ascii="Times New Roman" w:hAnsi="Times New Roman" w:cs="Times New Roman"/>
            <w:sz w:val="24"/>
            <w:szCs w:val="24"/>
          </w:rPr>
          <w:delText>growth</w:delText>
        </w:r>
      </w:del>
      <w:r>
        <w:rPr>
          <w:rFonts w:ascii="Times New Roman" w:hAnsi="Times New Roman" w:cs="Times New Roman"/>
          <w:sz w:val="24"/>
          <w:szCs w:val="24"/>
        </w:rPr>
        <w:t xml:space="preserve"> could in some cases appear as autocorrelated recruitment</w:t>
      </w:r>
      <w:r w:rsidR="0075581E">
        <w:rPr>
          <w:rFonts w:ascii="Times New Roman" w:hAnsi="Times New Roman" w:cs="Times New Roman"/>
          <w:sz w:val="24"/>
          <w:szCs w:val="24"/>
        </w:rPr>
        <w:t xml:space="preserve"> (Butterworth et al., 2003)</w:t>
      </w:r>
      <w:r>
        <w:rPr>
          <w:rFonts w:ascii="Times New Roman" w:hAnsi="Times New Roman" w:cs="Times New Roman"/>
          <w:sz w:val="24"/>
          <w:szCs w:val="24"/>
        </w:rPr>
        <w:t xml:space="preserve">.  We </w:t>
      </w:r>
      <w:r w:rsidR="00E76181">
        <w:rPr>
          <w:rFonts w:ascii="Times New Roman" w:hAnsi="Times New Roman" w:cs="Times New Roman"/>
          <w:sz w:val="24"/>
          <w:szCs w:val="24"/>
        </w:rPr>
        <w:t>did</w:t>
      </w:r>
      <w:r>
        <w:rPr>
          <w:rFonts w:ascii="Times New Roman" w:hAnsi="Times New Roman" w:cs="Times New Roman"/>
          <w:sz w:val="24"/>
          <w:szCs w:val="24"/>
        </w:rPr>
        <w:t xml:space="preserve"> not </w:t>
      </w:r>
      <w:r w:rsidR="00E76181">
        <w:rPr>
          <w:rFonts w:ascii="Times New Roman" w:hAnsi="Times New Roman" w:cs="Times New Roman"/>
          <w:sz w:val="24"/>
          <w:szCs w:val="24"/>
        </w:rPr>
        <w:t>explore</w:t>
      </w:r>
      <w:r>
        <w:rPr>
          <w:rFonts w:ascii="Times New Roman" w:hAnsi="Times New Roman" w:cs="Times New Roman"/>
          <w:sz w:val="24"/>
          <w:szCs w:val="24"/>
        </w:rPr>
        <w:t xml:space="preserve"> the impact of multiple time-varying parameters on estimates of recruitment autocorrelation, and its potential impact remains difficult to predict.  We therefore recommend ongoing research to develop tools to identify and account for time-varying parameters in stock assessment models.</w:t>
      </w:r>
    </w:p>
    <w:p w14:paraId="3E394BBE" w14:textId="77777777" w:rsidR="00194451" w:rsidRDefault="00AF1AF7">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14:paraId="371B99CE" w14:textId="77777777" w:rsidR="00194451" w:rsidRDefault="00CF54B6">
      <w:pPr>
        <w:tabs>
          <w:tab w:val="left" w:pos="360"/>
        </w:tabs>
        <w:spacing w:after="0" w:line="240" w:lineRule="auto"/>
        <w:jc w:val="both"/>
        <w:rPr>
          <w:rFonts w:ascii="Times New Roman" w:hAnsi="Times New Roman" w:cs="Times New Roman"/>
          <w:b/>
          <w:sz w:val="28"/>
          <w:szCs w:val="28"/>
        </w:rPr>
      </w:pPr>
      <w:r w:rsidRPr="00CF54B6">
        <w:rPr>
          <w:rFonts w:ascii="Times New Roman" w:hAnsi="Times New Roman" w:cs="Times New Roman"/>
          <w:b/>
          <w:sz w:val="28"/>
          <w:szCs w:val="28"/>
        </w:rPr>
        <w:t>5. Conclusions</w:t>
      </w:r>
    </w:p>
    <w:p w14:paraId="38E84F40" w14:textId="1FE9103D" w:rsidR="004A75D4" w:rsidRPr="004A75D4" w:rsidRDefault="004A75D4" w:rsidP="004A75D4">
      <w:pPr>
        <w:tabs>
          <w:tab w:val="left" w:pos="360"/>
        </w:tabs>
        <w:spacing w:after="0" w:line="240" w:lineRule="auto"/>
        <w:jc w:val="both"/>
        <w:rPr>
          <w:rFonts w:ascii="Times New Roman" w:hAnsi="Times New Roman" w:cs="Times New Roman"/>
          <w:sz w:val="24"/>
          <w:szCs w:val="24"/>
        </w:rPr>
      </w:pPr>
      <w:r w:rsidRPr="004A75D4">
        <w:rPr>
          <w:rFonts w:ascii="Times New Roman" w:hAnsi="Times New Roman" w:cs="Times New Roman"/>
          <w:sz w:val="24"/>
          <w:szCs w:val="24"/>
        </w:rPr>
        <w:t>We conclude that “</w:t>
      </w:r>
      <w:r w:rsidR="00C47B40">
        <w:rPr>
          <w:rFonts w:ascii="Times New Roman" w:hAnsi="Times New Roman" w:cs="Times New Roman"/>
          <w:sz w:val="24"/>
          <w:szCs w:val="24"/>
        </w:rPr>
        <w:t>E</w:t>
      </w:r>
      <w:r w:rsidRPr="004A75D4">
        <w:rPr>
          <w:rFonts w:ascii="Times New Roman" w:hAnsi="Times New Roman" w:cs="Times New Roman"/>
          <w:sz w:val="24"/>
          <w:szCs w:val="24"/>
        </w:rPr>
        <w:t xml:space="preserve">xternal” estimation will likely result in better </w:t>
      </w:r>
      <w:del w:id="167" w:author="Liz.brooks" w:date="2016-05-24T15:51:00Z">
        <w:r w:rsidRPr="004A75D4" w:rsidDel="00272982">
          <w:rPr>
            <w:rFonts w:ascii="Times New Roman" w:hAnsi="Times New Roman" w:cs="Times New Roman"/>
            <w:sz w:val="24"/>
            <w:szCs w:val="24"/>
          </w:rPr>
          <w:delText>performance when estimating</w:delText>
        </w:r>
      </w:del>
      <w:ins w:id="168" w:author="Liz.brooks" w:date="2016-05-24T15:51:00Z">
        <w:r w:rsidR="00272982">
          <w:rPr>
            <w:rFonts w:ascii="Times New Roman" w:hAnsi="Times New Roman" w:cs="Times New Roman"/>
            <w:sz w:val="24"/>
            <w:szCs w:val="24"/>
          </w:rPr>
          <w:t>estimat</w:t>
        </w:r>
      </w:ins>
      <w:ins w:id="169" w:author="Liz.brooks" w:date="2016-05-24T16:11:00Z">
        <w:r w:rsidR="003762D1">
          <w:rPr>
            <w:rFonts w:ascii="Times New Roman" w:hAnsi="Times New Roman" w:cs="Times New Roman"/>
            <w:sz w:val="24"/>
            <w:szCs w:val="24"/>
          </w:rPr>
          <w:t>es</w:t>
        </w:r>
      </w:ins>
      <w:ins w:id="170" w:author="Liz.brooks" w:date="2016-05-24T15:51:00Z">
        <w:r w:rsidR="00272982">
          <w:rPr>
            <w:rFonts w:ascii="Times New Roman" w:hAnsi="Times New Roman" w:cs="Times New Roman"/>
            <w:sz w:val="24"/>
            <w:szCs w:val="24"/>
          </w:rPr>
          <w:t xml:space="preserve"> of</w:t>
        </w:r>
      </w:ins>
      <w:r w:rsidRPr="004A75D4">
        <w:rPr>
          <w:rFonts w:ascii="Times New Roman" w:hAnsi="Times New Roman" w:cs="Times New Roman"/>
          <w:sz w:val="24"/>
          <w:szCs w:val="24"/>
        </w:rPr>
        <w:t xml:space="preserve"> the magnitude of autocorrelated recruitment when estimation is based on penalized likelihood.</w:t>
      </w:r>
      <w:r w:rsidR="00C0506A">
        <w:rPr>
          <w:rFonts w:ascii="Times New Roman" w:hAnsi="Times New Roman" w:cs="Times New Roman"/>
          <w:sz w:val="24"/>
          <w:szCs w:val="24"/>
        </w:rPr>
        <w:t xml:space="preserve"> </w:t>
      </w:r>
      <w:r w:rsidR="00F35F02">
        <w:rPr>
          <w:rFonts w:ascii="Times New Roman" w:hAnsi="Times New Roman" w:cs="Times New Roman"/>
          <w:sz w:val="24"/>
          <w:szCs w:val="24"/>
        </w:rPr>
        <w:t xml:space="preserve"> </w:t>
      </w:r>
      <w:r w:rsidR="00C0506A">
        <w:rPr>
          <w:rFonts w:ascii="Times New Roman" w:hAnsi="Times New Roman" w:cs="Times New Roman"/>
          <w:sz w:val="24"/>
          <w:szCs w:val="24"/>
        </w:rPr>
        <w:t xml:space="preserve">The estimation of ρ appears to be most important for the forecast period as bias and precision were similar among </w:t>
      </w:r>
      <w:r w:rsidR="00CD7013">
        <w:rPr>
          <w:rFonts w:ascii="Times New Roman" w:hAnsi="Times New Roman" w:cs="Times New Roman"/>
          <w:sz w:val="24"/>
          <w:szCs w:val="24"/>
        </w:rPr>
        <w:t>mis-specified</w:t>
      </w:r>
      <w:r w:rsidR="00C0506A">
        <w:rPr>
          <w:rFonts w:ascii="Times New Roman" w:hAnsi="Times New Roman" w:cs="Times New Roman"/>
          <w:sz w:val="24"/>
          <w:szCs w:val="24"/>
        </w:rPr>
        <w:t xml:space="preserve"> and correctly specified models for the estimation period. </w:t>
      </w:r>
      <w:r w:rsidR="00F35F02">
        <w:rPr>
          <w:rFonts w:ascii="Times New Roman" w:hAnsi="Times New Roman" w:cs="Times New Roman"/>
          <w:sz w:val="24"/>
          <w:szCs w:val="24"/>
        </w:rPr>
        <w:t xml:space="preserve"> </w:t>
      </w:r>
      <w:r w:rsidR="00C0506A">
        <w:rPr>
          <w:rFonts w:ascii="Times New Roman" w:hAnsi="Times New Roman" w:cs="Times New Roman"/>
          <w:sz w:val="24"/>
          <w:szCs w:val="24"/>
        </w:rPr>
        <w:t xml:space="preserve">Consequently, future research </w:t>
      </w:r>
      <w:r w:rsidR="00C47B40">
        <w:rPr>
          <w:rFonts w:ascii="Times New Roman" w:hAnsi="Times New Roman" w:cs="Times New Roman"/>
          <w:sz w:val="24"/>
          <w:szCs w:val="24"/>
        </w:rPr>
        <w:t xml:space="preserve">should prioritize including ρ in all forecasts regardless of its magnitude and </w:t>
      </w:r>
      <w:r w:rsidR="00C0506A">
        <w:rPr>
          <w:rFonts w:ascii="Times New Roman" w:hAnsi="Times New Roman" w:cs="Times New Roman"/>
          <w:sz w:val="24"/>
          <w:szCs w:val="24"/>
        </w:rPr>
        <w:t xml:space="preserve">obtaining the best external estimate of ρ possible, especially if forecasts are performed outside of the stock assessment model. </w:t>
      </w:r>
      <w:r w:rsidR="00F35F02">
        <w:rPr>
          <w:rFonts w:ascii="Times New Roman" w:hAnsi="Times New Roman" w:cs="Times New Roman"/>
          <w:sz w:val="24"/>
          <w:szCs w:val="24"/>
        </w:rPr>
        <w:t xml:space="preserve"> </w:t>
      </w:r>
      <w:r w:rsidR="00B04894">
        <w:rPr>
          <w:rFonts w:ascii="Times New Roman" w:hAnsi="Times New Roman" w:cs="Times New Roman"/>
          <w:sz w:val="24"/>
          <w:szCs w:val="24"/>
        </w:rPr>
        <w:t xml:space="preserve">Unfortunately, even </w:t>
      </w:r>
      <w:r w:rsidR="00671F30">
        <w:rPr>
          <w:rFonts w:ascii="Times New Roman" w:hAnsi="Times New Roman" w:cs="Times New Roman"/>
          <w:sz w:val="24"/>
          <w:szCs w:val="24"/>
        </w:rPr>
        <w:t>when</w:t>
      </w:r>
      <w:r w:rsidR="00B04894">
        <w:rPr>
          <w:rFonts w:ascii="Times New Roman" w:hAnsi="Times New Roman" w:cs="Times New Roman"/>
          <w:sz w:val="24"/>
          <w:szCs w:val="24"/>
        </w:rPr>
        <w:t xml:space="preserve"> ρ </w:t>
      </w:r>
      <w:r w:rsidR="00671F30">
        <w:rPr>
          <w:rFonts w:ascii="Times New Roman" w:hAnsi="Times New Roman" w:cs="Times New Roman"/>
          <w:sz w:val="24"/>
          <w:szCs w:val="24"/>
        </w:rPr>
        <w:t xml:space="preserve">is fixed </w:t>
      </w:r>
      <w:r w:rsidR="008A4618">
        <w:rPr>
          <w:rFonts w:ascii="Times New Roman" w:hAnsi="Times New Roman" w:cs="Times New Roman"/>
          <w:sz w:val="24"/>
          <w:szCs w:val="24"/>
        </w:rPr>
        <w:t xml:space="preserve">at its </w:t>
      </w:r>
      <w:r w:rsidR="00B04894">
        <w:rPr>
          <w:rFonts w:ascii="Times New Roman" w:hAnsi="Times New Roman" w:cs="Times New Roman"/>
          <w:sz w:val="24"/>
          <w:szCs w:val="24"/>
        </w:rPr>
        <w:t>tru</w:t>
      </w:r>
      <w:r w:rsidR="00671F30">
        <w:rPr>
          <w:rFonts w:ascii="Times New Roman" w:hAnsi="Times New Roman" w:cs="Times New Roman"/>
          <w:sz w:val="24"/>
          <w:szCs w:val="24"/>
        </w:rPr>
        <w:t>e value</w:t>
      </w:r>
      <w:r w:rsidR="00B04894">
        <w:rPr>
          <w:rFonts w:ascii="Times New Roman" w:hAnsi="Times New Roman" w:cs="Times New Roman"/>
          <w:sz w:val="24"/>
          <w:szCs w:val="24"/>
        </w:rPr>
        <w:t xml:space="preserve"> forecast coverage </w:t>
      </w:r>
      <w:r w:rsidR="008A4618">
        <w:rPr>
          <w:rFonts w:ascii="Times New Roman" w:hAnsi="Times New Roman" w:cs="Times New Roman"/>
          <w:sz w:val="24"/>
          <w:szCs w:val="24"/>
        </w:rPr>
        <w:t xml:space="preserve">is poor </w:t>
      </w:r>
      <w:r w:rsidR="00B04894">
        <w:rPr>
          <w:rFonts w:ascii="Times New Roman" w:hAnsi="Times New Roman" w:cs="Times New Roman"/>
          <w:sz w:val="24"/>
          <w:szCs w:val="24"/>
        </w:rPr>
        <w:t xml:space="preserve">for the first ten years when autocorrelation is high. </w:t>
      </w:r>
      <w:r w:rsidR="00F35F02">
        <w:rPr>
          <w:rFonts w:ascii="Times New Roman" w:hAnsi="Times New Roman" w:cs="Times New Roman"/>
          <w:sz w:val="24"/>
          <w:szCs w:val="24"/>
        </w:rPr>
        <w:t xml:space="preserve"> </w:t>
      </w:r>
      <w:r w:rsidR="00B04894">
        <w:rPr>
          <w:rFonts w:ascii="Times New Roman" w:hAnsi="Times New Roman" w:cs="Times New Roman"/>
          <w:sz w:val="24"/>
          <w:szCs w:val="24"/>
        </w:rPr>
        <w:t xml:space="preserve">Therefore, </w:t>
      </w:r>
      <w:r w:rsidR="00B17FCA">
        <w:rPr>
          <w:rFonts w:ascii="Times New Roman" w:hAnsi="Times New Roman" w:cs="Times New Roman"/>
          <w:sz w:val="24"/>
          <w:szCs w:val="24"/>
        </w:rPr>
        <w:t>r</w:t>
      </w:r>
      <w:r w:rsidR="00B04894">
        <w:rPr>
          <w:rFonts w:ascii="Times New Roman" w:hAnsi="Times New Roman" w:cs="Times New Roman"/>
          <w:sz w:val="24"/>
          <w:szCs w:val="24"/>
        </w:rPr>
        <w:t xml:space="preserve">ebuilding within 10 years for stocks likely to have </w:t>
      </w:r>
      <w:r w:rsidR="00CD7013">
        <w:rPr>
          <w:rFonts w:ascii="Times New Roman" w:hAnsi="Times New Roman" w:cs="Times New Roman"/>
          <w:sz w:val="24"/>
          <w:szCs w:val="24"/>
        </w:rPr>
        <w:t>autocorrelated</w:t>
      </w:r>
      <w:r w:rsidR="00B04894">
        <w:rPr>
          <w:rFonts w:ascii="Times New Roman" w:hAnsi="Times New Roman" w:cs="Times New Roman"/>
          <w:sz w:val="24"/>
          <w:szCs w:val="24"/>
        </w:rPr>
        <w:t xml:space="preserve"> recruitment may</w:t>
      </w:r>
      <w:r w:rsidR="00B17FCA">
        <w:rPr>
          <w:rFonts w:ascii="Times New Roman" w:hAnsi="Times New Roman" w:cs="Times New Roman"/>
          <w:sz w:val="24"/>
          <w:szCs w:val="24"/>
        </w:rPr>
        <w:t xml:space="preserve"> necessitate updating the assessment more than once during the 10 year period</w:t>
      </w:r>
      <w:ins w:id="171" w:author="Liz.brooks" w:date="2016-05-24T15:53:00Z">
        <w:r w:rsidR="00272982">
          <w:rPr>
            <w:rFonts w:ascii="Times New Roman" w:hAnsi="Times New Roman" w:cs="Times New Roman"/>
            <w:sz w:val="24"/>
            <w:szCs w:val="24"/>
          </w:rPr>
          <w:t>, and</w:t>
        </w:r>
      </w:ins>
      <w:ins w:id="172" w:author="Kelli Johnson" w:date="2016-05-26T10:53:00Z">
        <w:r w:rsidR="00B44357">
          <w:rPr>
            <w:rFonts w:ascii="Times New Roman" w:hAnsi="Times New Roman" w:cs="Times New Roman"/>
            <w:sz w:val="24"/>
            <w:szCs w:val="24"/>
          </w:rPr>
          <w:t>, potentially,</w:t>
        </w:r>
      </w:ins>
      <w:ins w:id="173" w:author="Liz.brooks" w:date="2016-05-24T15:53:00Z">
        <w:r w:rsidR="00272982">
          <w:rPr>
            <w:rFonts w:ascii="Times New Roman" w:hAnsi="Times New Roman" w:cs="Times New Roman"/>
            <w:sz w:val="24"/>
            <w:szCs w:val="24"/>
          </w:rPr>
          <w:t xml:space="preserve"> even more frequent</w:t>
        </w:r>
      </w:ins>
      <w:ins w:id="174" w:author="Liz.brooks" w:date="2016-05-24T16:12:00Z">
        <w:r w:rsidR="003762D1">
          <w:rPr>
            <w:rFonts w:ascii="Times New Roman" w:hAnsi="Times New Roman" w:cs="Times New Roman"/>
            <w:sz w:val="24"/>
            <w:szCs w:val="24"/>
          </w:rPr>
          <w:t>ly</w:t>
        </w:r>
      </w:ins>
      <w:ins w:id="175" w:author="Liz.brooks" w:date="2016-05-24T15:53:00Z">
        <w:r w:rsidR="00272982">
          <w:rPr>
            <w:rFonts w:ascii="Times New Roman" w:hAnsi="Times New Roman" w:cs="Times New Roman"/>
            <w:sz w:val="24"/>
            <w:szCs w:val="24"/>
          </w:rPr>
          <w:t xml:space="preserve"> </w:t>
        </w:r>
      </w:ins>
      <w:ins w:id="176" w:author="Kelli Johnson" w:date="2016-05-26T10:53:00Z">
        <w:r w:rsidR="00B44357">
          <w:rPr>
            <w:rFonts w:ascii="Times New Roman" w:hAnsi="Times New Roman" w:cs="Times New Roman"/>
            <w:sz w:val="24"/>
            <w:szCs w:val="24"/>
          </w:rPr>
          <w:t>depending on the quality of available data</w:t>
        </w:r>
      </w:ins>
      <w:r w:rsidR="00B17FCA">
        <w:rPr>
          <w:rFonts w:ascii="Times New Roman" w:hAnsi="Times New Roman" w:cs="Times New Roman"/>
          <w:sz w:val="24"/>
          <w:szCs w:val="24"/>
        </w:rPr>
        <w:t>.</w:t>
      </w:r>
      <w:del w:id="177" w:author="Liz.brooks" w:date="2016-05-24T15:53:00Z">
        <w:r w:rsidR="00DE14E0" w:rsidDel="00272982">
          <w:rPr>
            <w:rFonts w:ascii="Times New Roman" w:hAnsi="Times New Roman" w:cs="Times New Roman"/>
            <w:sz w:val="24"/>
            <w:szCs w:val="24"/>
          </w:rPr>
          <w:delText xml:space="preserve"> </w:delText>
        </w:r>
        <w:r w:rsidR="00B04894" w:rsidDel="00272982">
          <w:rPr>
            <w:rFonts w:ascii="Times New Roman" w:hAnsi="Times New Roman" w:cs="Times New Roman"/>
            <w:sz w:val="24"/>
            <w:szCs w:val="24"/>
          </w:rPr>
          <w:delText xml:space="preserve"> </w:delText>
        </w:r>
      </w:del>
    </w:p>
    <w:p w14:paraId="433514CE" w14:textId="77777777" w:rsidR="00D37C3D" w:rsidRDefault="00D37C3D" w:rsidP="001673C4">
      <w:pPr>
        <w:tabs>
          <w:tab w:val="left" w:pos="360"/>
        </w:tabs>
        <w:spacing w:after="0" w:line="240" w:lineRule="auto"/>
        <w:jc w:val="both"/>
        <w:rPr>
          <w:rFonts w:ascii="Times New Roman" w:hAnsi="Times New Roman"/>
          <w:sz w:val="24"/>
        </w:rPr>
      </w:pPr>
    </w:p>
    <w:p w14:paraId="666BF268" w14:textId="77777777" w:rsidR="00FA358C" w:rsidRPr="00D37C3D" w:rsidRDefault="00CF54B6" w:rsidP="001673C4">
      <w:pPr>
        <w:tabs>
          <w:tab w:val="left" w:pos="360"/>
        </w:tabs>
        <w:spacing w:after="0" w:line="240" w:lineRule="auto"/>
        <w:jc w:val="both"/>
        <w:rPr>
          <w:rFonts w:ascii="Times New Roman" w:hAnsi="Times New Roman"/>
          <w:sz w:val="24"/>
        </w:rPr>
      </w:pPr>
      <w:r w:rsidRPr="00CF54B6">
        <w:rPr>
          <w:rFonts w:ascii="Times New Roman" w:hAnsi="Times New Roman" w:cs="Times New Roman"/>
          <w:b/>
          <w:sz w:val="28"/>
          <w:szCs w:val="28"/>
        </w:rPr>
        <w:t xml:space="preserve">6.  </w:t>
      </w:r>
      <w:r w:rsidR="00A94E4B" w:rsidRPr="00CF54B6">
        <w:rPr>
          <w:rFonts w:ascii="Times New Roman" w:hAnsi="Times New Roman" w:cs="Times New Roman"/>
          <w:b/>
          <w:sz w:val="28"/>
          <w:szCs w:val="28"/>
        </w:rPr>
        <w:t>Acknowledgements</w:t>
      </w:r>
    </w:p>
    <w:p w14:paraId="563F7C3C" w14:textId="77777777" w:rsidR="00FA358C" w:rsidRDefault="00A94E4B" w:rsidP="001673C4">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t xml:space="preserve">We gratefully acknowledge help from Ian Taylor, Chantel Wetzel, and Allan Hicks </w:t>
      </w:r>
      <w:r w:rsidR="0062703F">
        <w:rPr>
          <w:rFonts w:ascii="Times New Roman" w:hAnsi="Times New Roman" w:cs="Times New Roman"/>
          <w:sz w:val="24"/>
          <w:szCs w:val="24"/>
        </w:rPr>
        <w:t xml:space="preserve">(NMFS, NOAA) </w:t>
      </w:r>
      <w:r w:rsidRPr="00DD6BFB">
        <w:rPr>
          <w:rFonts w:ascii="Times New Roman" w:hAnsi="Times New Roman" w:cs="Times New Roman"/>
          <w:sz w:val="24"/>
          <w:szCs w:val="24"/>
        </w:rPr>
        <w:t xml:space="preserve">on implementation issues regarding </w:t>
      </w:r>
      <w:r w:rsidRPr="00F11866">
        <w:rPr>
          <w:rFonts w:ascii="Times New Roman" w:hAnsi="Times New Roman" w:cs="Times New Roman"/>
          <w:i/>
          <w:sz w:val="24"/>
          <w:szCs w:val="24"/>
        </w:rPr>
        <w:t>ss3sim</w:t>
      </w:r>
      <w:r w:rsidRPr="00DD6BFB">
        <w:rPr>
          <w:rFonts w:ascii="Times New Roman" w:hAnsi="Times New Roman" w:cs="Times New Roman"/>
          <w:sz w:val="24"/>
          <w:szCs w:val="24"/>
        </w:rPr>
        <w:t xml:space="preserve"> and fore</w:t>
      </w:r>
      <w:r w:rsidR="00E25C04">
        <w:rPr>
          <w:rFonts w:ascii="Times New Roman" w:hAnsi="Times New Roman" w:cs="Times New Roman"/>
          <w:sz w:val="24"/>
          <w:szCs w:val="24"/>
        </w:rPr>
        <w:t xml:space="preserve">casting within Stock Synthesis. </w:t>
      </w:r>
      <w:r w:rsidR="00377B62">
        <w:rPr>
          <w:rFonts w:ascii="Times New Roman" w:hAnsi="Times New Roman" w:cs="Times New Roman"/>
          <w:sz w:val="24"/>
          <w:szCs w:val="24"/>
        </w:rPr>
        <w:t xml:space="preserve"> </w:t>
      </w:r>
      <w:r w:rsidR="00E25C04">
        <w:rPr>
          <w:rFonts w:ascii="Times New Roman" w:hAnsi="Times New Roman" w:cs="Times New Roman"/>
          <w:sz w:val="24"/>
          <w:szCs w:val="24"/>
        </w:rPr>
        <w:t>We thank James Ianelli for his comments on an earlier draft, which helped improve the c</w:t>
      </w:r>
      <w:r w:rsidR="00377B62">
        <w:rPr>
          <w:rFonts w:ascii="Times New Roman" w:hAnsi="Times New Roman" w:cs="Times New Roman"/>
          <w:sz w:val="24"/>
          <w:szCs w:val="24"/>
        </w:rPr>
        <w:t>ontent and c</w:t>
      </w:r>
      <w:r w:rsidR="00E25C04">
        <w:rPr>
          <w:rFonts w:ascii="Times New Roman" w:hAnsi="Times New Roman" w:cs="Times New Roman"/>
          <w:sz w:val="24"/>
          <w:szCs w:val="24"/>
        </w:rPr>
        <w:t xml:space="preserve">larity of the manuscript. </w:t>
      </w:r>
      <w:r w:rsidR="00377B62">
        <w:rPr>
          <w:rFonts w:ascii="Times New Roman" w:hAnsi="Times New Roman" w:cs="Times New Roman"/>
          <w:sz w:val="24"/>
          <w:szCs w:val="24"/>
        </w:rPr>
        <w:t xml:space="preserve"> </w:t>
      </w:r>
      <w:r w:rsidRPr="00DD6BFB">
        <w:rPr>
          <w:rFonts w:ascii="Times New Roman" w:hAnsi="Times New Roman" w:cs="Times New Roman"/>
          <w:sz w:val="24"/>
          <w:szCs w:val="24"/>
        </w:rPr>
        <w:t>This publication is partially funded by the Joint Institute for the Study of the Atmosphere and O</w:t>
      </w:r>
      <w:r>
        <w:rPr>
          <w:rFonts w:ascii="Times New Roman" w:hAnsi="Times New Roman" w:cs="Times New Roman"/>
          <w:sz w:val="24"/>
          <w:szCs w:val="24"/>
        </w:rPr>
        <w:t>c</w:t>
      </w:r>
      <w:r w:rsidRPr="00DD6BFB">
        <w:rPr>
          <w:rFonts w:ascii="Times New Roman" w:hAnsi="Times New Roman" w:cs="Times New Roman"/>
          <w:sz w:val="24"/>
          <w:szCs w:val="24"/>
        </w:rPr>
        <w:t>ean (JISAO) under NOAA Cooperative Agreement</w:t>
      </w:r>
      <w:r w:rsidRPr="0062703F">
        <w:rPr>
          <w:rFonts w:ascii="Times New Roman" w:hAnsi="Times New Roman" w:cs="Times New Roman"/>
          <w:sz w:val="24"/>
          <w:szCs w:val="24"/>
        </w:rPr>
        <w:t xml:space="preserve"> </w:t>
      </w:r>
      <w:r w:rsidR="0062703F" w:rsidRPr="002B498D">
        <w:rPr>
          <w:rFonts w:ascii="Times New Roman" w:hAnsi="Times New Roman" w:cs="Times New Roman"/>
          <w:sz w:val="24"/>
          <w:szCs w:val="24"/>
        </w:rPr>
        <w:t>No. NA10OAR4320148</w:t>
      </w:r>
      <w:r w:rsidRPr="00DD6BFB">
        <w:rPr>
          <w:rFonts w:ascii="Times New Roman" w:hAnsi="Times New Roman" w:cs="Times New Roman"/>
          <w:sz w:val="24"/>
          <w:szCs w:val="24"/>
        </w:rPr>
        <w:t>, Contribution No.</w:t>
      </w:r>
      <w:commentRangeStart w:id="178"/>
      <w:r w:rsidRPr="00DD6BFB">
        <w:rPr>
          <w:rFonts w:ascii="Times New Roman" w:hAnsi="Times New Roman" w:cs="Times New Roman"/>
          <w:sz w:val="24"/>
          <w:szCs w:val="24"/>
        </w:rPr>
        <w:t xml:space="preserve"> </w:t>
      </w:r>
      <w:r w:rsidRPr="00DD6BFB">
        <w:rPr>
          <w:rFonts w:ascii="Times New Roman" w:hAnsi="Times New Roman" w:cs="Times New Roman"/>
          <w:sz w:val="24"/>
          <w:szCs w:val="24"/>
          <w:highlight w:val="yellow"/>
        </w:rPr>
        <w:t>?</w:t>
      </w:r>
      <w:commentRangeEnd w:id="178"/>
      <w:r w:rsidR="003A4EE5">
        <w:rPr>
          <w:rStyle w:val="CommentReference"/>
        </w:rPr>
        <w:commentReference w:id="178"/>
      </w:r>
      <w:r w:rsidRPr="00DD6BFB">
        <w:rPr>
          <w:rFonts w:ascii="Times New Roman" w:hAnsi="Times New Roman" w:cs="Times New Roman"/>
          <w:sz w:val="24"/>
          <w:szCs w:val="24"/>
        </w:rPr>
        <w:t xml:space="preserve">. </w:t>
      </w:r>
      <w:r w:rsidR="00377B62">
        <w:rPr>
          <w:rFonts w:ascii="Times New Roman" w:hAnsi="Times New Roman" w:cs="Times New Roman"/>
          <w:sz w:val="24"/>
          <w:szCs w:val="24"/>
        </w:rPr>
        <w:t xml:space="preserve"> </w:t>
      </w:r>
      <w:r w:rsidRPr="00DD6BFB">
        <w:rPr>
          <w:rFonts w:ascii="Times New Roman" w:hAnsi="Times New Roman" w:cs="Times New Roman"/>
          <w:sz w:val="24"/>
          <w:szCs w:val="24"/>
        </w:rPr>
        <w:t xml:space="preserve">Partial funding for KFJ was provided by </w:t>
      </w:r>
      <w:r w:rsidR="001673C4">
        <w:rPr>
          <w:rFonts w:ascii="Times New Roman" w:hAnsi="Times New Roman" w:cs="Times New Roman"/>
          <w:sz w:val="24"/>
          <w:szCs w:val="24"/>
        </w:rPr>
        <w:t xml:space="preserve">a grant from </w:t>
      </w:r>
      <w:r w:rsidRPr="00DD6BFB">
        <w:rPr>
          <w:rFonts w:ascii="Times New Roman" w:hAnsi="Times New Roman" w:cs="Times New Roman"/>
          <w:sz w:val="24"/>
          <w:szCs w:val="24"/>
        </w:rPr>
        <w:t>Washington Sea Grant</w:t>
      </w:r>
      <w:r w:rsidR="001673C4">
        <w:rPr>
          <w:rFonts w:ascii="Times New Roman" w:hAnsi="Times New Roman" w:cs="Times New Roman"/>
          <w:sz w:val="24"/>
          <w:szCs w:val="24"/>
        </w:rPr>
        <w:t xml:space="preserve">, University of Washington, pursuant to National Oceanic and Atmospheric Administration Award No. NA140AR4170078. </w:t>
      </w:r>
      <w:r w:rsidR="00377B62">
        <w:rPr>
          <w:rFonts w:ascii="Times New Roman" w:hAnsi="Times New Roman" w:cs="Times New Roman"/>
          <w:sz w:val="24"/>
          <w:szCs w:val="24"/>
        </w:rPr>
        <w:t xml:space="preserve"> </w:t>
      </w:r>
      <w:r w:rsidR="00377B62" w:rsidRPr="0040248A">
        <w:rPr>
          <w:rFonts w:ascii="Times New Roman" w:hAnsi="Times New Roman" w:cs="Times New Roman"/>
          <w:sz w:val="24"/>
          <w:szCs w:val="24"/>
        </w:rPr>
        <w:t xml:space="preserve">This investigation contributes towards the work plan of the ICES Working Group on Recruitment Forecasting in a variable Environment </w:t>
      </w:r>
      <w:r w:rsidR="00377B62" w:rsidRPr="0040248A">
        <w:rPr>
          <w:rFonts w:ascii="Times New Roman" w:hAnsi="Times New Roman" w:cs="Times New Roman"/>
          <w:sz w:val="24"/>
          <w:szCs w:val="24"/>
        </w:rPr>
        <w:lastRenderedPageBreak/>
        <w:t>(WGRFE).</w:t>
      </w:r>
      <w:r w:rsidR="00377B62">
        <w:rPr>
          <w:rFonts w:ascii="Times New Roman" w:hAnsi="Times New Roman" w:cs="Times New Roman"/>
          <w:sz w:val="24"/>
          <w:szCs w:val="24"/>
        </w:rPr>
        <w:t xml:space="preserve">  </w:t>
      </w:r>
      <w:r w:rsidR="001673C4">
        <w:rPr>
          <w:rFonts w:ascii="Times New Roman" w:hAnsi="Times New Roman" w:cs="Times New Roman"/>
          <w:sz w:val="24"/>
          <w:szCs w:val="24"/>
        </w:rPr>
        <w:t>The views expressed herein are those of the authors and do not necessarily reflect the views of NOAA or any of its sub-agencies</w:t>
      </w:r>
      <w:r w:rsidRPr="00DD6BFB">
        <w:rPr>
          <w:rFonts w:ascii="Times New Roman" w:hAnsi="Times New Roman" w:cs="Times New Roman"/>
          <w:sz w:val="24"/>
          <w:szCs w:val="24"/>
        </w:rPr>
        <w:t xml:space="preserve">. </w:t>
      </w:r>
    </w:p>
    <w:p w14:paraId="5C8DFEAF" w14:textId="77777777" w:rsidR="00FA358C" w:rsidRDefault="00A94E4B" w:rsidP="001673C4">
      <w:pPr>
        <w:tabs>
          <w:tab w:val="left" w:pos="360"/>
        </w:tabs>
        <w:spacing w:after="0" w:line="240" w:lineRule="auto"/>
        <w:jc w:val="both"/>
        <w:rPr>
          <w:rFonts w:ascii="Times New Roman" w:hAnsi="Times New Roman" w:cs="Times New Roman"/>
          <w:b/>
          <w:sz w:val="24"/>
          <w:szCs w:val="24"/>
        </w:rPr>
      </w:pPr>
      <w:r w:rsidRPr="00DD6BFB">
        <w:rPr>
          <w:rFonts w:ascii="Times New Roman" w:hAnsi="Times New Roman" w:cs="Times New Roman"/>
          <w:b/>
          <w:sz w:val="24"/>
          <w:szCs w:val="24"/>
        </w:rPr>
        <w:br w:type="page"/>
      </w:r>
    </w:p>
    <w:p w14:paraId="4E706733" w14:textId="77777777" w:rsidR="00FA358C" w:rsidRDefault="00A94E4B" w:rsidP="00F46511">
      <w:pPr>
        <w:tabs>
          <w:tab w:val="left" w:pos="360"/>
        </w:tabs>
        <w:spacing w:after="0" w:line="240" w:lineRule="auto"/>
        <w:outlineLvl w:val="0"/>
        <w:rPr>
          <w:rFonts w:ascii="Times New Roman" w:hAnsi="Times New Roman" w:cs="Times New Roman"/>
          <w:b/>
          <w:sz w:val="24"/>
          <w:szCs w:val="24"/>
        </w:rPr>
      </w:pPr>
      <w:r w:rsidRPr="00DD6BFB">
        <w:rPr>
          <w:rFonts w:ascii="Times New Roman" w:hAnsi="Times New Roman" w:cs="Times New Roman"/>
          <w:b/>
          <w:sz w:val="24"/>
          <w:szCs w:val="24"/>
        </w:rPr>
        <w:lastRenderedPageBreak/>
        <w:t>References</w:t>
      </w:r>
    </w:p>
    <w:p w14:paraId="4933F162" w14:textId="77777777" w:rsidR="00194451" w:rsidRDefault="0075581E">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Anderson, S.</w:t>
      </w:r>
      <w:r w:rsidR="00A94E4B" w:rsidRPr="00DD6BFB">
        <w:rPr>
          <w:rFonts w:ascii="Times New Roman" w:hAnsi="Times New Roman" w:cs="Times New Roman"/>
          <w:sz w:val="24"/>
          <w:szCs w:val="24"/>
        </w:rPr>
        <w:t>C., Monnahan, C.C.,</w:t>
      </w:r>
      <w:r w:rsidR="0034184D">
        <w:rPr>
          <w:rFonts w:ascii="Times New Roman" w:hAnsi="Times New Roman" w:cs="Times New Roman"/>
          <w:sz w:val="24"/>
          <w:szCs w:val="24"/>
        </w:rPr>
        <w:t xml:space="preserve"> Johnson, K.F., Ono, K.,</w:t>
      </w:r>
      <w:r w:rsidR="00A94E4B" w:rsidRPr="00DD6BFB">
        <w:rPr>
          <w:rFonts w:ascii="Times New Roman" w:hAnsi="Times New Roman" w:cs="Times New Roman"/>
          <w:sz w:val="24"/>
          <w:szCs w:val="24"/>
        </w:rPr>
        <w:t xml:space="preserve"> Valero, J.L.</w:t>
      </w:r>
      <w:r w:rsidR="0034184D">
        <w:rPr>
          <w:rFonts w:ascii="Times New Roman" w:hAnsi="Times New Roman" w:cs="Times New Roman"/>
          <w:sz w:val="24"/>
          <w:szCs w:val="24"/>
        </w:rPr>
        <w:t>,</w:t>
      </w:r>
      <w:r w:rsidR="00A94E4B" w:rsidRPr="00DD6BFB">
        <w:rPr>
          <w:rFonts w:ascii="Times New Roman" w:hAnsi="Times New Roman" w:cs="Times New Roman"/>
          <w:sz w:val="24"/>
          <w:szCs w:val="24"/>
        </w:rPr>
        <w:t xml:space="preserve"> 2014a. ss3sim: An R package for stock assessment simulation with Stock Synthesis. P</w:t>
      </w:r>
      <w:r>
        <w:rPr>
          <w:rFonts w:ascii="Times New Roman" w:hAnsi="Times New Roman" w:cs="Times New Roman"/>
          <w:sz w:val="24"/>
          <w:szCs w:val="24"/>
        </w:rPr>
        <w:t>L</w:t>
      </w:r>
      <w:r w:rsidR="00A94E4B" w:rsidRPr="00DD6BFB">
        <w:rPr>
          <w:rFonts w:ascii="Times New Roman" w:hAnsi="Times New Roman" w:cs="Times New Roman"/>
          <w:sz w:val="24"/>
          <w:szCs w:val="24"/>
        </w:rPr>
        <w:t>o</w:t>
      </w:r>
      <w:r>
        <w:rPr>
          <w:rFonts w:ascii="Times New Roman" w:hAnsi="Times New Roman" w:cs="Times New Roman"/>
          <w:sz w:val="24"/>
          <w:szCs w:val="24"/>
        </w:rPr>
        <w:t>S</w:t>
      </w:r>
      <w:r w:rsidR="00A94E4B" w:rsidRPr="00DD6BFB">
        <w:rPr>
          <w:rFonts w:ascii="Times New Roman" w:hAnsi="Times New Roman" w:cs="Times New Roman"/>
          <w:sz w:val="24"/>
          <w:szCs w:val="24"/>
        </w:rPr>
        <w:t xml:space="preserve"> O</w:t>
      </w:r>
      <w:r>
        <w:rPr>
          <w:rFonts w:ascii="Times New Roman" w:hAnsi="Times New Roman" w:cs="Times New Roman"/>
          <w:sz w:val="24"/>
          <w:szCs w:val="24"/>
        </w:rPr>
        <w:t>NE</w:t>
      </w:r>
      <w:r w:rsidR="00A94E4B" w:rsidRPr="00DD6BFB">
        <w:rPr>
          <w:rFonts w:ascii="Times New Roman" w:hAnsi="Times New Roman" w:cs="Times New Roman"/>
          <w:sz w:val="24"/>
          <w:szCs w:val="24"/>
        </w:rPr>
        <w:t xml:space="preserve"> 9</w:t>
      </w:r>
      <w:r w:rsidR="0034184D">
        <w:rPr>
          <w:rFonts w:ascii="Times New Roman" w:hAnsi="Times New Roman" w:cs="Times New Roman"/>
          <w:sz w:val="24"/>
          <w:szCs w:val="24"/>
        </w:rPr>
        <w:t>,</w:t>
      </w:r>
      <w:r w:rsidR="00A94E4B" w:rsidRPr="00DD6BFB">
        <w:rPr>
          <w:rFonts w:ascii="Times New Roman" w:hAnsi="Times New Roman" w:cs="Times New Roman"/>
          <w:sz w:val="24"/>
          <w:szCs w:val="24"/>
        </w:rPr>
        <w:t xml:space="preserve"> e92725</w:t>
      </w:r>
      <w:r w:rsidR="0034184D">
        <w:rPr>
          <w:rFonts w:ascii="Times New Roman" w:hAnsi="Times New Roman" w:cs="Times New Roman"/>
          <w:sz w:val="24"/>
          <w:szCs w:val="24"/>
        </w:rPr>
        <w:t>.</w:t>
      </w:r>
    </w:p>
    <w:p w14:paraId="68C01EFB" w14:textId="77777777" w:rsidR="00194451" w:rsidRDefault="0034184D">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Anderson, S.</w:t>
      </w:r>
      <w:r w:rsidR="00A94E4B" w:rsidRPr="00DD6BFB">
        <w:rPr>
          <w:rFonts w:ascii="Times New Roman" w:hAnsi="Times New Roman" w:cs="Times New Roman"/>
          <w:sz w:val="24"/>
          <w:szCs w:val="24"/>
        </w:rPr>
        <w:t>C., Monnahan, C.C., Johnson, K.F., Ono, K., Valero, J.</w:t>
      </w:r>
      <w:r>
        <w:rPr>
          <w:rFonts w:ascii="Times New Roman" w:hAnsi="Times New Roman" w:cs="Times New Roman"/>
          <w:sz w:val="24"/>
          <w:szCs w:val="24"/>
        </w:rPr>
        <w:t>L., Cunningham, C.</w:t>
      </w:r>
      <w:r w:rsidR="00A94E4B" w:rsidRPr="00DD6BFB">
        <w:rPr>
          <w:rFonts w:ascii="Times New Roman" w:hAnsi="Times New Roman" w:cs="Times New Roman"/>
          <w:sz w:val="24"/>
          <w:szCs w:val="24"/>
        </w:rPr>
        <w:t>J., Hurtado-Ferro, F., Licandeo, R., McGilliard, C.R., Szuwalski, C.S., Vert-pre, K.A.,</w:t>
      </w:r>
      <w:r>
        <w:rPr>
          <w:rFonts w:ascii="Times New Roman" w:hAnsi="Times New Roman" w:cs="Times New Roman"/>
          <w:sz w:val="24"/>
          <w:szCs w:val="24"/>
        </w:rPr>
        <w:t xml:space="preserve"> Whitten, A.</w:t>
      </w:r>
      <w:r w:rsidR="00A94E4B" w:rsidRPr="00DD6BFB">
        <w:rPr>
          <w:rFonts w:ascii="Times New Roman" w:hAnsi="Times New Roman" w:cs="Times New Roman"/>
          <w:sz w:val="24"/>
          <w:szCs w:val="24"/>
        </w:rPr>
        <w:t>R.</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2014b. ss3sim: Fisheries stock assessment simulation testing with Stock Synthesis. R package version 0.</w:t>
      </w:r>
      <w:r w:rsidR="0075581E">
        <w:rPr>
          <w:rFonts w:ascii="Times New Roman" w:hAnsi="Times New Roman" w:cs="Times New Roman"/>
          <w:sz w:val="24"/>
          <w:szCs w:val="24"/>
        </w:rPr>
        <w:t>9</w:t>
      </w:r>
      <w:r w:rsidR="00A94E4B" w:rsidRPr="00DD6BFB">
        <w:rPr>
          <w:rFonts w:ascii="Times New Roman" w:hAnsi="Times New Roman" w:cs="Times New Roman"/>
          <w:sz w:val="24"/>
          <w:szCs w:val="24"/>
        </w:rPr>
        <w:t>.</w:t>
      </w:r>
      <w:r w:rsidR="0075581E">
        <w:rPr>
          <w:rFonts w:ascii="Times New Roman" w:hAnsi="Times New Roman" w:cs="Times New Roman"/>
          <w:sz w:val="24"/>
          <w:szCs w:val="24"/>
        </w:rPr>
        <w:t>0</w:t>
      </w:r>
      <w:r w:rsidR="00A94E4B" w:rsidRPr="00DD6BFB">
        <w:rPr>
          <w:rFonts w:ascii="Times New Roman" w:hAnsi="Times New Roman" w:cs="Times New Roman"/>
          <w:sz w:val="24"/>
          <w:szCs w:val="24"/>
        </w:rPr>
        <w:t>.</w:t>
      </w:r>
    </w:p>
    <w:p w14:paraId="2D716FFB" w14:textId="77777777" w:rsidR="00E330DD" w:rsidRPr="00E330DD" w:rsidRDefault="00E330DD">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 xml:space="preserve">Bailey, K.M. 2000. Shifting control of recruitment of walleye pollock </w:t>
      </w:r>
      <w:r>
        <w:rPr>
          <w:rFonts w:ascii="Times New Roman" w:hAnsi="Times New Roman" w:cs="Times New Roman"/>
          <w:i/>
          <w:sz w:val="24"/>
          <w:szCs w:val="24"/>
        </w:rPr>
        <w:t>Theragra chalcogramma</w:t>
      </w:r>
      <w:r>
        <w:rPr>
          <w:rFonts w:ascii="Times New Roman" w:hAnsi="Times New Roman" w:cs="Times New Roman"/>
          <w:sz w:val="24"/>
          <w:szCs w:val="24"/>
        </w:rPr>
        <w:t xml:space="preserve"> after a major climatic and ecosystem change. Mar. Ecol. Prog. Ser. 198, 215-224.</w:t>
      </w:r>
    </w:p>
    <w:p w14:paraId="73E1C021" w14:textId="77777777" w:rsidR="00A37C78" w:rsidRDefault="00A37C78">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Breslow, N.E., Clayton, D.G.</w:t>
      </w:r>
      <w:r w:rsidR="00695666">
        <w:rPr>
          <w:rFonts w:ascii="Times New Roman" w:hAnsi="Times New Roman" w:cs="Times New Roman"/>
          <w:sz w:val="24"/>
          <w:szCs w:val="24"/>
        </w:rPr>
        <w:t>,</w:t>
      </w:r>
      <w:r>
        <w:rPr>
          <w:rFonts w:ascii="Times New Roman" w:hAnsi="Times New Roman" w:cs="Times New Roman"/>
          <w:sz w:val="24"/>
          <w:szCs w:val="24"/>
        </w:rPr>
        <w:t xml:space="preserve"> 1993. Approximate inference in generalized linear mixed models. J. Am. Stat. Assn. 88, 9-25.</w:t>
      </w:r>
    </w:p>
    <w:p w14:paraId="3694AAEC" w14:textId="77777777" w:rsidR="00B4262A" w:rsidRPr="00B4262A" w:rsidRDefault="00B4262A" w:rsidP="00B44357">
      <w:pPr>
        <w:pStyle w:val="Bibliography"/>
        <w:ind w:left="360" w:hanging="360"/>
        <w:rPr>
          <w:rFonts w:ascii="Times New Roman" w:hAnsi="Times New Roman" w:cs="Times New Roman"/>
          <w:sz w:val="24"/>
        </w:rPr>
      </w:pPr>
      <w:r w:rsidRPr="00B4262A">
        <w:rPr>
          <w:rFonts w:ascii="Times New Roman" w:hAnsi="Times New Roman" w:cs="Times New Roman"/>
          <w:sz w:val="24"/>
        </w:rPr>
        <w:t>Brooks, E.N., Deroba, J.J., 2015. When “data” are not data: the pitfalls of post hoc analyses that use stock assessment model output. Can. J. Fish. Aquat. Sci. 72, 634</w:t>
      </w:r>
      <w:r w:rsidR="00934429">
        <w:rPr>
          <w:rFonts w:ascii="Times New Roman" w:hAnsi="Times New Roman" w:cs="Times New Roman"/>
          <w:sz w:val="24"/>
          <w:szCs w:val="24"/>
        </w:rPr>
        <w:t>-</w:t>
      </w:r>
      <w:r w:rsidRPr="00B4262A">
        <w:rPr>
          <w:rFonts w:ascii="Times New Roman" w:hAnsi="Times New Roman" w:cs="Times New Roman"/>
          <w:sz w:val="24"/>
        </w:rPr>
        <w:t>641. doi:10.1139/cjfas-2014-0231</w:t>
      </w:r>
    </w:p>
    <w:p w14:paraId="006E002C" w14:textId="77777777" w:rsidR="0075581E" w:rsidRDefault="0075581E" w:rsidP="00B44357">
      <w:pPr>
        <w:pStyle w:val="Bibliography"/>
        <w:ind w:left="360" w:hanging="360"/>
        <w:rPr>
          <w:rFonts w:ascii="Times New Roman" w:hAnsi="Times New Roman" w:cs="Times New Roman"/>
          <w:sz w:val="24"/>
        </w:rPr>
      </w:pPr>
      <w:r>
        <w:rPr>
          <w:rFonts w:ascii="Times New Roman" w:hAnsi="Times New Roman" w:cs="Times New Roman"/>
          <w:sz w:val="24"/>
        </w:rPr>
        <w:t>Butterworth, D.S., Ianelli, J.N., and Hilborn, R.</w:t>
      </w:r>
      <w:r w:rsidR="00695666">
        <w:rPr>
          <w:rFonts w:ascii="Times New Roman" w:hAnsi="Times New Roman" w:cs="Times New Roman"/>
          <w:sz w:val="24"/>
        </w:rPr>
        <w:t>,</w:t>
      </w:r>
      <w:r>
        <w:rPr>
          <w:rFonts w:ascii="Times New Roman" w:hAnsi="Times New Roman" w:cs="Times New Roman"/>
          <w:sz w:val="24"/>
        </w:rPr>
        <w:t xml:space="preserve"> 2003. A statistical model for stock assessment of Southern Bluefin Tuna with temporal changes in selectivity. Afr. J. Mar. Sci. 25, 331-361. </w:t>
      </w:r>
    </w:p>
    <w:p w14:paraId="170942B2" w14:textId="77777777" w:rsidR="00B4262A" w:rsidRPr="00B4262A" w:rsidRDefault="00B4262A" w:rsidP="00B44357">
      <w:pPr>
        <w:pStyle w:val="Bibliography"/>
        <w:ind w:left="360" w:hanging="360"/>
        <w:rPr>
          <w:rFonts w:ascii="Times New Roman" w:hAnsi="Times New Roman" w:cs="Times New Roman"/>
          <w:sz w:val="24"/>
        </w:rPr>
      </w:pPr>
      <w:r w:rsidRPr="00B4262A">
        <w:rPr>
          <w:rFonts w:ascii="Times New Roman" w:hAnsi="Times New Roman" w:cs="Times New Roman"/>
          <w:sz w:val="24"/>
        </w:rPr>
        <w:t>Clark, W.G., 1993. The effect of recruitment variability on the choice of a target level of spawning biomass per recruit, in: Kruse, G., Engers, D.M., Marasco, R.J., Pautzke, C., Quinn, T.J.I. (Eds.), Proceedings of the International Symposium on Management Strategies for Exploited Fish Populations. University of Alaska, Alaska Sea Grant Report 93-02, Fairbanks, AK, pp. 233</w:t>
      </w:r>
      <w:r w:rsidR="00934429">
        <w:rPr>
          <w:rFonts w:ascii="Times New Roman" w:hAnsi="Times New Roman" w:cs="Times New Roman"/>
          <w:sz w:val="24"/>
          <w:szCs w:val="24"/>
        </w:rPr>
        <w:t>-</w:t>
      </w:r>
      <w:r w:rsidRPr="00B4262A">
        <w:rPr>
          <w:rFonts w:ascii="Times New Roman" w:hAnsi="Times New Roman" w:cs="Times New Roman"/>
          <w:sz w:val="24"/>
        </w:rPr>
        <w:t>246.</w:t>
      </w:r>
    </w:p>
    <w:p w14:paraId="59506EAC" w14:textId="77777777" w:rsidR="0034184D" w:rsidRDefault="0034184D">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Deroba, J.J., Butterworth, D.S., Methot, R.D., Jr., De Oliveira, J.A.A., Fernandez, C., Nielsen, A., Cadrin, S.X., Dickey-Collas, M., Legault, C.M., Ianelli, J., Valero, J.L., Needle, C.L., O’Malley, J.M., Chang, Y-J., Thompson, G.G., Canales, C., Swain, D.P., Miller, D.C.M., Hintzen, N.T., Bertignac, M., Ibaibarriaga, L., Silva, A., Murta, A., Kell, L.T., de Moor, C.L., Parma, A.M., Dichmont, C.M., Restrepo, V.R., Ye, Y., Jardim, E., Spencer, P.D., Hanselman, D.H., Bl</w:t>
      </w:r>
      <w:r w:rsidR="00925B40">
        <w:rPr>
          <w:rFonts w:ascii="Times New Roman" w:hAnsi="Times New Roman" w:cs="Times New Roman"/>
          <w:sz w:val="24"/>
          <w:szCs w:val="24"/>
        </w:rPr>
        <w:t>aylock, J., Mood, M., Hulson, P</w:t>
      </w:r>
      <w:r>
        <w:rPr>
          <w:rFonts w:ascii="Times New Roman" w:hAnsi="Times New Roman" w:cs="Times New Roman"/>
          <w:sz w:val="24"/>
          <w:szCs w:val="24"/>
        </w:rPr>
        <w:t>-J.F., 2015. Simulation testing the robustness of stock assessment models to error: some results from the ICES strategic initiative on stock assessment methods. ICES J. Mar. Sci. 72, 19-30.</w:t>
      </w:r>
    </w:p>
    <w:p w14:paraId="7DB290D0" w14:textId="77777777" w:rsidR="00F758B3" w:rsidRDefault="00F758B3" w:rsidP="00B44357">
      <w:pPr>
        <w:pStyle w:val="Bibliography"/>
        <w:ind w:left="360" w:hanging="360"/>
        <w:rPr>
          <w:rFonts w:ascii="Times New Roman" w:hAnsi="Times New Roman" w:cs="Times New Roman"/>
          <w:sz w:val="24"/>
        </w:rPr>
      </w:pPr>
      <w:r w:rsidRPr="00F758B3">
        <w:rPr>
          <w:rFonts w:ascii="Times New Roman" w:hAnsi="Times New Roman" w:cs="Times New Roman"/>
          <w:sz w:val="24"/>
        </w:rPr>
        <w:t>Fournier, D.A., Skaug, H.J.</w:t>
      </w:r>
      <w:r>
        <w:rPr>
          <w:rFonts w:ascii="Times New Roman" w:hAnsi="Times New Roman" w:cs="Times New Roman"/>
          <w:sz w:val="24"/>
        </w:rPr>
        <w:t>,</w:t>
      </w:r>
      <w:r w:rsidRPr="00F758B3">
        <w:rPr>
          <w:rFonts w:ascii="Times New Roman" w:hAnsi="Times New Roman" w:cs="Times New Roman"/>
          <w:sz w:val="24"/>
        </w:rPr>
        <w:t xml:space="preserve"> Ancheta, J.</w:t>
      </w:r>
      <w:r>
        <w:rPr>
          <w:rFonts w:ascii="Times New Roman" w:hAnsi="Times New Roman" w:cs="Times New Roman"/>
          <w:sz w:val="24"/>
        </w:rPr>
        <w:t>,</w:t>
      </w:r>
      <w:r w:rsidRPr="00F758B3">
        <w:rPr>
          <w:rFonts w:ascii="Times New Roman" w:hAnsi="Times New Roman" w:cs="Times New Roman"/>
          <w:sz w:val="24"/>
        </w:rPr>
        <w:t xml:space="preserve"> Ianelli, J.</w:t>
      </w:r>
      <w:r>
        <w:rPr>
          <w:rFonts w:ascii="Times New Roman" w:hAnsi="Times New Roman" w:cs="Times New Roman"/>
          <w:sz w:val="24"/>
        </w:rPr>
        <w:t>,</w:t>
      </w:r>
      <w:r w:rsidRPr="00F758B3">
        <w:rPr>
          <w:rFonts w:ascii="Times New Roman" w:hAnsi="Times New Roman" w:cs="Times New Roman"/>
          <w:sz w:val="24"/>
        </w:rPr>
        <w:t xml:space="preserve"> Magnusson, A.</w:t>
      </w:r>
      <w:r>
        <w:rPr>
          <w:rFonts w:ascii="Times New Roman" w:hAnsi="Times New Roman" w:cs="Times New Roman"/>
          <w:sz w:val="24"/>
        </w:rPr>
        <w:t>,</w:t>
      </w:r>
      <w:r w:rsidRPr="00F758B3">
        <w:rPr>
          <w:rFonts w:ascii="Times New Roman" w:hAnsi="Times New Roman" w:cs="Times New Roman"/>
          <w:sz w:val="24"/>
        </w:rPr>
        <w:t xml:space="preserve"> Maunder, M.N.</w:t>
      </w:r>
      <w:r>
        <w:rPr>
          <w:rFonts w:ascii="Times New Roman" w:hAnsi="Times New Roman" w:cs="Times New Roman"/>
          <w:sz w:val="24"/>
        </w:rPr>
        <w:t>,</w:t>
      </w:r>
      <w:r w:rsidRPr="00F758B3">
        <w:rPr>
          <w:rFonts w:ascii="Times New Roman" w:hAnsi="Times New Roman" w:cs="Times New Roman"/>
          <w:sz w:val="24"/>
        </w:rPr>
        <w:t xml:space="preserve"> Nielsen, A.</w:t>
      </w:r>
      <w:r>
        <w:rPr>
          <w:rFonts w:ascii="Times New Roman" w:hAnsi="Times New Roman" w:cs="Times New Roman"/>
          <w:sz w:val="24"/>
        </w:rPr>
        <w:t xml:space="preserve">, </w:t>
      </w:r>
      <w:r w:rsidRPr="00F758B3">
        <w:rPr>
          <w:rFonts w:ascii="Times New Roman" w:hAnsi="Times New Roman" w:cs="Times New Roman"/>
          <w:sz w:val="24"/>
        </w:rPr>
        <w:t>and Sibert</w:t>
      </w:r>
      <w:r>
        <w:rPr>
          <w:rFonts w:ascii="Times New Roman" w:hAnsi="Times New Roman" w:cs="Times New Roman"/>
          <w:sz w:val="24"/>
        </w:rPr>
        <w:t>, J.</w:t>
      </w:r>
      <w:r w:rsidR="00695666">
        <w:rPr>
          <w:rFonts w:ascii="Times New Roman" w:hAnsi="Times New Roman" w:cs="Times New Roman"/>
          <w:sz w:val="24"/>
        </w:rPr>
        <w:t>,</w:t>
      </w:r>
      <w:r w:rsidRPr="00F758B3">
        <w:rPr>
          <w:rFonts w:ascii="Times New Roman" w:hAnsi="Times New Roman" w:cs="Times New Roman"/>
          <w:sz w:val="24"/>
        </w:rPr>
        <w:t xml:space="preserve"> 2012. AD Model Builder: using automatic differentiation for statistical inference of highly parameterized complex nonlinear models. Optim. Methods Softw. 27</w:t>
      </w:r>
      <w:r>
        <w:rPr>
          <w:rFonts w:ascii="Times New Roman" w:hAnsi="Times New Roman" w:cs="Times New Roman"/>
          <w:sz w:val="24"/>
        </w:rPr>
        <w:t xml:space="preserve">, </w:t>
      </w:r>
      <w:r w:rsidRPr="00F758B3">
        <w:rPr>
          <w:rFonts w:ascii="Times New Roman" w:hAnsi="Times New Roman" w:cs="Times New Roman"/>
          <w:sz w:val="24"/>
        </w:rPr>
        <w:t>233-249.</w:t>
      </w:r>
    </w:p>
    <w:p w14:paraId="466A794B" w14:textId="77777777" w:rsidR="00B4262A" w:rsidRPr="00B4262A" w:rsidRDefault="00B4262A" w:rsidP="00B44357">
      <w:pPr>
        <w:pStyle w:val="Bibliography"/>
        <w:ind w:left="360" w:hanging="360"/>
        <w:rPr>
          <w:rFonts w:ascii="Times New Roman" w:hAnsi="Times New Roman" w:cs="Times New Roman"/>
          <w:sz w:val="24"/>
        </w:rPr>
      </w:pPr>
      <w:r w:rsidRPr="00B4262A">
        <w:rPr>
          <w:rFonts w:ascii="Times New Roman" w:hAnsi="Times New Roman" w:cs="Times New Roman"/>
          <w:sz w:val="24"/>
        </w:rPr>
        <w:t>Haltuch, M.A., Punt, A.E., 2011. The promises and pitfalls of including decadal-scale climate forcing of recruitment in groundfish stock assessment. Can. J. Fish. Aquat. Sci. 68, 912</w:t>
      </w:r>
      <w:r w:rsidR="00934429">
        <w:rPr>
          <w:rFonts w:ascii="Times New Roman" w:hAnsi="Times New Roman" w:cs="Times New Roman"/>
          <w:sz w:val="24"/>
          <w:szCs w:val="24"/>
        </w:rPr>
        <w:t>-</w:t>
      </w:r>
      <w:r w:rsidRPr="00B4262A">
        <w:rPr>
          <w:rFonts w:ascii="Times New Roman" w:hAnsi="Times New Roman" w:cs="Times New Roman"/>
          <w:sz w:val="24"/>
        </w:rPr>
        <w:t>926.</w:t>
      </w:r>
    </w:p>
    <w:p w14:paraId="7DBC044A" w14:textId="77777777" w:rsidR="00417EFF" w:rsidRDefault="00417EFF">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Hollowed, A.B., Hare, S.R., Wooster, W.S.</w:t>
      </w:r>
      <w:r w:rsidR="00695666">
        <w:rPr>
          <w:rFonts w:ascii="Times New Roman" w:hAnsi="Times New Roman" w:cs="Times New Roman"/>
          <w:sz w:val="24"/>
          <w:szCs w:val="24"/>
        </w:rPr>
        <w:t>,</w:t>
      </w:r>
      <w:r>
        <w:rPr>
          <w:rFonts w:ascii="Times New Roman" w:hAnsi="Times New Roman" w:cs="Times New Roman"/>
          <w:sz w:val="24"/>
          <w:szCs w:val="24"/>
        </w:rPr>
        <w:t xml:space="preserve"> 2001. Pacific Basin climate variability and patterns of Northeast Pacific marine fish production. Prog. Ocean</w:t>
      </w:r>
      <w:r w:rsidR="00DB3ADA">
        <w:rPr>
          <w:rFonts w:ascii="Times New Roman" w:hAnsi="Times New Roman" w:cs="Times New Roman"/>
          <w:sz w:val="24"/>
          <w:szCs w:val="24"/>
        </w:rPr>
        <w:t>ogr</w:t>
      </w:r>
      <w:r>
        <w:rPr>
          <w:rFonts w:ascii="Times New Roman" w:hAnsi="Times New Roman" w:cs="Times New Roman"/>
          <w:sz w:val="24"/>
          <w:szCs w:val="24"/>
        </w:rPr>
        <w:t>. 1-4</w:t>
      </w:r>
      <w:r w:rsidR="00CE7D31">
        <w:rPr>
          <w:rFonts w:ascii="Times New Roman" w:hAnsi="Times New Roman" w:cs="Times New Roman"/>
          <w:sz w:val="24"/>
          <w:szCs w:val="24"/>
        </w:rPr>
        <w:t>,</w:t>
      </w:r>
      <w:r>
        <w:rPr>
          <w:rFonts w:ascii="Times New Roman" w:hAnsi="Times New Roman" w:cs="Times New Roman"/>
          <w:sz w:val="24"/>
          <w:szCs w:val="24"/>
        </w:rPr>
        <w:t xml:space="preserve"> 257-282.</w:t>
      </w:r>
    </w:p>
    <w:p w14:paraId="30FD871D"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Holt, C.A.,</w:t>
      </w:r>
      <w:r w:rsidR="00A94E4B" w:rsidRPr="00DD6BFB">
        <w:rPr>
          <w:rFonts w:ascii="Times New Roman" w:hAnsi="Times New Roman" w:cs="Times New Roman"/>
          <w:sz w:val="24"/>
          <w:szCs w:val="24"/>
        </w:rPr>
        <w:t xml:space="preserve"> Punt, A.E.</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2009. Incorporating climate information into rebuilding plans for overfished groundfish species of the U.S. west coast. Fish</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Res</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100</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57-67.</w:t>
      </w:r>
    </w:p>
    <w:p w14:paraId="093543AC" w14:textId="77777777" w:rsidR="00B4262A" w:rsidRPr="00B4262A" w:rsidRDefault="00B4262A" w:rsidP="00B44357">
      <w:pPr>
        <w:pStyle w:val="Bibliography"/>
        <w:ind w:left="360" w:hanging="360"/>
        <w:rPr>
          <w:rFonts w:ascii="Times New Roman" w:hAnsi="Times New Roman" w:cs="Times New Roman"/>
          <w:sz w:val="24"/>
        </w:rPr>
      </w:pPr>
      <w:r w:rsidRPr="00B4262A">
        <w:rPr>
          <w:rFonts w:ascii="Times New Roman" w:hAnsi="Times New Roman" w:cs="Times New Roman"/>
          <w:sz w:val="24"/>
        </w:rPr>
        <w:t>Hutchings, J.A., 2001. Influence of population decline, fishing, and spawner variability on the recovery of marine fishes. J. Fish Biol. 59, 306</w:t>
      </w:r>
      <w:r w:rsidR="005C14DE">
        <w:rPr>
          <w:rFonts w:ascii="Times New Roman" w:hAnsi="Times New Roman" w:cs="Times New Roman"/>
          <w:sz w:val="24"/>
          <w:szCs w:val="24"/>
        </w:rPr>
        <w:t>-</w:t>
      </w:r>
      <w:r w:rsidRPr="00B4262A">
        <w:rPr>
          <w:rFonts w:ascii="Times New Roman" w:hAnsi="Times New Roman" w:cs="Times New Roman"/>
          <w:sz w:val="24"/>
        </w:rPr>
        <w:t>322.</w:t>
      </w:r>
    </w:p>
    <w:p w14:paraId="5B71D2AF" w14:textId="77777777" w:rsidR="00B11187" w:rsidRDefault="00925B40" w:rsidP="00B44357">
      <w:pPr>
        <w:pStyle w:val="Bibliography"/>
        <w:ind w:left="360" w:hanging="360"/>
        <w:rPr>
          <w:rFonts w:ascii="Times New Roman" w:hAnsi="Times New Roman" w:cs="Times New Roman"/>
          <w:sz w:val="24"/>
        </w:rPr>
      </w:pPr>
      <w:r>
        <w:rPr>
          <w:rFonts w:ascii="Times New Roman" w:hAnsi="Times New Roman" w:cs="Times New Roman"/>
          <w:sz w:val="24"/>
        </w:rPr>
        <w:t>Ianelli, J.</w:t>
      </w:r>
      <w:r w:rsidR="00B11187">
        <w:rPr>
          <w:rFonts w:ascii="Times New Roman" w:hAnsi="Times New Roman" w:cs="Times New Roman"/>
          <w:sz w:val="24"/>
        </w:rPr>
        <w:t>N.</w:t>
      </w:r>
      <w:r w:rsidR="00695666">
        <w:rPr>
          <w:rFonts w:ascii="Times New Roman" w:hAnsi="Times New Roman" w:cs="Times New Roman"/>
          <w:sz w:val="24"/>
        </w:rPr>
        <w:t>,</w:t>
      </w:r>
      <w:r w:rsidR="00B11187">
        <w:rPr>
          <w:rFonts w:ascii="Times New Roman" w:hAnsi="Times New Roman" w:cs="Times New Roman"/>
          <w:sz w:val="24"/>
        </w:rPr>
        <w:t xml:space="preserve"> 2002. </w:t>
      </w:r>
      <w:r w:rsidR="00B11187" w:rsidRPr="00B11187">
        <w:rPr>
          <w:rFonts w:ascii="Times New Roman" w:hAnsi="Times New Roman" w:cs="Times New Roman"/>
          <w:sz w:val="24"/>
        </w:rPr>
        <w:t xml:space="preserve">Simulation </w:t>
      </w:r>
      <w:r w:rsidR="00B11187">
        <w:rPr>
          <w:rFonts w:ascii="Times New Roman" w:hAnsi="Times New Roman" w:cs="Times New Roman"/>
          <w:sz w:val="24"/>
        </w:rPr>
        <w:t>a</w:t>
      </w:r>
      <w:r w:rsidR="00B11187" w:rsidRPr="00B11187">
        <w:rPr>
          <w:rFonts w:ascii="Times New Roman" w:hAnsi="Times New Roman" w:cs="Times New Roman"/>
          <w:sz w:val="24"/>
        </w:rPr>
        <w:t xml:space="preserve">nalyses </w:t>
      </w:r>
      <w:r w:rsidR="00B11187">
        <w:rPr>
          <w:rFonts w:ascii="Times New Roman" w:hAnsi="Times New Roman" w:cs="Times New Roman"/>
          <w:sz w:val="24"/>
        </w:rPr>
        <w:t>t</w:t>
      </w:r>
      <w:r w:rsidR="00B11187" w:rsidRPr="00B11187">
        <w:rPr>
          <w:rFonts w:ascii="Times New Roman" w:hAnsi="Times New Roman" w:cs="Times New Roman"/>
          <w:sz w:val="24"/>
        </w:rPr>
        <w:t xml:space="preserve">esting the </w:t>
      </w:r>
      <w:r w:rsidR="00B11187">
        <w:rPr>
          <w:rFonts w:ascii="Times New Roman" w:hAnsi="Times New Roman" w:cs="Times New Roman"/>
          <w:sz w:val="24"/>
        </w:rPr>
        <w:t>r</w:t>
      </w:r>
      <w:r w:rsidR="00B11187" w:rsidRPr="00B11187">
        <w:rPr>
          <w:rFonts w:ascii="Times New Roman" w:hAnsi="Times New Roman" w:cs="Times New Roman"/>
          <w:sz w:val="24"/>
        </w:rPr>
        <w:t>obustness of</w:t>
      </w:r>
      <w:r w:rsidR="00B11187">
        <w:rPr>
          <w:rFonts w:ascii="Times New Roman" w:hAnsi="Times New Roman" w:cs="Times New Roman"/>
          <w:sz w:val="24"/>
        </w:rPr>
        <w:t xml:space="preserve"> p</w:t>
      </w:r>
      <w:r w:rsidR="00B11187" w:rsidRPr="00B11187">
        <w:rPr>
          <w:rFonts w:ascii="Times New Roman" w:hAnsi="Times New Roman" w:cs="Times New Roman"/>
          <w:sz w:val="24"/>
        </w:rPr>
        <w:t xml:space="preserve">roductivity </w:t>
      </w:r>
      <w:r w:rsidR="00B11187">
        <w:rPr>
          <w:rFonts w:ascii="Times New Roman" w:hAnsi="Times New Roman" w:cs="Times New Roman"/>
          <w:sz w:val="24"/>
        </w:rPr>
        <w:t>d</w:t>
      </w:r>
      <w:r w:rsidR="00B11187" w:rsidRPr="00B11187">
        <w:rPr>
          <w:rFonts w:ascii="Times New Roman" w:hAnsi="Times New Roman" w:cs="Times New Roman"/>
          <w:sz w:val="24"/>
        </w:rPr>
        <w:t>eterminations from West Coast Pacific</w:t>
      </w:r>
      <w:r w:rsidR="00B11187">
        <w:rPr>
          <w:rFonts w:ascii="Times New Roman" w:hAnsi="Times New Roman" w:cs="Times New Roman"/>
          <w:sz w:val="24"/>
        </w:rPr>
        <w:t xml:space="preserve"> Ocean Perch s</w:t>
      </w:r>
      <w:r w:rsidR="00B11187" w:rsidRPr="00B11187">
        <w:rPr>
          <w:rFonts w:ascii="Times New Roman" w:hAnsi="Times New Roman" w:cs="Times New Roman"/>
          <w:sz w:val="24"/>
        </w:rPr>
        <w:t xml:space="preserve">tock </w:t>
      </w:r>
      <w:r w:rsidR="00B11187">
        <w:rPr>
          <w:rFonts w:ascii="Times New Roman" w:hAnsi="Times New Roman" w:cs="Times New Roman"/>
          <w:sz w:val="24"/>
        </w:rPr>
        <w:t>assessment d</w:t>
      </w:r>
      <w:r w:rsidR="00B11187" w:rsidRPr="00B11187">
        <w:rPr>
          <w:rFonts w:ascii="Times New Roman" w:hAnsi="Times New Roman" w:cs="Times New Roman"/>
          <w:sz w:val="24"/>
        </w:rPr>
        <w:t>ata</w:t>
      </w:r>
      <w:r w:rsidR="00B11187">
        <w:rPr>
          <w:rFonts w:ascii="Times New Roman" w:hAnsi="Times New Roman" w:cs="Times New Roman"/>
          <w:sz w:val="24"/>
        </w:rPr>
        <w:t xml:space="preserve">. </w:t>
      </w:r>
      <w:r w:rsidR="00B11187" w:rsidRPr="00B11187">
        <w:rPr>
          <w:rFonts w:ascii="Times New Roman" w:hAnsi="Times New Roman" w:cs="Times New Roman"/>
          <w:sz w:val="24"/>
        </w:rPr>
        <w:t>N</w:t>
      </w:r>
      <w:r w:rsidR="00B11187">
        <w:rPr>
          <w:rFonts w:ascii="Times New Roman" w:hAnsi="Times New Roman" w:cs="Times New Roman"/>
          <w:sz w:val="24"/>
        </w:rPr>
        <w:t>.</w:t>
      </w:r>
      <w:r w:rsidR="00B11187" w:rsidRPr="00B11187">
        <w:rPr>
          <w:rFonts w:ascii="Times New Roman" w:hAnsi="Times New Roman" w:cs="Times New Roman"/>
          <w:sz w:val="24"/>
        </w:rPr>
        <w:t xml:space="preserve"> A</w:t>
      </w:r>
      <w:r w:rsidR="00B11187">
        <w:rPr>
          <w:rFonts w:ascii="Times New Roman" w:hAnsi="Times New Roman" w:cs="Times New Roman"/>
          <w:sz w:val="24"/>
        </w:rPr>
        <w:t>m.</w:t>
      </w:r>
      <w:r w:rsidR="00B11187" w:rsidRPr="00B11187">
        <w:rPr>
          <w:rFonts w:ascii="Times New Roman" w:hAnsi="Times New Roman" w:cs="Times New Roman"/>
          <w:sz w:val="24"/>
        </w:rPr>
        <w:t xml:space="preserve"> J</w:t>
      </w:r>
      <w:r w:rsidR="00B11187">
        <w:rPr>
          <w:rFonts w:ascii="Times New Roman" w:hAnsi="Times New Roman" w:cs="Times New Roman"/>
          <w:sz w:val="24"/>
        </w:rPr>
        <w:t>.</w:t>
      </w:r>
      <w:r w:rsidR="00B11187" w:rsidRPr="00B11187">
        <w:rPr>
          <w:rFonts w:ascii="Times New Roman" w:hAnsi="Times New Roman" w:cs="Times New Roman"/>
          <w:sz w:val="24"/>
        </w:rPr>
        <w:t xml:space="preserve"> F</w:t>
      </w:r>
      <w:r w:rsidR="00B11187">
        <w:rPr>
          <w:rFonts w:ascii="Times New Roman" w:hAnsi="Times New Roman" w:cs="Times New Roman"/>
          <w:sz w:val="24"/>
        </w:rPr>
        <w:t>ish.</w:t>
      </w:r>
      <w:r w:rsidR="00B11187" w:rsidRPr="00B11187">
        <w:rPr>
          <w:rFonts w:ascii="Times New Roman" w:hAnsi="Times New Roman" w:cs="Times New Roman"/>
          <w:sz w:val="24"/>
        </w:rPr>
        <w:t xml:space="preserve"> M</w:t>
      </w:r>
      <w:r w:rsidR="00B11187">
        <w:rPr>
          <w:rFonts w:ascii="Times New Roman" w:hAnsi="Times New Roman" w:cs="Times New Roman"/>
          <w:sz w:val="24"/>
        </w:rPr>
        <w:t>anage. 22, 301-310.</w:t>
      </w:r>
    </w:p>
    <w:p w14:paraId="38AC5C11" w14:textId="77777777" w:rsidR="00B4262A" w:rsidRPr="00B4262A" w:rsidRDefault="00B4262A" w:rsidP="00B44357">
      <w:pPr>
        <w:pStyle w:val="Bibliography"/>
        <w:ind w:left="360" w:hanging="360"/>
        <w:rPr>
          <w:rFonts w:ascii="Times New Roman" w:hAnsi="Times New Roman" w:cs="Times New Roman"/>
          <w:sz w:val="24"/>
        </w:rPr>
      </w:pPr>
      <w:r w:rsidRPr="00B4262A">
        <w:rPr>
          <w:rFonts w:ascii="Times New Roman" w:hAnsi="Times New Roman" w:cs="Times New Roman"/>
          <w:sz w:val="24"/>
        </w:rPr>
        <w:t>Jørgensen, C., Ernande, B., Fiksen, Ø., Dieckmann, U., 2006. The logic of skipped spawning in fish. Can. J. Fish. Aquat. Sci. 63, 200</w:t>
      </w:r>
      <w:r w:rsidR="005C14DE">
        <w:rPr>
          <w:rFonts w:ascii="Times New Roman" w:hAnsi="Times New Roman" w:cs="Times New Roman"/>
          <w:sz w:val="24"/>
          <w:szCs w:val="24"/>
        </w:rPr>
        <w:t>-</w:t>
      </w:r>
      <w:r w:rsidRPr="00B4262A">
        <w:rPr>
          <w:rFonts w:ascii="Times New Roman" w:hAnsi="Times New Roman" w:cs="Times New Roman"/>
          <w:sz w:val="24"/>
        </w:rPr>
        <w:t>211.</w:t>
      </w:r>
    </w:p>
    <w:p w14:paraId="4754BF82" w14:textId="77777777" w:rsidR="004672D9" w:rsidRDefault="004672D9" w:rsidP="003A4EE5">
      <w:pPr>
        <w:tabs>
          <w:tab w:val="left" w:pos="360"/>
        </w:tabs>
        <w:spacing w:after="0" w:line="240" w:lineRule="auto"/>
        <w:ind w:left="360" w:hanging="360"/>
        <w:rPr>
          <w:rFonts w:ascii="Times New Roman" w:hAnsi="Times New Roman" w:cs="Times New Roman"/>
          <w:sz w:val="24"/>
        </w:rPr>
      </w:pPr>
      <w:r>
        <w:rPr>
          <w:rFonts w:ascii="Times New Roman" w:hAnsi="Times New Roman" w:cs="Times New Roman"/>
          <w:sz w:val="24"/>
        </w:rPr>
        <w:lastRenderedPageBreak/>
        <w:t>Kristensen, K., Nielsen, A., Berg, C.W., Skaug, H., Bell, B.M. 2016. TMB: Automatic Differentiation and Laplace Approximation. J. Stat. Softw. 70, 1-21.</w:t>
      </w:r>
    </w:p>
    <w:p w14:paraId="1943B512" w14:textId="77777777" w:rsidR="0027751D" w:rsidRPr="0027751D" w:rsidRDefault="0027751D">
      <w:pPr>
        <w:tabs>
          <w:tab w:val="left" w:pos="360"/>
        </w:tabs>
        <w:spacing w:after="0" w:line="240" w:lineRule="auto"/>
        <w:ind w:left="360" w:hanging="360"/>
        <w:rPr>
          <w:rFonts w:ascii="Times New Roman" w:hAnsi="Times New Roman" w:cs="Times New Roman"/>
          <w:sz w:val="24"/>
        </w:rPr>
      </w:pPr>
      <w:r>
        <w:rPr>
          <w:rFonts w:ascii="Times New Roman" w:hAnsi="Times New Roman" w:cs="Times New Roman"/>
          <w:sz w:val="24"/>
        </w:rPr>
        <w:t>Lindegren, M., Checkley, D.M.</w:t>
      </w:r>
      <w:r w:rsidR="00695666">
        <w:rPr>
          <w:rFonts w:ascii="Times New Roman" w:hAnsi="Times New Roman" w:cs="Times New Roman"/>
          <w:sz w:val="24"/>
        </w:rPr>
        <w:t>,</w:t>
      </w:r>
      <w:r>
        <w:rPr>
          <w:rFonts w:ascii="Times New Roman" w:hAnsi="Times New Roman" w:cs="Times New Roman"/>
          <w:sz w:val="24"/>
        </w:rPr>
        <w:t xml:space="preserve"> 2013. Temperature dependence of Pacific sardine (</w:t>
      </w:r>
      <w:r>
        <w:rPr>
          <w:rFonts w:ascii="Times New Roman" w:hAnsi="Times New Roman" w:cs="Times New Roman"/>
          <w:i/>
          <w:sz w:val="24"/>
        </w:rPr>
        <w:t>Sardine sagax</w:t>
      </w:r>
      <w:r>
        <w:rPr>
          <w:rFonts w:ascii="Times New Roman" w:hAnsi="Times New Roman" w:cs="Times New Roman"/>
          <w:sz w:val="24"/>
        </w:rPr>
        <w:t>) recruitment in the California Current Ecosystem revisited and revised. Can. J. Fish. Aquat. Sci. 70, 245-252.</w:t>
      </w:r>
    </w:p>
    <w:p w14:paraId="55863B05" w14:textId="77777777" w:rsidR="00B4262A" w:rsidRPr="00B4262A" w:rsidRDefault="00B4262A" w:rsidP="00B44357">
      <w:pPr>
        <w:pStyle w:val="Bibliography"/>
        <w:ind w:left="360" w:hanging="360"/>
        <w:rPr>
          <w:rFonts w:ascii="Times New Roman" w:hAnsi="Times New Roman" w:cs="Times New Roman"/>
          <w:sz w:val="24"/>
        </w:rPr>
      </w:pPr>
      <w:r w:rsidRPr="00B4262A">
        <w:rPr>
          <w:rFonts w:ascii="Times New Roman" w:hAnsi="Times New Roman" w:cs="Times New Roman"/>
          <w:sz w:val="24"/>
        </w:rPr>
        <w:t>Martell, S., Stewart, I., 2014. Towards defining good practices for modeling time-varying selectivity. Fish. Res. 158, 84</w:t>
      </w:r>
      <w:r w:rsidR="005C14DE">
        <w:rPr>
          <w:rFonts w:ascii="Times New Roman" w:hAnsi="Times New Roman" w:cs="Times New Roman"/>
          <w:sz w:val="24"/>
          <w:szCs w:val="24"/>
        </w:rPr>
        <w:t>-</w:t>
      </w:r>
      <w:r w:rsidRPr="00B4262A">
        <w:rPr>
          <w:rFonts w:ascii="Times New Roman" w:hAnsi="Times New Roman" w:cs="Times New Roman"/>
          <w:sz w:val="24"/>
        </w:rPr>
        <w:t>95.</w:t>
      </w:r>
    </w:p>
    <w:p w14:paraId="19931399" w14:textId="77777777" w:rsidR="00B4262A" w:rsidRPr="00B4262A" w:rsidRDefault="00B4262A" w:rsidP="00B44357">
      <w:pPr>
        <w:pStyle w:val="Bibliography"/>
        <w:ind w:left="360" w:hanging="360"/>
        <w:rPr>
          <w:rFonts w:ascii="Times New Roman" w:hAnsi="Times New Roman" w:cs="Times New Roman"/>
          <w:sz w:val="24"/>
        </w:rPr>
      </w:pPr>
      <w:r w:rsidRPr="00B4262A">
        <w:rPr>
          <w:rFonts w:ascii="Times New Roman" w:hAnsi="Times New Roman" w:cs="Times New Roman"/>
          <w:sz w:val="24"/>
        </w:rPr>
        <w:t>Maunder, M.N., Punt, A.E., 2013. A review of integrated analysis in fisheries stock assessment. Fish. Res. 142, 61</w:t>
      </w:r>
      <w:r w:rsidR="005C14DE">
        <w:rPr>
          <w:rFonts w:ascii="Times New Roman" w:hAnsi="Times New Roman" w:cs="Times New Roman"/>
          <w:sz w:val="24"/>
          <w:szCs w:val="24"/>
        </w:rPr>
        <w:t>-</w:t>
      </w:r>
      <w:r w:rsidRPr="00B4262A">
        <w:rPr>
          <w:rFonts w:ascii="Times New Roman" w:hAnsi="Times New Roman" w:cs="Times New Roman"/>
          <w:sz w:val="24"/>
        </w:rPr>
        <w:t>74.</w:t>
      </w:r>
    </w:p>
    <w:p w14:paraId="3A6393D2" w14:textId="77777777" w:rsidR="00194451" w:rsidRDefault="00A94E4B" w:rsidP="003A4EE5">
      <w:pPr>
        <w:tabs>
          <w:tab w:val="left" w:pos="360"/>
        </w:tabs>
        <w:spacing w:after="0" w:line="240" w:lineRule="auto"/>
        <w:ind w:left="360" w:hanging="360"/>
        <w:rPr>
          <w:rFonts w:ascii="Times New Roman" w:hAnsi="Times New Roman" w:cs="Times New Roman"/>
          <w:sz w:val="24"/>
        </w:rPr>
      </w:pPr>
      <w:r>
        <w:rPr>
          <w:rFonts w:ascii="Times New Roman" w:hAnsi="Times New Roman" w:cs="Times New Roman"/>
          <w:sz w:val="24"/>
        </w:rPr>
        <w:t>Methot, R.D., Taylor, I.G.</w:t>
      </w:r>
      <w:r w:rsidR="00CE7D31">
        <w:rPr>
          <w:rFonts w:ascii="Times New Roman" w:hAnsi="Times New Roman" w:cs="Times New Roman"/>
          <w:sz w:val="24"/>
        </w:rPr>
        <w:t>,</w:t>
      </w:r>
      <w:r>
        <w:rPr>
          <w:rFonts w:ascii="Times New Roman" w:hAnsi="Times New Roman" w:cs="Times New Roman"/>
          <w:sz w:val="24"/>
        </w:rPr>
        <w:t xml:space="preserve"> 2011. Adjusting for bias due to variability of estimated recruitments in fishery assessment models. Can. J. Fish. Aquat. Sci. 68</w:t>
      </w:r>
      <w:r w:rsidR="00CE7D31">
        <w:rPr>
          <w:rFonts w:ascii="Times New Roman" w:hAnsi="Times New Roman" w:cs="Times New Roman"/>
          <w:sz w:val="24"/>
        </w:rPr>
        <w:t>,</w:t>
      </w:r>
      <w:r>
        <w:rPr>
          <w:rFonts w:ascii="Times New Roman" w:hAnsi="Times New Roman" w:cs="Times New Roman"/>
          <w:sz w:val="24"/>
        </w:rPr>
        <w:t xml:space="preserve"> 1744-1760.</w:t>
      </w:r>
    </w:p>
    <w:p w14:paraId="192AC4D2" w14:textId="77777777" w:rsidR="00194451" w:rsidRDefault="00A94E4B">
      <w:pPr>
        <w:tabs>
          <w:tab w:val="left" w:pos="360"/>
        </w:tabs>
        <w:spacing w:after="0" w:line="240" w:lineRule="auto"/>
        <w:ind w:left="360" w:hanging="360"/>
        <w:rPr>
          <w:rFonts w:ascii="Times New Roman" w:hAnsi="Times New Roman" w:cs="Times New Roman"/>
          <w:sz w:val="24"/>
        </w:rPr>
      </w:pPr>
      <w:r w:rsidRPr="000C4709">
        <w:rPr>
          <w:rFonts w:ascii="Times New Roman" w:hAnsi="Times New Roman" w:cs="Times New Roman"/>
          <w:sz w:val="24"/>
        </w:rPr>
        <w:t>Methot, R.D., Wetzel, C.R.</w:t>
      </w:r>
      <w:r w:rsidR="00CE7D31">
        <w:rPr>
          <w:rFonts w:ascii="Times New Roman" w:hAnsi="Times New Roman" w:cs="Times New Roman"/>
          <w:sz w:val="24"/>
        </w:rPr>
        <w:t>,</w:t>
      </w:r>
      <w:r w:rsidRPr="000C4709">
        <w:rPr>
          <w:rFonts w:ascii="Times New Roman" w:hAnsi="Times New Roman" w:cs="Times New Roman"/>
          <w:sz w:val="24"/>
        </w:rPr>
        <w:t xml:space="preserve"> 2013. Stock synthesis: </w:t>
      </w:r>
      <w:r w:rsidR="00CE7D31">
        <w:rPr>
          <w:rFonts w:ascii="Times New Roman" w:hAnsi="Times New Roman" w:cs="Times New Roman"/>
          <w:sz w:val="24"/>
        </w:rPr>
        <w:t>a</w:t>
      </w:r>
      <w:r w:rsidRPr="000C4709">
        <w:rPr>
          <w:rFonts w:ascii="Times New Roman" w:hAnsi="Times New Roman" w:cs="Times New Roman"/>
          <w:sz w:val="24"/>
        </w:rPr>
        <w:t xml:space="preserve"> biological and statistical framework for fish stock assessment and fishery management. Fish. Res. </w:t>
      </w:r>
      <w:r w:rsidRPr="00DB3ADA">
        <w:rPr>
          <w:rFonts w:ascii="Times New Roman" w:hAnsi="Times New Roman" w:cs="Times New Roman"/>
          <w:bCs/>
          <w:sz w:val="24"/>
        </w:rPr>
        <w:t>142</w:t>
      </w:r>
      <w:r w:rsidR="00CE7D31">
        <w:rPr>
          <w:rFonts w:ascii="Times New Roman" w:hAnsi="Times New Roman" w:cs="Times New Roman"/>
          <w:bCs/>
          <w:sz w:val="24"/>
        </w:rPr>
        <w:t>,</w:t>
      </w:r>
      <w:r w:rsidRPr="000C4709">
        <w:rPr>
          <w:rFonts w:ascii="Times New Roman" w:hAnsi="Times New Roman" w:cs="Times New Roman"/>
          <w:sz w:val="24"/>
        </w:rPr>
        <w:t xml:space="preserve"> 86</w:t>
      </w:r>
      <w:r w:rsidR="005C14DE">
        <w:rPr>
          <w:rFonts w:ascii="Times New Roman" w:hAnsi="Times New Roman" w:cs="Times New Roman"/>
          <w:sz w:val="24"/>
          <w:szCs w:val="24"/>
        </w:rPr>
        <w:t>-</w:t>
      </w:r>
      <w:r w:rsidRPr="000C4709">
        <w:rPr>
          <w:rFonts w:ascii="Times New Roman" w:hAnsi="Times New Roman" w:cs="Times New Roman"/>
          <w:sz w:val="24"/>
        </w:rPr>
        <w:t>99.</w:t>
      </w:r>
    </w:p>
    <w:p w14:paraId="18CD647D" w14:textId="41731189" w:rsidR="00E350F2" w:rsidRPr="00183512" w:rsidRDefault="00CE7D31" w:rsidP="00B44357">
      <w:pPr>
        <w:spacing w:after="0" w:line="240" w:lineRule="auto"/>
        <w:ind w:left="360" w:hanging="360"/>
        <w:rPr>
          <w:rFonts w:ascii="Times New Roman" w:hAnsi="Times New Roman"/>
          <w:sz w:val="24"/>
          <w:szCs w:val="24"/>
        </w:rPr>
      </w:pPr>
      <w:r>
        <w:rPr>
          <w:rFonts w:ascii="Times New Roman" w:hAnsi="Times New Roman"/>
          <w:sz w:val="24"/>
          <w:szCs w:val="24"/>
        </w:rPr>
        <w:t>Methot</w:t>
      </w:r>
      <w:r w:rsidR="00E350F2" w:rsidRPr="00183512">
        <w:rPr>
          <w:rFonts w:ascii="Times New Roman" w:hAnsi="Times New Roman"/>
          <w:sz w:val="24"/>
          <w:szCs w:val="24"/>
        </w:rPr>
        <w:t>, R.D.,</w:t>
      </w:r>
      <w:r>
        <w:rPr>
          <w:rFonts w:ascii="Times New Roman" w:hAnsi="Times New Roman"/>
          <w:sz w:val="24"/>
          <w:szCs w:val="24"/>
        </w:rPr>
        <w:t xml:space="preserve"> Jr.,</w:t>
      </w:r>
      <w:r w:rsidR="00E350F2" w:rsidRPr="00183512">
        <w:rPr>
          <w:rFonts w:ascii="Times New Roman" w:hAnsi="Times New Roman"/>
          <w:sz w:val="24"/>
          <w:szCs w:val="24"/>
        </w:rPr>
        <w:t xml:space="preserve"> Tromble, G.R., Lambert, D.M.</w:t>
      </w:r>
      <w:r>
        <w:rPr>
          <w:rFonts w:ascii="Times New Roman" w:hAnsi="Times New Roman"/>
          <w:sz w:val="24"/>
          <w:szCs w:val="24"/>
        </w:rPr>
        <w:t>,</w:t>
      </w:r>
      <w:r w:rsidR="00E350F2" w:rsidRPr="00183512">
        <w:rPr>
          <w:rFonts w:ascii="Times New Roman" w:hAnsi="Times New Roman"/>
          <w:sz w:val="24"/>
          <w:szCs w:val="24"/>
        </w:rPr>
        <w:t xml:space="preserve"> Greene, K.E.</w:t>
      </w:r>
      <w:r w:rsidR="008E0D0D">
        <w:rPr>
          <w:rFonts w:ascii="Times New Roman" w:hAnsi="Times New Roman"/>
          <w:sz w:val="24"/>
          <w:szCs w:val="24"/>
        </w:rPr>
        <w:t>,</w:t>
      </w:r>
      <w:r w:rsidR="00E350F2" w:rsidRPr="00183512">
        <w:rPr>
          <w:rFonts w:ascii="Times New Roman" w:hAnsi="Times New Roman"/>
          <w:sz w:val="24"/>
          <w:szCs w:val="24"/>
        </w:rPr>
        <w:t xml:space="preserve"> 2013.  Implementing a science-based system for preventing overfishing and guiding sustainable fisheries in the U.S.</w:t>
      </w:r>
      <w:r w:rsidR="00DB3ADA">
        <w:rPr>
          <w:rFonts w:ascii="Times New Roman" w:hAnsi="Times New Roman"/>
          <w:sz w:val="24"/>
          <w:szCs w:val="24"/>
        </w:rPr>
        <w:t xml:space="preserve"> </w:t>
      </w:r>
      <w:r w:rsidR="00E350F2" w:rsidRPr="00183512">
        <w:rPr>
          <w:rFonts w:ascii="Times New Roman" w:hAnsi="Times New Roman"/>
          <w:sz w:val="24"/>
          <w:szCs w:val="24"/>
        </w:rPr>
        <w:t>ICES J</w:t>
      </w:r>
      <w:r w:rsidR="00183512" w:rsidRPr="00183512">
        <w:rPr>
          <w:rFonts w:ascii="Times New Roman" w:hAnsi="Times New Roman"/>
          <w:sz w:val="24"/>
          <w:szCs w:val="24"/>
        </w:rPr>
        <w:t xml:space="preserve">. </w:t>
      </w:r>
      <w:r w:rsidR="00E350F2" w:rsidRPr="00183512">
        <w:rPr>
          <w:rFonts w:ascii="Times New Roman" w:hAnsi="Times New Roman"/>
          <w:sz w:val="24"/>
          <w:szCs w:val="24"/>
        </w:rPr>
        <w:t>M</w:t>
      </w:r>
      <w:r w:rsidR="00183512" w:rsidRPr="00183512">
        <w:rPr>
          <w:rFonts w:ascii="Times New Roman" w:hAnsi="Times New Roman"/>
          <w:sz w:val="24"/>
          <w:szCs w:val="24"/>
        </w:rPr>
        <w:t xml:space="preserve">ar. </w:t>
      </w:r>
      <w:r w:rsidR="00E350F2" w:rsidRPr="00183512">
        <w:rPr>
          <w:rFonts w:ascii="Times New Roman" w:hAnsi="Times New Roman"/>
          <w:sz w:val="24"/>
          <w:szCs w:val="24"/>
        </w:rPr>
        <w:t>S</w:t>
      </w:r>
      <w:r w:rsidR="00183512" w:rsidRPr="00183512">
        <w:rPr>
          <w:rFonts w:ascii="Times New Roman" w:hAnsi="Times New Roman"/>
          <w:sz w:val="24"/>
          <w:szCs w:val="24"/>
        </w:rPr>
        <w:t>ci</w:t>
      </w:r>
      <w:r w:rsidR="00E350F2" w:rsidRPr="00183512">
        <w:rPr>
          <w:rFonts w:ascii="Times New Roman" w:hAnsi="Times New Roman"/>
          <w:sz w:val="24"/>
          <w:szCs w:val="24"/>
        </w:rPr>
        <w:t>.</w:t>
      </w:r>
      <w:r w:rsidR="00183512">
        <w:rPr>
          <w:rFonts w:ascii="Times New Roman" w:hAnsi="Times New Roman"/>
          <w:sz w:val="24"/>
          <w:szCs w:val="24"/>
        </w:rPr>
        <w:t xml:space="preserve"> </w:t>
      </w:r>
      <w:r>
        <w:rPr>
          <w:rFonts w:ascii="Times New Roman" w:hAnsi="Times New Roman"/>
          <w:sz w:val="24"/>
          <w:szCs w:val="24"/>
        </w:rPr>
        <w:t>71,</w:t>
      </w:r>
      <w:r w:rsidR="00183512" w:rsidRPr="00183512">
        <w:rPr>
          <w:rFonts w:ascii="Times New Roman" w:hAnsi="Times New Roman"/>
          <w:sz w:val="24"/>
          <w:szCs w:val="24"/>
        </w:rPr>
        <w:t xml:space="preserve"> 183-194. </w:t>
      </w:r>
      <w:r w:rsidR="00E350F2" w:rsidRPr="00183512">
        <w:rPr>
          <w:rFonts w:ascii="Times New Roman" w:hAnsi="Times New Roman"/>
          <w:sz w:val="24"/>
          <w:szCs w:val="24"/>
        </w:rPr>
        <w:t>10.1093/icesjms/fst119</w:t>
      </w:r>
    </w:p>
    <w:p w14:paraId="1A94CBBB" w14:textId="77777777" w:rsidR="00194451" w:rsidRDefault="00CE7D31" w:rsidP="003A4EE5">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Mueter, F.</w:t>
      </w:r>
      <w:r w:rsidR="00A94E4B" w:rsidRPr="00817E61">
        <w:rPr>
          <w:rFonts w:ascii="Times New Roman" w:hAnsi="Times New Roman" w:cs="Times New Roman"/>
          <w:sz w:val="24"/>
          <w:szCs w:val="24"/>
        </w:rPr>
        <w:t>J., Boldt, J.L., Megrey, B.A., Peterman, R.M.</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2007. Recruitment and survival of Northeast Pacific Ocean fish stocks: temporal trends, covariation, and regime shifts. Can</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J</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Fish</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Aquat</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Sci</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64</w:t>
      </w:r>
      <w:r>
        <w:rPr>
          <w:rFonts w:ascii="Times New Roman" w:hAnsi="Times New Roman" w:cs="Times New Roman"/>
          <w:sz w:val="24"/>
          <w:szCs w:val="24"/>
        </w:rPr>
        <w:t>,</w:t>
      </w:r>
      <w:r w:rsidR="00A94E4B" w:rsidRPr="00817E61">
        <w:rPr>
          <w:rFonts w:ascii="Times New Roman" w:hAnsi="Times New Roman" w:cs="Times New Roman"/>
          <w:sz w:val="24"/>
          <w:szCs w:val="24"/>
        </w:rPr>
        <w:t xml:space="preserve"> 911-927.</w:t>
      </w:r>
    </w:p>
    <w:p w14:paraId="595880E0"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 xml:space="preserve">Neubauer, P., Jensen, </w:t>
      </w:r>
      <w:r w:rsidR="00925B40">
        <w:rPr>
          <w:rFonts w:ascii="Times New Roman" w:hAnsi="Times New Roman" w:cs="Times New Roman"/>
          <w:sz w:val="24"/>
          <w:szCs w:val="24"/>
        </w:rPr>
        <w:t>O.P., Hutchings, J.A., Baum, J.</w:t>
      </w:r>
      <w:r w:rsidRPr="00DD6BFB">
        <w:rPr>
          <w:rFonts w:ascii="Times New Roman" w:hAnsi="Times New Roman" w:cs="Times New Roman"/>
          <w:sz w:val="24"/>
          <w:szCs w:val="24"/>
        </w:rPr>
        <w:t>K.</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2013. Resilience and recovery of overexploi</w:t>
      </w:r>
      <w:r w:rsidR="00CE7D31">
        <w:rPr>
          <w:rFonts w:ascii="Times New Roman" w:hAnsi="Times New Roman" w:cs="Times New Roman"/>
          <w:sz w:val="24"/>
          <w:szCs w:val="24"/>
        </w:rPr>
        <w:t>ted marine populations. Sci.</w:t>
      </w:r>
      <w:r w:rsidRPr="00DD6BFB">
        <w:rPr>
          <w:rFonts w:ascii="Times New Roman" w:hAnsi="Times New Roman" w:cs="Times New Roman"/>
          <w:sz w:val="24"/>
          <w:szCs w:val="24"/>
        </w:rPr>
        <w:t xml:space="preserve"> 340</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347-349.</w:t>
      </w:r>
    </w:p>
    <w:p w14:paraId="3354F734"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NRC,</w:t>
      </w:r>
      <w:r w:rsidR="00A94E4B" w:rsidRPr="002A204C">
        <w:rPr>
          <w:rFonts w:ascii="Times New Roman" w:hAnsi="Times New Roman" w:cs="Times New Roman"/>
          <w:sz w:val="24"/>
          <w:szCs w:val="24"/>
        </w:rPr>
        <w:t xml:space="preserve"> 2013. Evaluating the Effectiveness of Fish Stock Rebuilding Plans in the United States. The National Academies Press, Washington, D.C. http://www.nap.edu/catalog.php?record_id=18488</w:t>
      </w:r>
    </w:p>
    <w:p w14:paraId="5D9C59F5" w14:textId="77777777" w:rsidR="00402303" w:rsidRDefault="00402303">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Okamoto, D.K., Schmitt, R.J., Holbrook, S.J., Reed, D.C.</w:t>
      </w:r>
      <w:r w:rsidR="008E0D0D">
        <w:rPr>
          <w:rFonts w:ascii="Times New Roman" w:hAnsi="Times New Roman" w:cs="Times New Roman"/>
          <w:sz w:val="24"/>
          <w:szCs w:val="24"/>
        </w:rPr>
        <w:t>,</w:t>
      </w:r>
      <w:r>
        <w:rPr>
          <w:rFonts w:ascii="Times New Roman" w:hAnsi="Times New Roman" w:cs="Times New Roman"/>
          <w:sz w:val="24"/>
          <w:szCs w:val="24"/>
        </w:rPr>
        <w:t xml:space="preserve"> 2012. Fluctuations in food supply drive recruitment variation in marine fish. Proc. R. Soc. B. 23, 365-373.</w:t>
      </w:r>
    </w:p>
    <w:p w14:paraId="52340490" w14:textId="77777777" w:rsidR="003C6745" w:rsidRDefault="003C6745">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Peterman, R.M., Anderson, J.L.</w:t>
      </w:r>
      <w:r w:rsidR="008E0D0D">
        <w:rPr>
          <w:rFonts w:ascii="Times New Roman" w:hAnsi="Times New Roman" w:cs="Times New Roman"/>
          <w:sz w:val="24"/>
          <w:szCs w:val="24"/>
        </w:rPr>
        <w:t>,</w:t>
      </w:r>
      <w:r>
        <w:rPr>
          <w:rFonts w:ascii="Times New Roman" w:hAnsi="Times New Roman" w:cs="Times New Roman"/>
          <w:sz w:val="24"/>
          <w:szCs w:val="24"/>
        </w:rPr>
        <w:t xml:space="preserve"> 1999. Decision analysis: a method for taking uncertainties into account in risk-based decision making. Hum. Ecol. Risk Assess. 5, 231-244.</w:t>
      </w:r>
    </w:p>
    <w:p w14:paraId="309FEC1E"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Punt, A.E.</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2011. The impact of climate change on the performance of rebuilding strategies for overfished groundfish species of the U.S. west coast. Fish</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Res</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109</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320-329.</w:t>
      </w:r>
    </w:p>
    <w:p w14:paraId="023212A5" w14:textId="77777777" w:rsidR="00194451" w:rsidRDefault="00A94E4B">
      <w:pPr>
        <w:tabs>
          <w:tab w:val="left" w:pos="360"/>
        </w:tabs>
        <w:spacing w:after="0" w:line="240" w:lineRule="auto"/>
        <w:ind w:left="360" w:hanging="360"/>
        <w:rPr>
          <w:rFonts w:ascii="Times New Roman" w:hAnsi="Times New Roman" w:cs="Times New Roman"/>
          <w:sz w:val="24"/>
          <w:szCs w:val="24"/>
        </w:rPr>
      </w:pPr>
      <w:r w:rsidRPr="00DD6BFB">
        <w:rPr>
          <w:rFonts w:ascii="Times New Roman" w:hAnsi="Times New Roman" w:cs="Times New Roman"/>
          <w:sz w:val="24"/>
          <w:szCs w:val="24"/>
        </w:rPr>
        <w:t xml:space="preserve">R Core </w:t>
      </w:r>
      <w:r w:rsidR="00F90775">
        <w:rPr>
          <w:rFonts w:ascii="Times New Roman" w:hAnsi="Times New Roman" w:cs="Times New Roman"/>
          <w:sz w:val="24"/>
          <w:szCs w:val="24"/>
        </w:rPr>
        <w:t xml:space="preserve">Development </w:t>
      </w:r>
      <w:r w:rsidRPr="00DD6BFB">
        <w:rPr>
          <w:rFonts w:ascii="Times New Roman" w:hAnsi="Times New Roman" w:cs="Times New Roman"/>
          <w:sz w:val="24"/>
          <w:szCs w:val="24"/>
        </w:rPr>
        <w:t>Team</w:t>
      </w:r>
      <w:r w:rsidR="00CE7D31">
        <w:rPr>
          <w:rFonts w:ascii="Times New Roman" w:hAnsi="Times New Roman" w:cs="Times New Roman"/>
          <w:sz w:val="24"/>
          <w:szCs w:val="24"/>
        </w:rPr>
        <w:t>,</w:t>
      </w:r>
      <w:r w:rsidRPr="00DD6BFB">
        <w:rPr>
          <w:rFonts w:ascii="Times New Roman" w:hAnsi="Times New Roman" w:cs="Times New Roman"/>
          <w:sz w:val="24"/>
          <w:szCs w:val="24"/>
        </w:rPr>
        <w:t xml:space="preserve"> 2014</w:t>
      </w:r>
      <w:r w:rsidR="00695666">
        <w:rPr>
          <w:rFonts w:ascii="Times New Roman" w:hAnsi="Times New Roman" w:cs="Times New Roman"/>
          <w:sz w:val="24"/>
          <w:szCs w:val="24"/>
        </w:rPr>
        <w:t>,</w:t>
      </w:r>
      <w:r w:rsidRPr="00DD6BFB">
        <w:rPr>
          <w:rFonts w:ascii="Times New Roman" w:hAnsi="Times New Roman" w:cs="Times New Roman"/>
          <w:sz w:val="24"/>
          <w:szCs w:val="24"/>
        </w:rPr>
        <w:t xml:space="preserve"> R: A language and environment for statistical computing. R Foundation for Statistical Computing, Vienna, Austria. http://www.R-project.org/.</w:t>
      </w:r>
    </w:p>
    <w:p w14:paraId="5601EBF4" w14:textId="77777777" w:rsidR="00194451" w:rsidRDefault="00CE7D3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Shertzer, K.</w:t>
      </w:r>
      <w:r w:rsidR="00A94E4B" w:rsidRPr="00DD6BFB">
        <w:rPr>
          <w:rFonts w:ascii="Times New Roman" w:hAnsi="Times New Roman" w:cs="Times New Roman"/>
          <w:sz w:val="24"/>
          <w:szCs w:val="24"/>
        </w:rPr>
        <w:t>W., Prager, M.H., Williams, E.H.</w:t>
      </w:r>
      <w:r w:rsidR="008E0D0D">
        <w:rPr>
          <w:rFonts w:ascii="Times New Roman" w:hAnsi="Times New Roman" w:cs="Times New Roman"/>
          <w:sz w:val="24"/>
          <w:szCs w:val="24"/>
        </w:rPr>
        <w:t>,</w:t>
      </w:r>
      <w:r w:rsidR="00A94E4B" w:rsidRPr="00DD6BFB">
        <w:rPr>
          <w:rFonts w:ascii="Times New Roman" w:hAnsi="Times New Roman" w:cs="Times New Roman"/>
          <w:sz w:val="24"/>
          <w:szCs w:val="24"/>
        </w:rPr>
        <w:t xml:space="preserve"> 2008. A probability-based approach to setting annual catch lev</w:t>
      </w:r>
      <w:r>
        <w:rPr>
          <w:rFonts w:ascii="Times New Roman" w:hAnsi="Times New Roman" w:cs="Times New Roman"/>
          <w:sz w:val="24"/>
          <w:szCs w:val="24"/>
        </w:rPr>
        <w:t>els. Fish. Bull.</w:t>
      </w:r>
      <w:r w:rsidR="00A94E4B" w:rsidRPr="00DD6BFB">
        <w:rPr>
          <w:rFonts w:ascii="Times New Roman" w:hAnsi="Times New Roman" w:cs="Times New Roman"/>
          <w:sz w:val="24"/>
          <w:szCs w:val="24"/>
        </w:rPr>
        <w:t xml:space="preserve"> 106</w:t>
      </w:r>
      <w:r>
        <w:rPr>
          <w:rFonts w:ascii="Times New Roman" w:hAnsi="Times New Roman" w:cs="Times New Roman"/>
          <w:sz w:val="24"/>
          <w:szCs w:val="24"/>
        </w:rPr>
        <w:t>,</w:t>
      </w:r>
      <w:r w:rsidR="00A94E4B" w:rsidRPr="00DD6BFB">
        <w:rPr>
          <w:rFonts w:ascii="Times New Roman" w:hAnsi="Times New Roman" w:cs="Times New Roman"/>
          <w:sz w:val="24"/>
          <w:szCs w:val="24"/>
        </w:rPr>
        <w:t xml:space="preserve"> 225-232.</w:t>
      </w:r>
    </w:p>
    <w:p w14:paraId="22C5C956" w14:textId="77777777" w:rsidR="00B4262A" w:rsidRPr="00B4262A" w:rsidRDefault="00B4262A" w:rsidP="00B44357">
      <w:pPr>
        <w:pStyle w:val="Bibliography"/>
        <w:ind w:left="360" w:hanging="360"/>
        <w:rPr>
          <w:rFonts w:ascii="Times New Roman" w:hAnsi="Times New Roman" w:cs="Times New Roman"/>
          <w:sz w:val="24"/>
        </w:rPr>
      </w:pPr>
      <w:r w:rsidRPr="00B4262A">
        <w:rPr>
          <w:rFonts w:ascii="Times New Roman" w:hAnsi="Times New Roman" w:cs="Times New Roman"/>
          <w:sz w:val="24"/>
        </w:rPr>
        <w:t>Skaug, H., Fournier, D., 2006. Automatic approximation of the marginal likelihood in non-Gaussian hierarchical models. Comput. Stat. Data Anal. 51, 699</w:t>
      </w:r>
      <w:r w:rsidR="008B7C1A">
        <w:rPr>
          <w:rFonts w:ascii="Times New Roman" w:hAnsi="Times New Roman" w:cs="Times New Roman"/>
          <w:sz w:val="24"/>
        </w:rPr>
        <w:t>-</w:t>
      </w:r>
      <w:r w:rsidRPr="00B4262A">
        <w:rPr>
          <w:rFonts w:ascii="Times New Roman" w:hAnsi="Times New Roman" w:cs="Times New Roman"/>
          <w:sz w:val="24"/>
        </w:rPr>
        <w:t>709.</w:t>
      </w:r>
    </w:p>
    <w:p w14:paraId="18C99C9F" w14:textId="77777777" w:rsidR="00B4262A" w:rsidRPr="00B4262A" w:rsidRDefault="00B4262A" w:rsidP="00B44357">
      <w:pPr>
        <w:pStyle w:val="Bibliography"/>
        <w:ind w:left="360" w:hanging="360"/>
        <w:rPr>
          <w:rFonts w:ascii="Times New Roman" w:hAnsi="Times New Roman" w:cs="Times New Roman"/>
          <w:sz w:val="24"/>
        </w:rPr>
      </w:pPr>
      <w:r w:rsidRPr="00B4262A">
        <w:rPr>
          <w:rFonts w:ascii="Times New Roman" w:hAnsi="Times New Roman" w:cs="Times New Roman"/>
          <w:sz w:val="24"/>
        </w:rPr>
        <w:t>Stewart, I.J., Hicks, A.C., Taylor, I.G., Thorson, J.T., Wetzel, C., Kupschus, S., 2013. A comparison of stock assessment uncertainty estimates using maximum likelihood and Bayesian methods implemented with the same model framework. Fish. Res. 142, 37</w:t>
      </w:r>
      <w:r w:rsidR="005C14DE">
        <w:rPr>
          <w:rFonts w:ascii="Times New Roman" w:hAnsi="Times New Roman" w:cs="Times New Roman"/>
          <w:sz w:val="24"/>
          <w:szCs w:val="24"/>
        </w:rPr>
        <w:t>-</w:t>
      </w:r>
      <w:r w:rsidRPr="00B4262A">
        <w:rPr>
          <w:rFonts w:ascii="Times New Roman" w:hAnsi="Times New Roman" w:cs="Times New Roman"/>
          <w:sz w:val="24"/>
        </w:rPr>
        <w:t>46. doi:10.1016/j.fishres.2012.07.003</w:t>
      </w:r>
    </w:p>
    <w:p w14:paraId="098A31F8" w14:textId="77777777" w:rsidR="00B4262A" w:rsidRPr="00B4262A" w:rsidRDefault="00B4262A" w:rsidP="00B44357">
      <w:pPr>
        <w:pStyle w:val="Bibliography"/>
        <w:ind w:left="360" w:hanging="360"/>
        <w:rPr>
          <w:rFonts w:ascii="Times New Roman" w:hAnsi="Times New Roman" w:cs="Times New Roman"/>
          <w:sz w:val="24"/>
        </w:rPr>
      </w:pPr>
      <w:r w:rsidRPr="00B4262A">
        <w:rPr>
          <w:rFonts w:ascii="Times New Roman" w:hAnsi="Times New Roman" w:cs="Times New Roman"/>
          <w:sz w:val="24"/>
        </w:rPr>
        <w:t xml:space="preserve">Szuwalski, C.S., Vert-Pre, K.A., Punt, A.E., Branch, T.A., Hilborn, R., 2014. Examining common assumptions about recruitment: a meta-analysis of recruitment dynamics for worldwide marine fisheries. Fish Fish. </w:t>
      </w:r>
      <w:r w:rsidR="007C24EC">
        <w:rPr>
          <w:rFonts w:ascii="Times New Roman" w:hAnsi="Times New Roman" w:cs="Times New Roman"/>
          <w:sz w:val="24"/>
        </w:rPr>
        <w:t>16, 633-648</w:t>
      </w:r>
      <w:r w:rsidRPr="00B4262A">
        <w:rPr>
          <w:rFonts w:ascii="Times New Roman" w:hAnsi="Times New Roman" w:cs="Times New Roman"/>
          <w:sz w:val="24"/>
        </w:rPr>
        <w:t>. doi:10.1111/faf.12083</w:t>
      </w:r>
    </w:p>
    <w:p w14:paraId="15AB9F09" w14:textId="77777777" w:rsidR="00194451" w:rsidRDefault="00A94E4B" w:rsidP="003A4EE5">
      <w:pPr>
        <w:tabs>
          <w:tab w:val="left" w:pos="360"/>
        </w:tabs>
        <w:spacing w:after="0" w:line="240" w:lineRule="auto"/>
        <w:ind w:left="360" w:hanging="360"/>
        <w:rPr>
          <w:rFonts w:ascii="Times New Roman" w:hAnsi="Times New Roman" w:cs="Times New Roman"/>
          <w:sz w:val="24"/>
          <w:szCs w:val="24"/>
        </w:rPr>
      </w:pPr>
      <w:r w:rsidRPr="00F510D6">
        <w:rPr>
          <w:rFonts w:ascii="Times New Roman" w:hAnsi="Times New Roman" w:cs="Times New Roman"/>
          <w:sz w:val="24"/>
          <w:szCs w:val="24"/>
        </w:rPr>
        <w:t>Thorson, J.T., Jensen, O.P., Zipkin, E.F.</w:t>
      </w:r>
      <w:r w:rsidR="00CE7D31">
        <w:rPr>
          <w:rFonts w:ascii="Times New Roman" w:hAnsi="Times New Roman" w:cs="Times New Roman"/>
          <w:sz w:val="24"/>
          <w:szCs w:val="24"/>
        </w:rPr>
        <w:t>,</w:t>
      </w:r>
      <w:r w:rsidRPr="00F510D6">
        <w:rPr>
          <w:rFonts w:ascii="Times New Roman" w:hAnsi="Times New Roman" w:cs="Times New Roman"/>
          <w:sz w:val="24"/>
          <w:szCs w:val="24"/>
        </w:rPr>
        <w:t xml:space="preserve"> 2014. How variable is recruitment for exploited marine fishes? A hierarchical model for testing life history theory. Can. J. Fish. Aquat. Sci. </w:t>
      </w:r>
      <w:r w:rsidR="00CE7D31">
        <w:rPr>
          <w:rFonts w:ascii="Times New Roman" w:hAnsi="Times New Roman" w:cs="Times New Roman"/>
          <w:sz w:val="24"/>
          <w:szCs w:val="24"/>
        </w:rPr>
        <w:t>71,</w:t>
      </w:r>
      <w:r w:rsidRPr="00F510D6">
        <w:rPr>
          <w:rFonts w:ascii="Times New Roman" w:hAnsi="Times New Roman" w:cs="Times New Roman"/>
          <w:sz w:val="24"/>
          <w:szCs w:val="24"/>
        </w:rPr>
        <w:t xml:space="preserve"> 973</w:t>
      </w:r>
      <w:r w:rsidR="005C14DE">
        <w:rPr>
          <w:rFonts w:ascii="Times New Roman" w:hAnsi="Times New Roman" w:cs="Times New Roman"/>
          <w:sz w:val="24"/>
          <w:szCs w:val="24"/>
        </w:rPr>
        <w:t>-</w:t>
      </w:r>
      <w:r w:rsidRPr="00F510D6">
        <w:rPr>
          <w:rFonts w:ascii="Times New Roman" w:hAnsi="Times New Roman" w:cs="Times New Roman"/>
          <w:sz w:val="24"/>
          <w:szCs w:val="24"/>
        </w:rPr>
        <w:t>983. doi: 10.1139/c</w:t>
      </w:r>
      <w:r w:rsidR="00CE7D31">
        <w:rPr>
          <w:rFonts w:ascii="Times New Roman" w:hAnsi="Times New Roman" w:cs="Times New Roman"/>
          <w:sz w:val="24"/>
          <w:szCs w:val="24"/>
        </w:rPr>
        <w:t>jfas-2013-0645</w:t>
      </w:r>
    </w:p>
    <w:p w14:paraId="7400C8A0" w14:textId="77777777" w:rsidR="00B4262A" w:rsidRPr="00B4262A" w:rsidRDefault="00B4262A" w:rsidP="00B44357">
      <w:pPr>
        <w:pStyle w:val="Bibliography"/>
        <w:ind w:left="360" w:hanging="360"/>
        <w:rPr>
          <w:rFonts w:ascii="Times New Roman" w:hAnsi="Times New Roman" w:cs="Times New Roman"/>
          <w:sz w:val="24"/>
        </w:rPr>
      </w:pPr>
      <w:r w:rsidRPr="00B4262A">
        <w:rPr>
          <w:rFonts w:ascii="Times New Roman" w:hAnsi="Times New Roman" w:cs="Times New Roman"/>
          <w:sz w:val="24"/>
        </w:rPr>
        <w:lastRenderedPageBreak/>
        <w:t>Thorson, J.T., Cope, J.M., Kleisner, K.M., Samhouri, J.F., Shelton, A.O., Ward, E.J., 2015a. Giants’ shoulders 15 years later: lessons, challenges and guidelines in fisheries meta-analysis. Fish Fish. 16, 342</w:t>
      </w:r>
      <w:r w:rsidR="005C14DE">
        <w:rPr>
          <w:rFonts w:ascii="Times New Roman" w:hAnsi="Times New Roman" w:cs="Times New Roman"/>
          <w:sz w:val="24"/>
          <w:szCs w:val="24"/>
        </w:rPr>
        <w:t>-</w:t>
      </w:r>
      <w:r w:rsidRPr="00B4262A">
        <w:rPr>
          <w:rFonts w:ascii="Times New Roman" w:hAnsi="Times New Roman" w:cs="Times New Roman"/>
          <w:sz w:val="24"/>
        </w:rPr>
        <w:t>361. doi:10.1111/faf.12061</w:t>
      </w:r>
    </w:p>
    <w:p w14:paraId="5D1D9058" w14:textId="77777777" w:rsidR="00B4262A" w:rsidRPr="00B4262A" w:rsidRDefault="00B4262A" w:rsidP="00B44357">
      <w:pPr>
        <w:pStyle w:val="Bibliography"/>
        <w:ind w:left="360" w:hanging="360"/>
        <w:rPr>
          <w:rFonts w:ascii="Times New Roman" w:hAnsi="Times New Roman" w:cs="Times New Roman"/>
          <w:sz w:val="24"/>
        </w:rPr>
      </w:pPr>
      <w:r w:rsidRPr="00B4262A">
        <w:rPr>
          <w:rFonts w:ascii="Times New Roman" w:hAnsi="Times New Roman" w:cs="Times New Roman"/>
          <w:sz w:val="24"/>
        </w:rPr>
        <w:t>Thorson, J.T., Hicks, A.C., Methot, R.D., 2015b. Random effect estimation of time-varying factors in Stock Synthesis. ICES J. Mar. Sci. J. Cons. 72, 178</w:t>
      </w:r>
      <w:r w:rsidR="008B7C1A">
        <w:rPr>
          <w:rFonts w:ascii="Times New Roman" w:hAnsi="Times New Roman" w:cs="Times New Roman"/>
          <w:sz w:val="24"/>
        </w:rPr>
        <w:t>-</w:t>
      </w:r>
      <w:r w:rsidRPr="00B4262A">
        <w:rPr>
          <w:rFonts w:ascii="Times New Roman" w:hAnsi="Times New Roman" w:cs="Times New Roman"/>
          <w:sz w:val="24"/>
        </w:rPr>
        <w:t>185. doi:10.1093/icesjms/fst211</w:t>
      </w:r>
    </w:p>
    <w:p w14:paraId="5237614D" w14:textId="77777777" w:rsidR="00B4262A" w:rsidRPr="00B4262A" w:rsidRDefault="00B4262A" w:rsidP="00B44357">
      <w:pPr>
        <w:pStyle w:val="Bibliography"/>
        <w:ind w:left="360" w:hanging="360"/>
        <w:rPr>
          <w:rFonts w:ascii="Times New Roman" w:hAnsi="Times New Roman" w:cs="Times New Roman"/>
          <w:sz w:val="24"/>
        </w:rPr>
      </w:pPr>
      <w:r w:rsidRPr="00B4262A">
        <w:rPr>
          <w:rFonts w:ascii="Times New Roman" w:hAnsi="Times New Roman" w:cs="Times New Roman"/>
          <w:sz w:val="24"/>
        </w:rPr>
        <w:t>Thorson, J.T., Minto, C., 2015. Mixed effects: a unifying framework for statistical modelling in fisheries biology. ICES J. Mar. Sci. J. Cons. 72, 1245</w:t>
      </w:r>
      <w:r w:rsidR="008B7C1A">
        <w:rPr>
          <w:rFonts w:ascii="Times New Roman" w:hAnsi="Times New Roman" w:cs="Times New Roman"/>
          <w:sz w:val="24"/>
        </w:rPr>
        <w:t>-</w:t>
      </w:r>
      <w:r w:rsidRPr="00B4262A">
        <w:rPr>
          <w:rFonts w:ascii="Times New Roman" w:hAnsi="Times New Roman" w:cs="Times New Roman"/>
          <w:sz w:val="24"/>
        </w:rPr>
        <w:t>1256. doi:10.1093/icesjms/fsu213</w:t>
      </w:r>
    </w:p>
    <w:p w14:paraId="319C9EF1" w14:textId="77777777" w:rsidR="00B4262A" w:rsidRPr="00B4262A" w:rsidRDefault="00B4262A" w:rsidP="00B44357">
      <w:pPr>
        <w:pStyle w:val="Bibliography"/>
        <w:ind w:left="360" w:hanging="360"/>
        <w:rPr>
          <w:rFonts w:ascii="Times New Roman" w:hAnsi="Times New Roman" w:cs="Times New Roman"/>
          <w:sz w:val="24"/>
        </w:rPr>
      </w:pPr>
      <w:r w:rsidRPr="00B4262A">
        <w:rPr>
          <w:rFonts w:ascii="Times New Roman" w:hAnsi="Times New Roman" w:cs="Times New Roman"/>
          <w:sz w:val="24"/>
        </w:rPr>
        <w:t>Thorson, J.T., Kristensen, K., 2016. Implementing a generic method for bias correction in statistical models using random effects, with spatial and population dynamics examples. Fish. Res. 175, 66</w:t>
      </w:r>
      <w:r w:rsidR="005C14DE">
        <w:rPr>
          <w:rFonts w:ascii="Times New Roman" w:hAnsi="Times New Roman" w:cs="Times New Roman"/>
          <w:sz w:val="24"/>
          <w:szCs w:val="24"/>
        </w:rPr>
        <w:t>-</w:t>
      </w:r>
      <w:r w:rsidRPr="00B4262A">
        <w:rPr>
          <w:rFonts w:ascii="Times New Roman" w:hAnsi="Times New Roman" w:cs="Times New Roman"/>
          <w:sz w:val="24"/>
        </w:rPr>
        <w:t>74.</w:t>
      </w:r>
    </w:p>
    <w:p w14:paraId="608A4077" w14:textId="77777777" w:rsidR="00B4262A" w:rsidRPr="00B4262A" w:rsidRDefault="00B4262A" w:rsidP="00B44357">
      <w:pPr>
        <w:pStyle w:val="Bibliography"/>
        <w:ind w:left="360" w:hanging="360"/>
        <w:rPr>
          <w:rFonts w:ascii="Times New Roman" w:hAnsi="Times New Roman" w:cs="Times New Roman"/>
          <w:sz w:val="24"/>
        </w:rPr>
      </w:pPr>
      <w:r w:rsidRPr="00B4262A">
        <w:rPr>
          <w:rFonts w:ascii="Times New Roman" w:hAnsi="Times New Roman" w:cs="Times New Roman"/>
          <w:sz w:val="24"/>
        </w:rPr>
        <w:t>Thorson, J.T., Monnahan, C., Cope, J.M., In press. The effect of nonstationary biological processes on fisheries management targets. Fish. Res.</w:t>
      </w:r>
    </w:p>
    <w:p w14:paraId="32D808EC" w14:textId="77777777" w:rsidR="00B4262A" w:rsidRPr="00B4262A" w:rsidRDefault="000B153D" w:rsidP="003A4EE5">
      <w:pPr>
        <w:tabs>
          <w:tab w:val="left" w:pos="360"/>
        </w:tabs>
        <w:spacing w:after="0" w:line="240" w:lineRule="auto"/>
        <w:ind w:left="360" w:hanging="360"/>
        <w:rPr>
          <w:rFonts w:ascii="Times New Roman" w:hAnsi="Times New Roman" w:cs="Times New Roman"/>
          <w:sz w:val="24"/>
        </w:rPr>
      </w:pPr>
      <w:r>
        <w:fldChar w:fldCharType="begin"/>
      </w:r>
      <w:r w:rsidR="00B4262A">
        <w:instrText xml:space="preserve"> ADDIN ZOTERO_BIBL {"custom":[]} CSL_BIBLIOGRAPHY </w:instrText>
      </w:r>
      <w:r>
        <w:fldChar w:fldCharType="separate"/>
      </w:r>
      <w:r w:rsidR="00B4262A" w:rsidRPr="00B4262A">
        <w:rPr>
          <w:rFonts w:ascii="Times New Roman" w:hAnsi="Times New Roman" w:cs="Times New Roman"/>
          <w:sz w:val="24"/>
        </w:rPr>
        <w:t>Wiedenmann, J., Wilberg, M.J., Sylvia, A., Miller, T.J., 2015. Autocorrelated error in stock assessment estimates: Implications for management strategy evaluation. Fish. Res. 172, 325</w:t>
      </w:r>
      <w:r w:rsidR="005C14DE">
        <w:rPr>
          <w:rFonts w:ascii="Times New Roman" w:hAnsi="Times New Roman" w:cs="Times New Roman"/>
          <w:sz w:val="24"/>
          <w:szCs w:val="24"/>
        </w:rPr>
        <w:t>-</w:t>
      </w:r>
      <w:r w:rsidR="00B4262A" w:rsidRPr="00B4262A">
        <w:rPr>
          <w:rFonts w:ascii="Times New Roman" w:hAnsi="Times New Roman" w:cs="Times New Roman"/>
          <w:sz w:val="24"/>
        </w:rPr>
        <w:t>334. doi:10.1016/j.fishres.2015.07.037</w:t>
      </w:r>
    </w:p>
    <w:p w14:paraId="24DB0A98" w14:textId="77777777" w:rsidR="00E330DD" w:rsidRDefault="000B153D">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fldChar w:fldCharType="end"/>
      </w:r>
      <w:r w:rsidR="00E330DD">
        <w:rPr>
          <w:rFonts w:ascii="Times New Roman" w:hAnsi="Times New Roman" w:cs="Times New Roman"/>
          <w:sz w:val="24"/>
          <w:szCs w:val="24"/>
        </w:rPr>
        <w:t>Wilderbuer, T.K., Hollowed, A.B., Ingraham, W.J., Spencer, P.D., Conners, M.E., Bond, N.A., Walters, G.E.</w:t>
      </w:r>
      <w:r w:rsidR="008E0D0D">
        <w:rPr>
          <w:rFonts w:ascii="Times New Roman" w:hAnsi="Times New Roman" w:cs="Times New Roman"/>
          <w:sz w:val="24"/>
          <w:szCs w:val="24"/>
        </w:rPr>
        <w:t>,</w:t>
      </w:r>
      <w:r w:rsidR="00E330DD">
        <w:rPr>
          <w:rFonts w:ascii="Times New Roman" w:hAnsi="Times New Roman" w:cs="Times New Roman"/>
          <w:sz w:val="24"/>
          <w:szCs w:val="24"/>
        </w:rPr>
        <w:t xml:space="preserve"> 2002. Flatfish recruitment response to decadal climatic variability and ocean conditions in the eastern Bering Sea. Prog. Oceanog. 55, 235-247.</w:t>
      </w:r>
    </w:p>
    <w:p w14:paraId="0232404A" w14:textId="77777777" w:rsidR="00194451" w:rsidRDefault="00AE7A51">
      <w:pPr>
        <w:tabs>
          <w:tab w:val="left" w:pos="360"/>
        </w:tabs>
        <w:spacing w:after="0" w:line="240" w:lineRule="auto"/>
        <w:ind w:left="360" w:hanging="360"/>
        <w:rPr>
          <w:rFonts w:ascii="Times New Roman" w:hAnsi="Times New Roman" w:cs="Times New Roman"/>
          <w:sz w:val="24"/>
          <w:szCs w:val="24"/>
        </w:rPr>
      </w:pPr>
      <w:r>
        <w:rPr>
          <w:rFonts w:ascii="Times New Roman" w:hAnsi="Times New Roman" w:cs="Times New Roman"/>
          <w:sz w:val="24"/>
          <w:szCs w:val="24"/>
        </w:rPr>
        <w:t>Wooster, W.S., Bailey, K.M.</w:t>
      </w:r>
      <w:r w:rsidR="00695666">
        <w:rPr>
          <w:rFonts w:ascii="Times New Roman" w:hAnsi="Times New Roman" w:cs="Times New Roman"/>
          <w:sz w:val="24"/>
          <w:szCs w:val="24"/>
        </w:rPr>
        <w:t>,</w:t>
      </w:r>
      <w:r>
        <w:rPr>
          <w:rFonts w:ascii="Times New Roman" w:hAnsi="Times New Roman" w:cs="Times New Roman"/>
          <w:sz w:val="24"/>
          <w:szCs w:val="24"/>
        </w:rPr>
        <w:t xml:space="preserve"> 1989. Recruitment of marine fishes revisited. In: Beamish, R.J., McFarlane, G.A. (Eds) Effects of ocean variability on recruitment and evaluation of parameters used in stock assessment models. Can. Spec. Publ. F</w:t>
      </w:r>
      <w:r w:rsidR="00B4262A">
        <w:rPr>
          <w:rFonts w:ascii="Times New Roman" w:hAnsi="Times New Roman" w:cs="Times New Roman"/>
          <w:sz w:val="24"/>
          <w:szCs w:val="24"/>
        </w:rPr>
        <w:t>ish. Aquat. Sci.  108, 153-159.</w:t>
      </w:r>
      <w:r w:rsidR="00A94E4B" w:rsidRPr="00DD6BFB">
        <w:rPr>
          <w:rFonts w:ascii="Times New Roman" w:hAnsi="Times New Roman" w:cs="Times New Roman"/>
          <w:sz w:val="24"/>
          <w:szCs w:val="24"/>
        </w:rPr>
        <w:br w:type="page"/>
      </w:r>
    </w:p>
    <w:p w14:paraId="5CD90CE8" w14:textId="77777777" w:rsidR="00194451" w:rsidRDefault="00A94E4B">
      <w:pPr>
        <w:tabs>
          <w:tab w:val="left" w:pos="360"/>
        </w:tabs>
        <w:spacing w:after="0" w:line="240" w:lineRule="auto"/>
        <w:jc w:val="both"/>
        <w:rPr>
          <w:rFonts w:ascii="Times New Roman" w:hAnsi="Times New Roman" w:cs="Times New Roman"/>
          <w:sz w:val="24"/>
          <w:szCs w:val="24"/>
        </w:rPr>
      </w:pPr>
      <w:bookmarkStart w:id="179" w:name="_Ref423608070"/>
      <w:bookmarkStart w:id="180" w:name="_Ref423608052"/>
      <w:r w:rsidRPr="00DD6BFB">
        <w:rPr>
          <w:rFonts w:ascii="Times New Roman" w:hAnsi="Times New Roman" w:cs="Times New Roman"/>
          <w:sz w:val="24"/>
          <w:szCs w:val="24"/>
        </w:rPr>
        <w:lastRenderedPageBreak/>
        <w:t xml:space="preserve">Table </w:t>
      </w:r>
      <w:fldSimple w:instr=" SEQ Table \* ARABIC  \* MERGEFORMAT ">
        <w:r w:rsidR="0057594B" w:rsidRPr="0057594B">
          <w:rPr>
            <w:rFonts w:ascii="Times New Roman" w:hAnsi="Times New Roman" w:cs="Times New Roman"/>
            <w:noProof/>
            <w:sz w:val="24"/>
            <w:szCs w:val="24"/>
          </w:rPr>
          <w:t>1</w:t>
        </w:r>
      </w:fldSimple>
      <w:bookmarkEnd w:id="179"/>
      <w:r w:rsidR="00D55633">
        <w:rPr>
          <w:rFonts w:ascii="Times New Roman" w:hAnsi="Times New Roman" w:cs="Times New Roman"/>
          <w:noProof/>
          <w:sz w:val="24"/>
          <w:szCs w:val="24"/>
        </w:rPr>
        <w:t>.</w:t>
      </w:r>
      <w:r w:rsidRPr="00DD6BFB">
        <w:rPr>
          <w:rFonts w:ascii="Times New Roman" w:hAnsi="Times New Roman" w:cs="Times New Roman"/>
          <w:sz w:val="24"/>
          <w:szCs w:val="24"/>
        </w:rPr>
        <w:t xml:space="preserve"> </w:t>
      </w:r>
      <w:bookmarkEnd w:id="180"/>
      <w:r>
        <w:rPr>
          <w:rFonts w:ascii="Times New Roman" w:hAnsi="Times New Roman" w:cs="Times New Roman"/>
          <w:sz w:val="24"/>
          <w:szCs w:val="24"/>
        </w:rPr>
        <w:t>Parameter</w:t>
      </w:r>
      <w:r w:rsidR="00D55633">
        <w:rPr>
          <w:rFonts w:ascii="Times New Roman" w:hAnsi="Times New Roman" w:cs="Times New Roman"/>
          <w:sz w:val="24"/>
          <w:szCs w:val="24"/>
        </w:rPr>
        <w:t xml:space="preserve"> </w:t>
      </w:r>
      <w:r>
        <w:rPr>
          <w:rFonts w:ascii="Times New Roman" w:hAnsi="Times New Roman" w:cs="Times New Roman"/>
          <w:sz w:val="24"/>
          <w:szCs w:val="24"/>
        </w:rPr>
        <w:t>s</w:t>
      </w:r>
      <w:r w:rsidR="00D55633">
        <w:rPr>
          <w:rFonts w:ascii="Times New Roman" w:hAnsi="Times New Roman" w:cs="Times New Roman"/>
          <w:sz w:val="24"/>
          <w:szCs w:val="24"/>
        </w:rPr>
        <w:t xml:space="preserve">pecifications used in the </w:t>
      </w:r>
      <w:r>
        <w:rPr>
          <w:rFonts w:ascii="Times New Roman" w:hAnsi="Times New Roman" w:cs="Times New Roman"/>
          <w:sz w:val="24"/>
          <w:szCs w:val="24"/>
        </w:rPr>
        <w:t>operating model</w:t>
      </w:r>
      <w:r w:rsidR="00D55633">
        <w:rPr>
          <w:rFonts w:ascii="Times New Roman" w:hAnsi="Times New Roman" w:cs="Times New Roman"/>
          <w:sz w:val="24"/>
          <w:szCs w:val="24"/>
        </w:rPr>
        <w:t xml:space="preserve">s (OMs) and </w:t>
      </w:r>
      <w:r>
        <w:rPr>
          <w:rFonts w:ascii="Times New Roman" w:hAnsi="Times New Roman" w:cs="Times New Roman"/>
          <w:sz w:val="24"/>
          <w:szCs w:val="24"/>
        </w:rPr>
        <w:t>estimation m</w:t>
      </w:r>
      <w:r w:rsidR="00D55633">
        <w:rPr>
          <w:rFonts w:ascii="Times New Roman" w:hAnsi="Times New Roman" w:cs="Times New Roman"/>
          <w:sz w:val="24"/>
          <w:szCs w:val="24"/>
        </w:rPr>
        <w:t>ethods</w:t>
      </w:r>
      <w:r>
        <w:rPr>
          <w:rFonts w:ascii="Times New Roman" w:hAnsi="Times New Roman" w:cs="Times New Roman"/>
          <w:sz w:val="24"/>
          <w:szCs w:val="24"/>
        </w:rPr>
        <w:t xml:space="preserve"> (EM</w:t>
      </w:r>
      <w:r w:rsidR="00D55633">
        <w:rPr>
          <w:rFonts w:ascii="Times New Roman" w:hAnsi="Times New Roman" w:cs="Times New Roman"/>
          <w:sz w:val="24"/>
          <w:szCs w:val="24"/>
        </w:rPr>
        <w:t>s</w:t>
      </w:r>
      <w:r>
        <w:rPr>
          <w:rFonts w:ascii="Times New Roman" w:hAnsi="Times New Roman" w:cs="Times New Roman"/>
          <w:sz w:val="24"/>
          <w:szCs w:val="24"/>
        </w:rPr>
        <w:t>)</w:t>
      </w:r>
      <w:r w:rsidR="00D55633">
        <w:rPr>
          <w:rFonts w:ascii="Times New Roman" w:hAnsi="Times New Roman" w:cs="Times New Roman"/>
          <w:sz w:val="24"/>
          <w:szCs w:val="24"/>
        </w:rPr>
        <w:t>. Parameter specifications that vary among scenarios (combinations of OMs and EMs) are denoted in the table.</w:t>
      </w:r>
    </w:p>
    <w:tbl>
      <w:tblPr>
        <w:tblStyle w:val="LightShading1"/>
        <w:tblW w:w="9468" w:type="dxa"/>
        <w:shd w:val="clear" w:color="auto" w:fill="FFFFFF" w:themeFill="background1"/>
        <w:tblLayout w:type="fixed"/>
        <w:tblLook w:val="04A0" w:firstRow="1" w:lastRow="0" w:firstColumn="1" w:lastColumn="0" w:noHBand="0" w:noVBand="1"/>
      </w:tblPr>
      <w:tblGrid>
        <w:gridCol w:w="5778"/>
        <w:gridCol w:w="1080"/>
        <w:gridCol w:w="1170"/>
        <w:gridCol w:w="1440"/>
      </w:tblGrid>
      <w:tr w:rsidR="00807D16" w:rsidRPr="004D5D67" w14:paraId="2E872D3F" w14:textId="77777777" w:rsidTr="00AD36F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bottom w:val="nil"/>
            </w:tcBorders>
            <w:shd w:val="clear" w:color="auto" w:fill="FFFFFF" w:themeFill="background1"/>
            <w:noWrap/>
          </w:tcPr>
          <w:p w14:paraId="0DD0F8B4" w14:textId="77777777" w:rsidR="00A94E4B" w:rsidRPr="004D5D67" w:rsidRDefault="00A94E4B" w:rsidP="00384B61">
            <w:pPr>
              <w:tabs>
                <w:tab w:val="left" w:pos="360"/>
              </w:tabs>
              <w:jc w:val="both"/>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Parameter</w:t>
            </w:r>
          </w:p>
        </w:tc>
        <w:tc>
          <w:tcPr>
            <w:tcW w:w="1080" w:type="dxa"/>
            <w:tcBorders>
              <w:bottom w:val="nil"/>
            </w:tcBorders>
            <w:shd w:val="clear" w:color="auto" w:fill="FFFFFF" w:themeFill="background1"/>
          </w:tcPr>
          <w:p w14:paraId="24E1C265" w14:textId="77777777"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p>
        </w:tc>
        <w:tc>
          <w:tcPr>
            <w:tcW w:w="1170" w:type="dxa"/>
            <w:tcBorders>
              <w:bottom w:val="nil"/>
            </w:tcBorders>
            <w:shd w:val="clear" w:color="auto" w:fill="FFFFFF" w:themeFill="background1"/>
          </w:tcPr>
          <w:p w14:paraId="03EB6E98" w14:textId="77777777"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OM</w:t>
            </w:r>
          </w:p>
        </w:tc>
        <w:tc>
          <w:tcPr>
            <w:tcW w:w="1440" w:type="dxa"/>
            <w:tcBorders>
              <w:bottom w:val="nil"/>
            </w:tcBorders>
            <w:shd w:val="clear" w:color="auto" w:fill="FFFFFF" w:themeFill="background1"/>
            <w:noWrap/>
          </w:tcPr>
          <w:p w14:paraId="79FE5EC9" w14:textId="77777777" w:rsidR="00A94E4B" w:rsidRPr="004D5D67" w:rsidRDefault="00A94E4B" w:rsidP="00384B61">
            <w:pPr>
              <w:tabs>
                <w:tab w:val="left" w:pos="360"/>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w:t>
            </w:r>
          </w:p>
        </w:tc>
      </w:tr>
      <w:tr w:rsidR="00807D16" w:rsidRPr="004D5D67" w14:paraId="53F81C15" w14:textId="77777777" w:rsidTr="00F641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top w:val="nil"/>
              <w:bottom w:val="single" w:sz="8" w:space="0" w:color="000000" w:themeColor="text1"/>
            </w:tcBorders>
            <w:shd w:val="clear" w:color="auto" w:fill="FFFFFF" w:themeFill="background1"/>
            <w:noWrap/>
          </w:tcPr>
          <w:p w14:paraId="12DF96D7" w14:textId="77777777" w:rsidR="00A94E4B" w:rsidRPr="004D5D67" w:rsidRDefault="00A94E4B" w:rsidP="00384B61">
            <w:pPr>
              <w:tabs>
                <w:tab w:val="left" w:pos="360"/>
              </w:tabs>
              <w:jc w:val="both"/>
              <w:rPr>
                <w:rFonts w:ascii="Times New Roman" w:eastAsia="Times New Roman" w:hAnsi="Times New Roman" w:cs="Times New Roman"/>
                <w:b w:val="0"/>
                <w:color w:val="000000"/>
                <w:sz w:val="24"/>
                <w:szCs w:val="24"/>
              </w:rPr>
            </w:pPr>
            <w:r w:rsidRPr="004D5D67">
              <w:rPr>
                <w:rFonts w:ascii="Times New Roman" w:eastAsia="Times New Roman" w:hAnsi="Times New Roman" w:cs="Times New Roman"/>
                <w:b w:val="0"/>
                <w:color w:val="000000"/>
                <w:sz w:val="24"/>
                <w:szCs w:val="24"/>
              </w:rPr>
              <w:t>Name</w:t>
            </w:r>
          </w:p>
        </w:tc>
        <w:tc>
          <w:tcPr>
            <w:tcW w:w="1080" w:type="dxa"/>
            <w:tcBorders>
              <w:top w:val="nil"/>
              <w:bottom w:val="single" w:sz="8" w:space="0" w:color="000000" w:themeColor="text1"/>
            </w:tcBorders>
            <w:shd w:val="clear" w:color="auto" w:fill="FFFFFF" w:themeFill="background1"/>
          </w:tcPr>
          <w:p w14:paraId="26AA7E7D"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D5D67">
              <w:rPr>
                <w:rFonts w:ascii="Times New Roman" w:eastAsia="Times New Roman" w:hAnsi="Times New Roman" w:cs="Times New Roman"/>
                <w:color w:val="000000"/>
                <w:sz w:val="24"/>
                <w:szCs w:val="24"/>
              </w:rPr>
              <w:t>Symbol</w:t>
            </w:r>
          </w:p>
        </w:tc>
        <w:tc>
          <w:tcPr>
            <w:tcW w:w="1170" w:type="dxa"/>
            <w:tcBorders>
              <w:top w:val="nil"/>
              <w:bottom w:val="single" w:sz="8" w:space="0" w:color="000000" w:themeColor="text1"/>
            </w:tcBorders>
            <w:shd w:val="clear" w:color="auto" w:fill="FFFFFF" w:themeFill="background1"/>
          </w:tcPr>
          <w:p w14:paraId="75C346B7"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4D5D67">
              <w:rPr>
                <w:rFonts w:ascii="Times New Roman" w:eastAsia="Times New Roman" w:hAnsi="Times New Roman" w:cs="Times New Roman"/>
                <w:color w:val="000000"/>
                <w:sz w:val="24"/>
                <w:szCs w:val="24"/>
              </w:rPr>
              <w:t>True value</w:t>
            </w:r>
          </w:p>
        </w:tc>
        <w:tc>
          <w:tcPr>
            <w:tcW w:w="1440" w:type="dxa"/>
            <w:tcBorders>
              <w:top w:val="nil"/>
              <w:bottom w:val="single" w:sz="8" w:space="0" w:color="000000" w:themeColor="text1"/>
            </w:tcBorders>
            <w:shd w:val="clear" w:color="auto" w:fill="FFFFFF" w:themeFill="background1"/>
            <w:noWrap/>
          </w:tcPr>
          <w:p w14:paraId="5F7CDB5B"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Fix</w:t>
            </w:r>
            <w:r w:rsidR="00D55633">
              <w:rPr>
                <w:rFonts w:ascii="Times New Roman" w:eastAsia="Times New Roman" w:hAnsi="Times New Roman" w:cs="Times New Roman"/>
                <w:color w:val="000000"/>
                <w:sz w:val="24"/>
                <w:szCs w:val="24"/>
              </w:rPr>
              <w:t>ed</w:t>
            </w:r>
            <w:r>
              <w:rPr>
                <w:rFonts w:ascii="Times New Roman" w:eastAsia="Times New Roman" w:hAnsi="Times New Roman" w:cs="Times New Roman"/>
                <w:color w:val="000000"/>
                <w:sz w:val="24"/>
                <w:szCs w:val="24"/>
              </w:rPr>
              <w:t xml:space="preserve"> </w:t>
            </w:r>
            <w:r w:rsidR="00381494">
              <w:rPr>
                <w:rFonts w:ascii="Times New Roman" w:eastAsia="Times New Roman" w:hAnsi="Times New Roman" w:cs="Times New Roman"/>
                <w:color w:val="000000"/>
                <w:sz w:val="24"/>
                <w:szCs w:val="24"/>
              </w:rPr>
              <w:t xml:space="preserve">(F) </w:t>
            </w:r>
            <w:r>
              <w:rPr>
                <w:rFonts w:ascii="Times New Roman" w:eastAsia="Times New Roman" w:hAnsi="Times New Roman" w:cs="Times New Roman"/>
                <w:color w:val="000000"/>
                <w:sz w:val="24"/>
                <w:szCs w:val="24"/>
              </w:rPr>
              <w:t>or</w:t>
            </w:r>
            <w:r w:rsidR="00241F95">
              <w:rPr>
                <w:rFonts w:ascii="Times New Roman" w:eastAsia="Times New Roman" w:hAnsi="Times New Roman" w:cs="Times New Roman"/>
                <w:color w:val="000000"/>
                <w:sz w:val="24"/>
                <w:szCs w:val="24"/>
              </w:rPr>
              <w:t xml:space="preserve"> </w:t>
            </w:r>
            <w:r w:rsidR="00AD36F0">
              <w:rPr>
                <w:rFonts w:ascii="Times New Roman" w:eastAsia="Times New Roman" w:hAnsi="Times New Roman" w:cs="Times New Roman"/>
                <w:color w:val="000000"/>
                <w:sz w:val="24"/>
                <w:szCs w:val="24"/>
              </w:rPr>
              <w:t>E</w:t>
            </w:r>
            <w:r>
              <w:rPr>
                <w:rFonts w:ascii="Times New Roman" w:eastAsia="Times New Roman" w:hAnsi="Times New Roman" w:cs="Times New Roman"/>
                <w:color w:val="000000"/>
                <w:sz w:val="24"/>
                <w:szCs w:val="24"/>
              </w:rPr>
              <w:t>stimate</w:t>
            </w:r>
            <w:r w:rsidR="00D55633">
              <w:rPr>
                <w:rFonts w:ascii="Times New Roman" w:eastAsia="Times New Roman" w:hAnsi="Times New Roman" w:cs="Times New Roman"/>
                <w:color w:val="000000"/>
                <w:sz w:val="24"/>
                <w:szCs w:val="24"/>
              </w:rPr>
              <w:t>d</w:t>
            </w:r>
            <w:r w:rsidR="00AD36F0">
              <w:rPr>
                <w:rFonts w:ascii="Times New Roman" w:eastAsia="Times New Roman" w:hAnsi="Times New Roman" w:cs="Times New Roman"/>
                <w:color w:val="000000"/>
                <w:sz w:val="24"/>
                <w:szCs w:val="24"/>
              </w:rPr>
              <w:t xml:space="preserve"> (Est)</w:t>
            </w:r>
          </w:p>
        </w:tc>
      </w:tr>
      <w:tr w:rsidR="00807D16" w:rsidRPr="00DD6BFB" w14:paraId="439EBE9E"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705A2C4A" w14:textId="77777777" w:rsidR="00A94E4B" w:rsidRPr="00353621"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Natural mortality rate</w:t>
            </w:r>
          </w:p>
        </w:tc>
        <w:tc>
          <w:tcPr>
            <w:tcW w:w="1080" w:type="dxa"/>
            <w:shd w:val="clear" w:color="auto" w:fill="FFFFFF" w:themeFill="background1"/>
          </w:tcPr>
          <w:p w14:paraId="4E620AD8"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M</w:t>
            </w:r>
          </w:p>
        </w:tc>
        <w:tc>
          <w:tcPr>
            <w:tcW w:w="1170" w:type="dxa"/>
            <w:shd w:val="clear" w:color="auto" w:fill="FFFFFF" w:themeFill="background1"/>
          </w:tcPr>
          <w:p w14:paraId="2246D2F8" w14:textId="77777777" w:rsidR="00A94E4B" w:rsidRPr="005A42E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sz w:val="24"/>
                <w:szCs w:val="24"/>
              </w:rPr>
              <w:t>0.2 yr</w:t>
            </w:r>
            <w:r>
              <w:rPr>
                <w:rFonts w:ascii="Times New Roman" w:eastAsia="Times New Roman" w:hAnsi="Times New Roman" w:cs="Times New Roman"/>
                <w:color w:val="000000"/>
                <w:sz w:val="24"/>
                <w:szCs w:val="24"/>
                <w:vertAlign w:val="superscript"/>
              </w:rPr>
              <w:t>-1</w:t>
            </w:r>
          </w:p>
        </w:tc>
        <w:tc>
          <w:tcPr>
            <w:tcW w:w="1440" w:type="dxa"/>
            <w:shd w:val="clear" w:color="auto" w:fill="FFFFFF" w:themeFill="background1"/>
            <w:noWrap/>
          </w:tcPr>
          <w:p w14:paraId="1218270C"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199E446D"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3C038346"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bookmarkStart w:id="181" w:name="RANGE!A2:E13"/>
            <w:r w:rsidRPr="00DD6BFB">
              <w:rPr>
                <w:rFonts w:ascii="Times New Roman" w:eastAsia="Times New Roman" w:hAnsi="Times New Roman" w:cs="Times New Roman"/>
                <w:b w:val="0"/>
                <w:color w:val="000000"/>
                <w:sz w:val="24"/>
                <w:szCs w:val="24"/>
              </w:rPr>
              <w:t>L</w:t>
            </w:r>
            <w:bookmarkEnd w:id="181"/>
            <w:r>
              <w:rPr>
                <w:rFonts w:ascii="Times New Roman" w:eastAsia="Times New Roman" w:hAnsi="Times New Roman" w:cs="Times New Roman"/>
                <w:b w:val="0"/>
                <w:color w:val="000000"/>
                <w:sz w:val="24"/>
                <w:szCs w:val="24"/>
              </w:rPr>
              <w:t>ength at age 1</w:t>
            </w:r>
          </w:p>
        </w:tc>
        <w:tc>
          <w:tcPr>
            <w:tcW w:w="1080" w:type="dxa"/>
            <w:shd w:val="clear" w:color="auto" w:fill="FFFFFF" w:themeFill="background1"/>
          </w:tcPr>
          <w:p w14:paraId="6DCFE008"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Pr>
                <w:rFonts w:ascii="Times New Roman" w:eastAsia="Times New Roman" w:hAnsi="Times New Roman" w:cs="Times New Roman"/>
                <w:i/>
                <w:color w:val="000000"/>
                <w:sz w:val="24"/>
                <w:szCs w:val="24"/>
              </w:rPr>
              <w:t>L</w:t>
            </w:r>
            <w:r>
              <w:rPr>
                <w:rFonts w:ascii="Times New Roman" w:eastAsia="Times New Roman" w:hAnsi="Times New Roman" w:cs="Times New Roman"/>
                <w:i/>
                <w:color w:val="000000"/>
                <w:sz w:val="24"/>
                <w:szCs w:val="24"/>
                <w:vertAlign w:val="subscript"/>
              </w:rPr>
              <w:t>a=1</w:t>
            </w:r>
          </w:p>
        </w:tc>
        <w:tc>
          <w:tcPr>
            <w:tcW w:w="1170" w:type="dxa"/>
            <w:shd w:val="clear" w:color="auto" w:fill="FFFFFF" w:themeFill="background1"/>
          </w:tcPr>
          <w:p w14:paraId="5AD2774F"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 xml:space="preserve"> cm</w:t>
            </w:r>
          </w:p>
        </w:tc>
        <w:tc>
          <w:tcPr>
            <w:tcW w:w="1440" w:type="dxa"/>
            <w:shd w:val="clear" w:color="auto" w:fill="FFFFFF" w:themeFill="background1"/>
            <w:noWrap/>
          </w:tcPr>
          <w:p w14:paraId="5737FAD3" w14:textId="77777777" w:rsidR="00A94E4B" w:rsidRPr="00DD6BFB" w:rsidRDefault="00E76181" w:rsidP="00E7618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0AE7281B"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67B3BFEB"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Asymptotic maximum length</w:t>
            </w:r>
          </w:p>
        </w:tc>
        <w:tc>
          <w:tcPr>
            <w:tcW w:w="1080" w:type="dxa"/>
            <w:shd w:val="clear" w:color="auto" w:fill="FFFFFF" w:themeFill="background1"/>
          </w:tcPr>
          <w:p w14:paraId="75D68EA8"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L</w:t>
            </w:r>
            <w:r w:rsidRPr="004D5D67">
              <w:rPr>
                <w:rFonts w:ascii="Times New Roman" w:eastAsia="Times New Roman" w:hAnsi="Times New Roman" w:cs="Times New Roman"/>
                <w:i/>
                <w:color w:val="000000"/>
                <w:sz w:val="24"/>
                <w:szCs w:val="24"/>
                <w:vertAlign w:val="subscript"/>
              </w:rPr>
              <w:t>∞</w:t>
            </w:r>
          </w:p>
        </w:tc>
        <w:tc>
          <w:tcPr>
            <w:tcW w:w="1170" w:type="dxa"/>
            <w:shd w:val="clear" w:color="auto" w:fill="FFFFFF" w:themeFill="background1"/>
          </w:tcPr>
          <w:p w14:paraId="432BBFA3"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132</w:t>
            </w:r>
            <w:r>
              <w:rPr>
                <w:rFonts w:ascii="Times New Roman" w:eastAsia="Times New Roman" w:hAnsi="Times New Roman" w:cs="Times New Roman"/>
                <w:color w:val="000000"/>
                <w:sz w:val="24"/>
                <w:szCs w:val="24"/>
              </w:rPr>
              <w:t xml:space="preserve"> cm</w:t>
            </w:r>
          </w:p>
        </w:tc>
        <w:tc>
          <w:tcPr>
            <w:tcW w:w="1440" w:type="dxa"/>
            <w:shd w:val="clear" w:color="auto" w:fill="FFFFFF" w:themeFill="background1"/>
            <w:noWrap/>
          </w:tcPr>
          <w:p w14:paraId="0063ACC1" w14:textId="77777777" w:rsidR="00A94E4B" w:rsidRPr="00DD6BFB" w:rsidRDefault="00E76181"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7F661E3D"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60FA4BEE"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Von Bertalanffy growth coefficient</w:t>
            </w:r>
          </w:p>
        </w:tc>
        <w:tc>
          <w:tcPr>
            <w:tcW w:w="1080" w:type="dxa"/>
            <w:shd w:val="clear" w:color="auto" w:fill="FFFFFF" w:themeFill="background1"/>
          </w:tcPr>
          <w:p w14:paraId="7D3FD38C"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w:t>
            </w:r>
          </w:p>
        </w:tc>
        <w:tc>
          <w:tcPr>
            <w:tcW w:w="1170" w:type="dxa"/>
            <w:shd w:val="clear" w:color="auto" w:fill="FFFFFF" w:themeFill="background1"/>
          </w:tcPr>
          <w:p w14:paraId="14A39A92"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0.2</w:t>
            </w:r>
            <w:r>
              <w:rPr>
                <w:rFonts w:ascii="Times New Roman" w:eastAsia="Times New Roman" w:hAnsi="Times New Roman" w:cs="Times New Roman"/>
                <w:color w:val="000000"/>
                <w:sz w:val="24"/>
                <w:szCs w:val="24"/>
              </w:rPr>
              <w:t xml:space="preserve"> yr</w:t>
            </w:r>
            <w:r>
              <w:rPr>
                <w:rFonts w:ascii="Times New Roman" w:eastAsia="Times New Roman" w:hAnsi="Times New Roman" w:cs="Times New Roman"/>
                <w:color w:val="000000"/>
                <w:sz w:val="24"/>
                <w:szCs w:val="24"/>
                <w:vertAlign w:val="superscript"/>
              </w:rPr>
              <w:t>-1</w:t>
            </w:r>
          </w:p>
        </w:tc>
        <w:tc>
          <w:tcPr>
            <w:tcW w:w="1440" w:type="dxa"/>
            <w:shd w:val="clear" w:color="auto" w:fill="FFFFFF" w:themeFill="background1"/>
            <w:noWrap/>
          </w:tcPr>
          <w:p w14:paraId="636D9E7D" w14:textId="77777777" w:rsidR="00A94E4B" w:rsidRPr="00DD6BFB" w:rsidRDefault="00E76181" w:rsidP="00E7618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4EA0ECC4"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0BA2FB88"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Coefficient of variation for length at age</w:t>
            </w:r>
            <w:r w:rsidR="00381494">
              <w:rPr>
                <w:rFonts w:ascii="Times New Roman" w:eastAsia="Times New Roman" w:hAnsi="Times New Roman" w:cs="Times New Roman"/>
                <w:b w:val="0"/>
                <w:color w:val="000000"/>
                <w:sz w:val="24"/>
                <w:szCs w:val="24"/>
              </w:rPr>
              <w:t xml:space="preserve"> 1</w:t>
            </w:r>
          </w:p>
        </w:tc>
        <w:tc>
          <w:tcPr>
            <w:tcW w:w="1080" w:type="dxa"/>
            <w:shd w:val="clear" w:color="auto" w:fill="FFFFFF" w:themeFill="background1"/>
          </w:tcPr>
          <w:p w14:paraId="06983D24"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sidRPr="004D5D67">
              <w:rPr>
                <w:rFonts w:ascii="Times New Roman" w:eastAsia="Times New Roman" w:hAnsi="Times New Roman" w:cs="Times New Roman"/>
                <w:i/>
                <w:color w:val="000000"/>
                <w:sz w:val="24"/>
                <w:szCs w:val="24"/>
              </w:rPr>
              <w:t>CV</w:t>
            </w:r>
            <w:r w:rsidR="00381494">
              <w:rPr>
                <w:rFonts w:ascii="Times New Roman" w:eastAsia="Times New Roman" w:hAnsi="Times New Roman" w:cs="Times New Roman"/>
                <w:i/>
                <w:color w:val="000000"/>
                <w:sz w:val="24"/>
                <w:szCs w:val="24"/>
                <w:vertAlign w:val="subscript"/>
              </w:rPr>
              <w:t>a=1</w:t>
            </w:r>
          </w:p>
        </w:tc>
        <w:tc>
          <w:tcPr>
            <w:tcW w:w="1170" w:type="dxa"/>
            <w:shd w:val="clear" w:color="auto" w:fill="FFFFFF" w:themeFill="background1"/>
          </w:tcPr>
          <w:p w14:paraId="196E526A"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0.1</w:t>
            </w:r>
          </w:p>
        </w:tc>
        <w:tc>
          <w:tcPr>
            <w:tcW w:w="1440" w:type="dxa"/>
            <w:shd w:val="clear" w:color="auto" w:fill="FFFFFF" w:themeFill="background1"/>
            <w:noWrap/>
          </w:tcPr>
          <w:p w14:paraId="385C7929" w14:textId="77777777" w:rsidR="00A94E4B" w:rsidRPr="00DD6BFB" w:rsidRDefault="00E76181" w:rsidP="00E7618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73FD5BC0"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0EA7F100" w14:textId="77777777" w:rsidR="00381494" w:rsidRDefault="00381494" w:rsidP="00384B61">
            <w:pPr>
              <w:tabs>
                <w:tab w:val="left" w:pos="360"/>
              </w:tabs>
              <w:ind w:left="360"/>
              <w:rPr>
                <w:rFonts w:ascii="Times New Roman" w:eastAsia="Times New Roman" w:hAnsi="Times New Roman" w:cs="Times New Roman"/>
                <w:color w:val="000000"/>
                <w:sz w:val="24"/>
                <w:szCs w:val="24"/>
              </w:rPr>
            </w:pPr>
            <w:r>
              <w:rPr>
                <w:rFonts w:ascii="Times New Roman" w:eastAsia="Times New Roman" w:hAnsi="Times New Roman" w:cs="Times New Roman"/>
                <w:b w:val="0"/>
                <w:color w:val="000000"/>
                <w:sz w:val="24"/>
                <w:szCs w:val="24"/>
              </w:rPr>
              <w:t>Coefficient of variation for as</w:t>
            </w:r>
            <w:r w:rsidR="0044080A">
              <w:rPr>
                <w:rFonts w:ascii="Times New Roman" w:eastAsia="Times New Roman" w:hAnsi="Times New Roman" w:cs="Times New Roman"/>
                <w:b w:val="0"/>
                <w:color w:val="000000"/>
                <w:sz w:val="24"/>
                <w:szCs w:val="24"/>
              </w:rPr>
              <w:t>y</w:t>
            </w:r>
            <w:r>
              <w:rPr>
                <w:rFonts w:ascii="Times New Roman" w:eastAsia="Times New Roman" w:hAnsi="Times New Roman" w:cs="Times New Roman"/>
                <w:b w:val="0"/>
                <w:color w:val="000000"/>
                <w:sz w:val="24"/>
                <w:szCs w:val="24"/>
              </w:rPr>
              <w:t>mptotic maximum length</w:t>
            </w:r>
          </w:p>
        </w:tc>
        <w:tc>
          <w:tcPr>
            <w:tcW w:w="1080" w:type="dxa"/>
            <w:shd w:val="clear" w:color="auto" w:fill="FFFFFF" w:themeFill="background1"/>
          </w:tcPr>
          <w:p w14:paraId="5BD53FA6" w14:textId="77777777" w:rsidR="00381494" w:rsidRPr="004D5D67" w:rsidRDefault="00381494"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sidRPr="004D5D67">
              <w:rPr>
                <w:rFonts w:ascii="Times New Roman" w:eastAsia="Times New Roman" w:hAnsi="Times New Roman" w:cs="Times New Roman"/>
                <w:i/>
                <w:color w:val="000000"/>
                <w:sz w:val="24"/>
                <w:szCs w:val="24"/>
              </w:rPr>
              <w:t>CV</w:t>
            </w:r>
            <w:r w:rsidRPr="004D5D67">
              <w:rPr>
                <w:rFonts w:ascii="Times New Roman" w:eastAsia="Times New Roman" w:hAnsi="Times New Roman" w:cs="Times New Roman"/>
                <w:i/>
                <w:color w:val="000000"/>
                <w:sz w:val="24"/>
                <w:szCs w:val="24"/>
                <w:vertAlign w:val="subscript"/>
              </w:rPr>
              <w:t>∞</w:t>
            </w:r>
          </w:p>
        </w:tc>
        <w:tc>
          <w:tcPr>
            <w:tcW w:w="1170" w:type="dxa"/>
            <w:shd w:val="clear" w:color="auto" w:fill="FFFFFF" w:themeFill="background1"/>
          </w:tcPr>
          <w:p w14:paraId="1EF7BB6B" w14:textId="77777777" w:rsidR="00381494"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p>
        </w:tc>
        <w:tc>
          <w:tcPr>
            <w:tcW w:w="1440" w:type="dxa"/>
            <w:shd w:val="clear" w:color="auto" w:fill="FFFFFF" w:themeFill="background1"/>
            <w:noWrap/>
          </w:tcPr>
          <w:p w14:paraId="20DDB1DE" w14:textId="77777777" w:rsidR="00381494" w:rsidRDefault="00E76181" w:rsidP="00E7618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41FB6160"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59B5C73D"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maturity</w:t>
            </w:r>
          </w:p>
        </w:tc>
        <w:tc>
          <w:tcPr>
            <w:tcW w:w="1080" w:type="dxa"/>
            <w:shd w:val="clear" w:color="auto" w:fill="FFFFFF" w:themeFill="background1"/>
          </w:tcPr>
          <w:p w14:paraId="2DA95DFB"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mat</m:t>
                    </m:r>
                  </m:sup>
                </m:sSubSup>
              </m:oMath>
            </m:oMathPara>
          </w:p>
        </w:tc>
        <w:tc>
          <w:tcPr>
            <w:tcW w:w="1170" w:type="dxa"/>
            <w:shd w:val="clear" w:color="auto" w:fill="FFFFFF" w:themeFill="background1"/>
          </w:tcPr>
          <w:p w14:paraId="55873276"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 cm</w:t>
            </w:r>
          </w:p>
        </w:tc>
        <w:tc>
          <w:tcPr>
            <w:tcW w:w="1440" w:type="dxa"/>
            <w:shd w:val="clear" w:color="auto" w:fill="FFFFFF" w:themeFill="background1"/>
            <w:noWrap/>
          </w:tcPr>
          <w:p w14:paraId="3EA7AF43"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01B504D2"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63D37704"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Length at 95% maturity</w:t>
            </w:r>
          </w:p>
        </w:tc>
        <w:tc>
          <w:tcPr>
            <w:tcW w:w="1080" w:type="dxa"/>
            <w:shd w:val="clear" w:color="auto" w:fill="FFFFFF" w:themeFill="background1"/>
          </w:tcPr>
          <w:p w14:paraId="4289B7CF"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mat</m:t>
                    </m:r>
                  </m:sup>
                </m:sSubSup>
              </m:oMath>
            </m:oMathPara>
          </w:p>
        </w:tc>
        <w:tc>
          <w:tcPr>
            <w:tcW w:w="1170" w:type="dxa"/>
            <w:shd w:val="clear" w:color="auto" w:fill="FFFFFF" w:themeFill="background1"/>
          </w:tcPr>
          <w:p w14:paraId="385D547F" w14:textId="77777777"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 cm</w:t>
            </w:r>
          </w:p>
        </w:tc>
        <w:tc>
          <w:tcPr>
            <w:tcW w:w="1440" w:type="dxa"/>
            <w:shd w:val="clear" w:color="auto" w:fill="FFFFFF" w:themeFill="background1"/>
            <w:noWrap/>
          </w:tcPr>
          <w:p w14:paraId="6F7F4CDF" w14:textId="77777777" w:rsidR="00A94E4B" w:rsidRPr="00DD6BFB"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79EB7DB7"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18869EDE"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Average recruits for the unfished population (natural log)</w:t>
            </w:r>
          </w:p>
        </w:tc>
        <w:tc>
          <w:tcPr>
            <w:tcW w:w="1080" w:type="dxa"/>
            <w:shd w:val="clear" w:color="auto" w:fill="FFFFFF" w:themeFill="background1"/>
          </w:tcPr>
          <w:p w14:paraId="7F89756D" w14:textId="77777777" w:rsidR="00A94E4B" w:rsidRPr="004D5D67" w:rsidRDefault="00A94E4B" w:rsidP="00384B61">
            <w:pPr>
              <w:tabs>
                <w:tab w:val="left" w:pos="360"/>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ln(r</w:t>
            </w:r>
            <w:r>
              <w:rPr>
                <w:rFonts w:ascii="Times New Roman" w:eastAsia="Times New Roman" w:hAnsi="Times New Roman" w:cs="Times New Roman"/>
                <w:i/>
                <w:color w:val="000000"/>
                <w:sz w:val="24"/>
                <w:szCs w:val="24"/>
                <w:vertAlign w:val="subscript"/>
              </w:rPr>
              <w:t>0</w:t>
            </w:r>
            <w:r>
              <w:rPr>
                <w:rFonts w:ascii="Times New Roman" w:eastAsia="Times New Roman" w:hAnsi="Times New Roman" w:cs="Times New Roman"/>
                <w:i/>
                <w:color w:val="000000"/>
                <w:sz w:val="24"/>
                <w:szCs w:val="24"/>
              </w:rPr>
              <w:t>)</w:t>
            </w:r>
          </w:p>
        </w:tc>
        <w:tc>
          <w:tcPr>
            <w:tcW w:w="1170" w:type="dxa"/>
            <w:shd w:val="clear" w:color="auto" w:fill="FFFFFF" w:themeFill="background1"/>
          </w:tcPr>
          <w:p w14:paraId="576AD214"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sidRPr="00DD6BFB">
              <w:rPr>
                <w:rFonts w:ascii="Times New Roman" w:eastAsia="Times New Roman" w:hAnsi="Times New Roman" w:cs="Times New Roman"/>
                <w:color w:val="000000"/>
                <w:sz w:val="24"/>
                <w:szCs w:val="24"/>
              </w:rPr>
              <w:t>18.7</w:t>
            </w:r>
          </w:p>
        </w:tc>
        <w:tc>
          <w:tcPr>
            <w:tcW w:w="1440" w:type="dxa"/>
            <w:shd w:val="clear" w:color="auto" w:fill="FFFFFF" w:themeFill="background1"/>
            <w:noWrap/>
          </w:tcPr>
          <w:p w14:paraId="380A304B"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43EDD158"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5A42D8D4"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Steepness of the Beverton-Holt stock recruit function</w:t>
            </w:r>
          </w:p>
        </w:tc>
        <w:tc>
          <w:tcPr>
            <w:tcW w:w="1080" w:type="dxa"/>
            <w:shd w:val="clear" w:color="auto" w:fill="FFFFFF" w:themeFill="background1"/>
          </w:tcPr>
          <w:p w14:paraId="518526E3"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w:t>
            </w:r>
          </w:p>
        </w:tc>
        <w:tc>
          <w:tcPr>
            <w:tcW w:w="1170" w:type="dxa"/>
            <w:shd w:val="clear" w:color="auto" w:fill="FFFFFF" w:themeFill="background1"/>
          </w:tcPr>
          <w:p w14:paraId="7C31C58D"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0.65</w:t>
            </w:r>
          </w:p>
        </w:tc>
        <w:tc>
          <w:tcPr>
            <w:tcW w:w="1440" w:type="dxa"/>
            <w:shd w:val="clear" w:color="auto" w:fill="FFFFFF" w:themeFill="background1"/>
            <w:noWrap/>
          </w:tcPr>
          <w:p w14:paraId="1C74B26D" w14:textId="13B25D7B" w:rsidR="00A94E4B" w:rsidRPr="00B44357" w:rsidRDefault="00381494"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vertAlign w:val="superscript"/>
                <w:rPrChange w:id="182" w:author="Kelli Johnson" w:date="2016-05-26T10:59:00Z">
                  <w:rPr>
                    <w:rFonts w:ascii="Times New Roman" w:eastAsia="Times New Roman" w:hAnsi="Times New Roman" w:cs="Times New Roman"/>
                    <w:color w:val="000000"/>
                    <w:sz w:val="24"/>
                    <w:szCs w:val="24"/>
                  </w:rPr>
                </w:rPrChange>
              </w:rPr>
            </w:pPr>
            <w:r>
              <w:rPr>
                <w:rFonts w:ascii="Times New Roman" w:eastAsia="Times New Roman" w:hAnsi="Times New Roman" w:cs="Times New Roman"/>
                <w:color w:val="000000"/>
                <w:sz w:val="24"/>
                <w:szCs w:val="24"/>
              </w:rPr>
              <w:t>F</w:t>
            </w:r>
            <w:ins w:id="183" w:author="Kelli Johnson" w:date="2016-05-26T10:59:00Z">
              <w:r w:rsidR="00B44357">
                <w:rPr>
                  <w:rFonts w:ascii="Times New Roman" w:eastAsia="Times New Roman" w:hAnsi="Times New Roman" w:cs="Times New Roman"/>
                  <w:color w:val="000000"/>
                  <w:sz w:val="24"/>
                  <w:szCs w:val="24"/>
                  <w:vertAlign w:val="superscript"/>
                </w:rPr>
                <w:t>1</w:t>
              </w:r>
            </w:ins>
          </w:p>
        </w:tc>
      </w:tr>
      <w:tr w:rsidR="00807D16" w:rsidRPr="00DD6BFB" w14:paraId="1B3847CD"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1584FD54"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Marginal log-standard deviation of recruitment</w:t>
            </w:r>
          </w:p>
        </w:tc>
        <w:tc>
          <w:tcPr>
            <w:tcW w:w="1080" w:type="dxa"/>
            <w:shd w:val="clear" w:color="auto" w:fill="FFFFFF" w:themeFill="background1"/>
          </w:tcPr>
          <w:p w14:paraId="29F7499F"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Pr>
                <w:rFonts w:ascii="Times New Roman" w:eastAsia="Times New Roman" w:hAnsi="Times New Roman" w:cs="Times New Roman"/>
                <w:i/>
                <w:color w:val="000000"/>
                <w:sz w:val="24"/>
                <w:szCs w:val="24"/>
              </w:rPr>
              <w:t>σ</w:t>
            </w:r>
            <w:r>
              <w:rPr>
                <w:rFonts w:ascii="Times New Roman" w:eastAsia="Times New Roman" w:hAnsi="Times New Roman" w:cs="Times New Roman"/>
                <w:i/>
                <w:color w:val="000000"/>
                <w:sz w:val="24"/>
                <w:szCs w:val="24"/>
                <w:vertAlign w:val="subscript"/>
              </w:rPr>
              <w:t>R</w:t>
            </w:r>
          </w:p>
        </w:tc>
        <w:tc>
          <w:tcPr>
            <w:tcW w:w="1170" w:type="dxa"/>
            <w:shd w:val="clear" w:color="auto" w:fill="FFFFFF" w:themeFill="background1"/>
          </w:tcPr>
          <w:p w14:paraId="0ED024E4" w14:textId="3CB8F473" w:rsidR="00A94E4B" w:rsidRPr="00B44357"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vertAlign w:val="superscript"/>
                <w:rPrChange w:id="184" w:author="Kelli Johnson" w:date="2016-05-26T10:59:00Z">
                  <w:rPr>
                    <w:rFonts w:ascii="Times New Roman" w:eastAsia="Times New Roman" w:hAnsi="Times New Roman" w:cs="Times New Roman"/>
                    <w:color w:val="000000"/>
                    <w:sz w:val="24"/>
                    <w:szCs w:val="24"/>
                  </w:rPr>
                </w:rPrChange>
              </w:rPr>
            </w:pPr>
            <w:r>
              <w:rPr>
                <w:rFonts w:ascii="Times New Roman" w:eastAsia="Times New Roman" w:hAnsi="Times New Roman" w:cs="Times New Roman"/>
                <w:color w:val="000000"/>
                <w:sz w:val="24"/>
                <w:szCs w:val="24"/>
              </w:rPr>
              <w:t>0.4</w:t>
            </w:r>
            <w:ins w:id="185" w:author="Kelli Johnson" w:date="2016-05-26T10:59:00Z">
              <w:r w:rsidR="00B44357">
                <w:rPr>
                  <w:rFonts w:ascii="Times New Roman" w:eastAsia="Times New Roman" w:hAnsi="Times New Roman" w:cs="Times New Roman"/>
                  <w:color w:val="000000"/>
                  <w:sz w:val="24"/>
                  <w:szCs w:val="24"/>
                  <w:vertAlign w:val="superscript"/>
                </w:rPr>
                <w:t>2</w:t>
              </w:r>
            </w:ins>
          </w:p>
        </w:tc>
        <w:tc>
          <w:tcPr>
            <w:tcW w:w="1440" w:type="dxa"/>
            <w:shd w:val="clear" w:color="auto" w:fill="FFFFFF" w:themeFill="background1"/>
            <w:noWrap/>
          </w:tcPr>
          <w:p w14:paraId="62240748" w14:textId="77777777" w:rsidR="00A94E4B" w:rsidRPr="00DD6BFB" w:rsidRDefault="00381494"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p>
        </w:tc>
      </w:tr>
      <w:tr w:rsidR="00807D16" w:rsidRPr="00DD6BFB" w14:paraId="1F6D3D1D"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59273380" w14:textId="77777777" w:rsidR="00A94E4B" w:rsidRPr="00F0214C"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Magnitude of autocorrelated recruitment</w:t>
            </w:r>
          </w:p>
        </w:tc>
        <w:tc>
          <w:tcPr>
            <w:tcW w:w="1080" w:type="dxa"/>
            <w:shd w:val="clear" w:color="auto" w:fill="FFFFFF" w:themeFill="background1"/>
          </w:tcPr>
          <w:p w14:paraId="4FEF9FE6" w14:textId="77777777" w:rsidR="00A94E4B" w:rsidRPr="00EB7F45"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sidRPr="00EB7F45">
              <w:rPr>
                <w:rFonts w:ascii="Times New Roman" w:eastAsia="Times New Roman" w:hAnsi="Times New Roman" w:cs="Times New Roman"/>
                <w:color w:val="000000"/>
                <w:sz w:val="24"/>
                <w:szCs w:val="24"/>
              </w:rPr>
              <w:t>ρ</w:t>
            </w:r>
          </w:p>
        </w:tc>
        <w:tc>
          <w:tcPr>
            <w:tcW w:w="1170" w:type="dxa"/>
            <w:shd w:val="clear" w:color="auto" w:fill="FFFFFF" w:themeFill="background1"/>
          </w:tcPr>
          <w:p w14:paraId="36D611B2" w14:textId="3354BF82" w:rsidR="00A94E4B" w:rsidRPr="00DD6BFB" w:rsidRDefault="00B44357"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w:t>
            </w:r>
            <w:r w:rsidR="00A94E4B">
              <w:rPr>
                <w:rFonts w:ascii="Times New Roman" w:eastAsia="Times New Roman" w:hAnsi="Times New Roman" w:cs="Times New Roman"/>
                <w:color w:val="000000"/>
                <w:sz w:val="24"/>
                <w:szCs w:val="24"/>
              </w:rPr>
              <w:t>aries</w:t>
            </w:r>
          </w:p>
        </w:tc>
        <w:tc>
          <w:tcPr>
            <w:tcW w:w="1440" w:type="dxa"/>
            <w:shd w:val="clear" w:color="auto" w:fill="FFFFFF" w:themeFill="background1"/>
            <w:noWrap/>
          </w:tcPr>
          <w:p w14:paraId="4D71BD05"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varies</w:t>
            </w:r>
          </w:p>
        </w:tc>
      </w:tr>
      <w:tr w:rsidR="00807D16" w:rsidRPr="00DD6BFB" w14:paraId="3B16B376"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tcPr>
          <w:p w14:paraId="3CCE4246" w14:textId="77777777" w:rsidR="00A94E4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Random coefficients for recruitment variability (years 1-100)</w:t>
            </w:r>
          </w:p>
        </w:tc>
        <w:tc>
          <w:tcPr>
            <w:tcW w:w="1080" w:type="dxa"/>
            <w:shd w:val="clear" w:color="auto" w:fill="FFFFFF" w:themeFill="background1"/>
          </w:tcPr>
          <w:p w14:paraId="4FD14EDF" w14:textId="77777777" w:rsidR="00A94E4B" w:rsidRPr="00982D50"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vertAlign w:val="subscript"/>
              </w:rPr>
            </w:pPr>
            <w:r>
              <w:rPr>
                <w:rFonts w:ascii="Times New Roman" w:eastAsia="Times New Roman" w:hAnsi="Times New Roman" w:cs="Times New Roman"/>
                <w:i/>
                <w:color w:val="000000"/>
                <w:sz w:val="24"/>
                <w:szCs w:val="24"/>
              </w:rPr>
              <w:t>δ</w:t>
            </w:r>
            <w:r>
              <w:rPr>
                <w:rFonts w:ascii="Times New Roman" w:eastAsia="Times New Roman" w:hAnsi="Times New Roman" w:cs="Times New Roman"/>
                <w:i/>
                <w:color w:val="000000"/>
                <w:sz w:val="24"/>
                <w:szCs w:val="24"/>
                <w:vertAlign w:val="subscript"/>
              </w:rPr>
              <w:t>t</w:t>
            </w:r>
          </w:p>
        </w:tc>
        <w:tc>
          <w:tcPr>
            <w:tcW w:w="1170" w:type="dxa"/>
            <w:shd w:val="clear" w:color="auto" w:fill="FFFFFF" w:themeFill="background1"/>
          </w:tcPr>
          <w:p w14:paraId="2BCB99E1" w14:textId="21721BEE" w:rsidR="00A94E4B" w:rsidRDefault="00B44357"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w:t>
            </w:r>
            <w:r w:rsidR="00A94E4B">
              <w:rPr>
                <w:rFonts w:ascii="Times New Roman" w:eastAsia="Times New Roman" w:hAnsi="Times New Roman" w:cs="Times New Roman"/>
                <w:color w:val="000000"/>
                <w:sz w:val="24"/>
                <w:szCs w:val="24"/>
              </w:rPr>
              <w:t>aries</w:t>
            </w:r>
          </w:p>
        </w:tc>
        <w:tc>
          <w:tcPr>
            <w:tcW w:w="1440" w:type="dxa"/>
            <w:shd w:val="clear" w:color="auto" w:fill="FFFFFF" w:themeFill="background1"/>
            <w:noWrap/>
          </w:tcPr>
          <w:p w14:paraId="3CDB108D" w14:textId="77777777" w:rsidR="00A94E4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2A2E3312"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70EF7F38"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Catchability coefficient for survey index of abundance (natural log)</w:t>
            </w:r>
          </w:p>
        </w:tc>
        <w:tc>
          <w:tcPr>
            <w:tcW w:w="1080" w:type="dxa"/>
            <w:shd w:val="clear" w:color="auto" w:fill="FFFFFF" w:themeFill="background1"/>
          </w:tcPr>
          <w:p w14:paraId="2EF080E1"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ln(</w:t>
            </w:r>
            <w:r w:rsidRPr="004D5D67">
              <w:rPr>
                <w:rFonts w:ascii="Times New Roman" w:eastAsia="Times New Roman" w:hAnsi="Times New Roman" w:cs="Times New Roman"/>
                <w:i/>
                <w:color w:val="000000"/>
                <w:sz w:val="24"/>
                <w:szCs w:val="24"/>
              </w:rPr>
              <w:t>q</w:t>
            </w:r>
            <w:r>
              <w:rPr>
                <w:rFonts w:ascii="Times New Roman" w:eastAsia="Times New Roman" w:hAnsi="Times New Roman" w:cs="Times New Roman"/>
                <w:i/>
                <w:color w:val="000000"/>
                <w:sz w:val="24"/>
                <w:szCs w:val="24"/>
              </w:rPr>
              <w:t>)</w:t>
            </w:r>
          </w:p>
        </w:tc>
        <w:tc>
          <w:tcPr>
            <w:tcW w:w="1170" w:type="dxa"/>
            <w:shd w:val="clear" w:color="auto" w:fill="FFFFFF" w:themeFill="background1"/>
          </w:tcPr>
          <w:p w14:paraId="5B8D0331"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w:t>
            </w:r>
          </w:p>
        </w:tc>
        <w:tc>
          <w:tcPr>
            <w:tcW w:w="1440" w:type="dxa"/>
            <w:shd w:val="clear" w:color="auto" w:fill="FFFFFF" w:themeFill="background1"/>
            <w:noWrap/>
          </w:tcPr>
          <w:p w14:paraId="4BC04545"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172D9963"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496A0C8F"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selection in the fishery</w:t>
            </w:r>
          </w:p>
        </w:tc>
        <w:tc>
          <w:tcPr>
            <w:tcW w:w="1080" w:type="dxa"/>
            <w:shd w:val="clear" w:color="auto" w:fill="FFFFFF" w:themeFill="background1"/>
          </w:tcPr>
          <w:p w14:paraId="0470ADAF"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fishery</m:t>
                    </m:r>
                  </m:sup>
                </m:sSubSup>
              </m:oMath>
            </m:oMathPara>
          </w:p>
        </w:tc>
        <w:tc>
          <w:tcPr>
            <w:tcW w:w="1170" w:type="dxa"/>
            <w:shd w:val="clear" w:color="auto" w:fill="FFFFFF" w:themeFill="background1"/>
          </w:tcPr>
          <w:p w14:paraId="71C3BCFB"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38.2 cm</w:t>
            </w:r>
          </w:p>
        </w:tc>
        <w:tc>
          <w:tcPr>
            <w:tcW w:w="1440" w:type="dxa"/>
            <w:shd w:val="clear" w:color="auto" w:fill="FFFFFF" w:themeFill="background1"/>
            <w:noWrap/>
          </w:tcPr>
          <w:p w14:paraId="7D35E20A"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093BCE0E" w14:textId="77777777" w:rsidTr="00AD36F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4B623944"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at</w:t>
            </w:r>
            <w:r>
              <w:rPr>
                <w:rFonts w:ascii="Times New Roman" w:eastAsia="Times New Roman" w:hAnsi="Times New Roman" w:cs="Times New Roman"/>
                <w:b w:val="0"/>
                <w:color w:val="000000"/>
                <w:sz w:val="24"/>
                <w:szCs w:val="24"/>
              </w:rPr>
              <w:t xml:space="preserve"> 95% selection in the fishery</w:t>
            </w:r>
          </w:p>
        </w:tc>
        <w:tc>
          <w:tcPr>
            <w:tcW w:w="1080" w:type="dxa"/>
            <w:shd w:val="clear" w:color="auto" w:fill="FFFFFF" w:themeFill="background1"/>
          </w:tcPr>
          <w:p w14:paraId="123BB86D"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fishery</m:t>
                    </m:r>
                  </m:sup>
                </m:sSubSup>
              </m:oMath>
            </m:oMathPara>
          </w:p>
        </w:tc>
        <w:tc>
          <w:tcPr>
            <w:tcW w:w="1170" w:type="dxa"/>
            <w:shd w:val="clear" w:color="auto" w:fill="FFFFFF" w:themeFill="background1"/>
          </w:tcPr>
          <w:p w14:paraId="181EF575" w14:textId="77777777"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48.9 cm</w:t>
            </w:r>
          </w:p>
        </w:tc>
        <w:tc>
          <w:tcPr>
            <w:tcW w:w="1440" w:type="dxa"/>
            <w:shd w:val="clear" w:color="auto" w:fill="FFFFFF" w:themeFill="background1"/>
            <w:noWrap/>
          </w:tcPr>
          <w:p w14:paraId="76BB4465"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37B6136B" w14:textId="77777777" w:rsidTr="00AD36F0">
        <w:trPr>
          <w:trHeight w:val="315"/>
        </w:trPr>
        <w:tc>
          <w:tcPr>
            <w:cnfStyle w:val="001000000000" w:firstRow="0" w:lastRow="0" w:firstColumn="1" w:lastColumn="0" w:oddVBand="0" w:evenVBand="0" w:oddHBand="0" w:evenHBand="0" w:firstRowFirstColumn="0" w:firstRowLastColumn="0" w:lastRowFirstColumn="0" w:lastRowLastColumn="0"/>
            <w:tcW w:w="5778" w:type="dxa"/>
            <w:shd w:val="clear" w:color="auto" w:fill="FFFFFF" w:themeFill="background1"/>
            <w:noWrap/>
            <w:hideMark/>
          </w:tcPr>
          <w:p w14:paraId="565CB033"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50% selection in the survey</w:t>
            </w:r>
          </w:p>
        </w:tc>
        <w:tc>
          <w:tcPr>
            <w:tcW w:w="1080" w:type="dxa"/>
            <w:shd w:val="clear" w:color="auto" w:fill="FFFFFF" w:themeFill="background1"/>
          </w:tcPr>
          <w:p w14:paraId="3CE06873" w14:textId="77777777" w:rsidR="00A94E4B" w:rsidRPr="004D5D67" w:rsidRDefault="00A94E4B" w:rsidP="00384B61">
            <w:pPr>
              <w:tabs>
                <w:tab w:val="left" w:pos="360"/>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survey</m:t>
                    </m:r>
                  </m:sup>
                </m:sSubSup>
              </m:oMath>
            </m:oMathPara>
          </w:p>
        </w:tc>
        <w:tc>
          <w:tcPr>
            <w:tcW w:w="1170" w:type="dxa"/>
            <w:shd w:val="clear" w:color="auto" w:fill="FFFFFF" w:themeFill="background1"/>
          </w:tcPr>
          <w:p w14:paraId="0813C80A"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30.6 cm</w:t>
            </w:r>
          </w:p>
        </w:tc>
        <w:tc>
          <w:tcPr>
            <w:tcW w:w="1440" w:type="dxa"/>
            <w:shd w:val="clear" w:color="auto" w:fill="FFFFFF" w:themeFill="background1"/>
            <w:noWrap/>
          </w:tcPr>
          <w:p w14:paraId="79EDED50" w14:textId="77777777" w:rsidR="00A94E4B" w:rsidRPr="00DD6BFB" w:rsidRDefault="00A94E4B" w:rsidP="00384B61">
            <w:pPr>
              <w:tabs>
                <w:tab w:val="left" w:pos="360"/>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r w:rsidR="00807D16" w:rsidRPr="00DD6BFB" w14:paraId="56F36AE2" w14:textId="77777777" w:rsidTr="00F6419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778" w:type="dxa"/>
            <w:tcBorders>
              <w:bottom w:val="single" w:sz="8" w:space="0" w:color="000000" w:themeColor="text1"/>
            </w:tcBorders>
            <w:shd w:val="clear" w:color="auto" w:fill="FFFFFF" w:themeFill="background1"/>
            <w:noWrap/>
            <w:hideMark/>
          </w:tcPr>
          <w:p w14:paraId="5F13C55D" w14:textId="77777777" w:rsidR="00A94E4B" w:rsidRPr="00DD6BFB" w:rsidRDefault="00A94E4B" w:rsidP="00384B61">
            <w:pPr>
              <w:tabs>
                <w:tab w:val="left" w:pos="360"/>
              </w:tabs>
              <w:ind w:left="360"/>
              <w:rPr>
                <w:rFonts w:ascii="Times New Roman" w:eastAsia="Times New Roman" w:hAnsi="Times New Roman" w:cs="Times New Roman"/>
                <w:b w:val="0"/>
                <w:color w:val="000000"/>
                <w:sz w:val="24"/>
                <w:szCs w:val="24"/>
              </w:rPr>
            </w:pPr>
            <w:r>
              <w:rPr>
                <w:rFonts w:ascii="Times New Roman" w:eastAsia="Times New Roman" w:hAnsi="Times New Roman" w:cs="Times New Roman"/>
                <w:b w:val="0"/>
                <w:color w:val="000000"/>
                <w:sz w:val="24"/>
                <w:szCs w:val="24"/>
              </w:rPr>
              <w:t xml:space="preserve">Length </w:t>
            </w:r>
            <w:r w:rsidR="0044080A">
              <w:rPr>
                <w:rFonts w:ascii="Times New Roman" w:eastAsia="Times New Roman" w:hAnsi="Times New Roman" w:cs="Times New Roman"/>
                <w:b w:val="0"/>
                <w:color w:val="000000"/>
                <w:sz w:val="24"/>
                <w:szCs w:val="24"/>
              </w:rPr>
              <w:t xml:space="preserve">at </w:t>
            </w:r>
            <w:r>
              <w:rPr>
                <w:rFonts w:ascii="Times New Roman" w:eastAsia="Times New Roman" w:hAnsi="Times New Roman" w:cs="Times New Roman"/>
                <w:b w:val="0"/>
                <w:color w:val="000000"/>
                <w:sz w:val="24"/>
                <w:szCs w:val="24"/>
              </w:rPr>
              <w:t>95% selection in the survey</w:t>
            </w:r>
          </w:p>
        </w:tc>
        <w:tc>
          <w:tcPr>
            <w:tcW w:w="1080" w:type="dxa"/>
            <w:tcBorders>
              <w:bottom w:val="single" w:sz="8" w:space="0" w:color="000000" w:themeColor="text1"/>
            </w:tcBorders>
            <w:shd w:val="clear" w:color="auto" w:fill="FFFFFF" w:themeFill="background1"/>
          </w:tcPr>
          <w:p w14:paraId="1487644B" w14:textId="77777777" w:rsidR="00A94E4B" w:rsidRPr="004D5D67" w:rsidRDefault="00A94E4B" w:rsidP="00384B61">
            <w:pPr>
              <w:tabs>
                <w:tab w:val="left" w:pos="360"/>
              </w:tab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color w:val="000000"/>
                <w:sz w:val="24"/>
                <w:szCs w:val="24"/>
              </w:rPr>
            </w:pPr>
            <m:oMathPara>
              <m:oMathParaPr>
                <m:jc m:val="left"/>
              </m:oMathParaPr>
              <m:oMath>
                <m:r>
                  <w:rPr>
                    <w:rFonts w:ascii="Cambria Math" w:eastAsia="Times New Roman" w:hAnsi="Cambria Math" w:cs="Times New Roman"/>
                    <w:color w:val="000000"/>
                    <w:sz w:val="24"/>
                    <w:szCs w:val="24"/>
                  </w:rPr>
                  <m:t>θ</m:t>
                </m:r>
                <m:sSubSup>
                  <m:sSubSupPr>
                    <m:ctrlPr>
                      <w:rPr>
                        <w:rFonts w:ascii="Cambria Math" w:eastAsia="Times New Roman" w:hAnsi="Cambria Math" w:cs="Times New Roman"/>
                        <w:i/>
                        <w:color w:val="000000"/>
                        <w:sz w:val="24"/>
                        <w:szCs w:val="24"/>
                      </w:rPr>
                    </m:ctrlPr>
                  </m:sSubSupPr>
                  <m:e>
                    <m:r>
                      <m:rPr>
                        <m:sty m:val="p"/>
                      </m:rPr>
                      <w:rPr>
                        <w:rFonts w:ascii="Cambria Math" w:eastAsia="Times New Roman" w:hAnsi="Cambria Math" w:cs="Times New Roman"/>
                        <w:color w:val="000000"/>
                        <w:sz w:val="24"/>
                        <w:szCs w:val="24"/>
                      </w:rPr>
                      <w:softHyphen/>
                    </m:r>
                  </m:e>
                  <m:sub>
                    <m:r>
                      <w:rPr>
                        <w:rFonts w:ascii="Cambria Math" w:eastAsia="Times New Roman" w:hAnsi="Cambria Math" w:cs="Times New Roman"/>
                        <w:color w:val="000000"/>
                        <w:sz w:val="24"/>
                        <w:szCs w:val="24"/>
                      </w:rPr>
                      <m:t>2</m:t>
                    </m:r>
                  </m:sub>
                  <m:sup>
                    <m:r>
                      <w:rPr>
                        <w:rFonts w:ascii="Cambria Math" w:eastAsia="Times New Roman" w:hAnsi="Cambria Math" w:cs="Times New Roman"/>
                        <w:color w:val="000000"/>
                        <w:sz w:val="24"/>
                        <w:szCs w:val="24"/>
                      </w:rPr>
                      <m:t>survey</m:t>
                    </m:r>
                  </m:sup>
                </m:sSubSup>
              </m:oMath>
            </m:oMathPara>
          </w:p>
        </w:tc>
        <w:tc>
          <w:tcPr>
            <w:tcW w:w="1170" w:type="dxa"/>
            <w:tcBorders>
              <w:bottom w:val="single" w:sz="8" w:space="0" w:color="000000" w:themeColor="text1"/>
            </w:tcBorders>
            <w:shd w:val="clear" w:color="auto" w:fill="FFFFFF" w:themeFill="background1"/>
          </w:tcPr>
          <w:p w14:paraId="291F4D1E" w14:textId="77777777" w:rsidR="00A94E4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39.1 cm</w:t>
            </w:r>
          </w:p>
        </w:tc>
        <w:tc>
          <w:tcPr>
            <w:tcW w:w="1440" w:type="dxa"/>
            <w:tcBorders>
              <w:bottom w:val="single" w:sz="8" w:space="0" w:color="000000" w:themeColor="text1"/>
            </w:tcBorders>
            <w:shd w:val="clear" w:color="auto" w:fill="FFFFFF" w:themeFill="background1"/>
            <w:noWrap/>
          </w:tcPr>
          <w:p w14:paraId="30DE3065" w14:textId="77777777" w:rsidR="00A94E4B" w:rsidRPr="00DD6BFB" w:rsidRDefault="00A94E4B" w:rsidP="00384B61">
            <w:pPr>
              <w:tabs>
                <w:tab w:val="left" w:pos="360"/>
              </w:tabs>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Est</w:t>
            </w:r>
          </w:p>
        </w:tc>
      </w:tr>
    </w:tbl>
    <w:p w14:paraId="535831EC" w14:textId="1EF46747" w:rsidR="00FA358C" w:rsidRPr="009C70E7" w:rsidRDefault="00B44357" w:rsidP="00F6419B">
      <w:pPr>
        <w:pStyle w:val="Caption"/>
        <w:tabs>
          <w:tab w:val="left" w:pos="360"/>
        </w:tabs>
        <w:spacing w:after="0"/>
        <w:contextualSpacing/>
        <w:jc w:val="both"/>
        <w:rPr>
          <w:ins w:id="186" w:author="Kelli Johnson" w:date="2016-05-26T11:00:00Z"/>
          <w:rFonts w:ascii="Times New Roman" w:hAnsi="Times New Roman" w:cs="Times New Roman"/>
          <w:b w:val="0"/>
          <w:sz w:val="20"/>
          <w:szCs w:val="20"/>
        </w:rPr>
      </w:pPr>
      <w:ins w:id="187" w:author="Kelli Johnson" w:date="2016-05-26T10:59:00Z">
        <w:r w:rsidRPr="009C70E7">
          <w:rPr>
            <w:rFonts w:ascii="Times New Roman" w:hAnsi="Times New Roman" w:cs="Times New Roman"/>
            <w:b w:val="0"/>
            <w:sz w:val="20"/>
            <w:szCs w:val="20"/>
            <w:vertAlign w:val="superscript"/>
          </w:rPr>
          <w:t>1</w:t>
        </w:r>
        <w:r w:rsidRPr="009C70E7">
          <w:rPr>
            <w:rFonts w:ascii="Times New Roman" w:hAnsi="Times New Roman" w:cs="Times New Roman"/>
            <w:b w:val="0"/>
            <w:sz w:val="20"/>
            <w:szCs w:val="20"/>
          </w:rPr>
          <w:t>Steepness is estimated in the “less-information”</w:t>
        </w:r>
      </w:ins>
      <w:ins w:id="188" w:author="Kelli Johnson" w:date="2016-05-26T11:00:00Z">
        <w:r w:rsidRPr="009C70E7">
          <w:rPr>
            <w:rFonts w:ascii="Times New Roman" w:hAnsi="Times New Roman" w:cs="Times New Roman"/>
            <w:b w:val="0"/>
            <w:sz w:val="20"/>
            <w:szCs w:val="20"/>
          </w:rPr>
          <w:t xml:space="preserve"> scenario using a beta prior (mean = 0.65, sd = 0.147).</w:t>
        </w:r>
      </w:ins>
    </w:p>
    <w:p w14:paraId="4F6CE0AF" w14:textId="63799CBD" w:rsidR="00B44357" w:rsidRPr="009C70E7" w:rsidRDefault="00B44357" w:rsidP="009C70E7">
      <w:pPr>
        <w:rPr>
          <w:rFonts w:ascii="Times New Roman" w:hAnsi="Times New Roman" w:cs="Times New Roman"/>
          <w:sz w:val="20"/>
          <w:szCs w:val="20"/>
        </w:rPr>
      </w:pPr>
      <w:ins w:id="189" w:author="Kelli Johnson" w:date="2016-05-26T11:00:00Z">
        <w:r w:rsidRPr="009C70E7">
          <w:rPr>
            <w:rFonts w:ascii="Times New Roman" w:hAnsi="Times New Roman" w:cs="Times New Roman"/>
            <w:sz w:val="20"/>
            <w:szCs w:val="20"/>
            <w:vertAlign w:val="superscript"/>
          </w:rPr>
          <w:t>2</w:t>
        </w:r>
        <w:r w:rsidRPr="009C70E7">
          <w:rPr>
            <w:rFonts w:ascii="Times New Roman" w:hAnsi="Times New Roman" w:cs="Times New Roman"/>
            <w:sz w:val="20"/>
            <w:szCs w:val="20"/>
          </w:rPr>
          <w:t>Marginal log-standard deviation of recruitment is 0.6 in the “less-information” scenario.</w:t>
        </w:r>
      </w:ins>
    </w:p>
    <w:p w14:paraId="7980120F" w14:textId="77777777" w:rsidR="00FA358C" w:rsidRDefault="00A94E4B" w:rsidP="00F6419B">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14:paraId="4141B5CC" w14:textId="77777777" w:rsidR="00A94E4B" w:rsidRDefault="00A94E4B" w:rsidP="00384B61">
      <w:pPr>
        <w:keepNext/>
        <w:tabs>
          <w:tab w:val="left" w:pos="360"/>
        </w:tabs>
        <w:spacing w:after="0" w:line="480" w:lineRule="auto"/>
        <w:jc w:val="both"/>
        <w:rPr>
          <w:rFonts w:ascii="Times New Roman" w:hAnsi="Times New Roman" w:cs="Times New Roman"/>
          <w:sz w:val="24"/>
          <w:szCs w:val="24"/>
        </w:rPr>
      </w:pPr>
    </w:p>
    <w:p w14:paraId="10E81FC4" w14:textId="77777777" w:rsidR="00BC6B44" w:rsidRPr="00DD6BFB" w:rsidRDefault="003A5F1B" w:rsidP="00384B61">
      <w:pPr>
        <w:keepNext/>
        <w:tabs>
          <w:tab w:val="left" w:pos="360"/>
        </w:tabs>
        <w:spacing w:after="0" w:line="480" w:lineRule="auto"/>
        <w:jc w:val="both"/>
        <w:rPr>
          <w:rFonts w:ascii="Times New Roman" w:hAnsi="Times New Roman" w:cs="Times New Roman"/>
          <w:sz w:val="24"/>
          <w:szCs w:val="24"/>
        </w:rPr>
      </w:pPr>
      <w:r>
        <w:rPr>
          <w:noProof/>
          <w:lang w:val="en-GB" w:eastAsia="en-GB"/>
        </w:rPr>
        <w:drawing>
          <wp:inline distT="0" distB="0" distL="0" distR="0" wp14:anchorId="3D6C66CA" wp14:editId="02B02249">
            <wp:extent cx="5715000" cy="2857500"/>
            <wp:effectExtent l="0" t="0" r="0" b="0"/>
            <wp:docPr id="10" name="Picture 10" descr="C:\Users\kelli\AppData\Local\Microsoft\Windows\Temporary Internet Files\Content.Word\example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lli\AppData\Local\Microsoft\Windows\Temporary Internet Files\Content.Word\exampleAR.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34174EB6" w14:textId="77777777" w:rsidR="00FA358C" w:rsidRDefault="00A94E4B">
      <w:pPr>
        <w:pStyle w:val="Caption"/>
        <w:tabs>
          <w:tab w:val="left" w:pos="360"/>
        </w:tabs>
        <w:spacing w:after="0"/>
        <w:jc w:val="both"/>
        <w:rPr>
          <w:rFonts w:ascii="Times New Roman" w:hAnsi="Times New Roman" w:cs="Times New Roman"/>
          <w:b w:val="0"/>
          <w:color w:val="auto"/>
          <w:sz w:val="24"/>
          <w:szCs w:val="24"/>
        </w:rPr>
      </w:pPr>
      <w:bookmarkStart w:id="190" w:name="_Ref442334167"/>
      <w:r w:rsidRPr="00DD6BFB">
        <w:rPr>
          <w:rFonts w:ascii="Times New Roman" w:hAnsi="Times New Roman" w:cs="Times New Roman"/>
          <w:b w:val="0"/>
          <w:color w:val="auto"/>
          <w:sz w:val="24"/>
          <w:szCs w:val="24"/>
        </w:rPr>
        <w:t>Fig</w:t>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0B153D" w:rsidRPr="00DD6BFB">
        <w:rPr>
          <w:rFonts w:ascii="Times New Roman" w:hAnsi="Times New Roman" w:cs="Times New Roman"/>
          <w:b w:val="0"/>
          <w:color w:val="auto"/>
          <w:sz w:val="24"/>
          <w:szCs w:val="24"/>
        </w:rPr>
        <w:fldChar w:fldCharType="begin"/>
      </w:r>
      <w:r w:rsidRPr="00DD6BFB">
        <w:rPr>
          <w:rFonts w:ascii="Times New Roman" w:hAnsi="Times New Roman" w:cs="Times New Roman"/>
          <w:b w:val="0"/>
          <w:color w:val="auto"/>
          <w:sz w:val="24"/>
          <w:szCs w:val="24"/>
        </w:rPr>
        <w:instrText xml:space="preserve"> SEQ Figure \* ARABIC </w:instrText>
      </w:r>
      <w:r w:rsidR="000B153D" w:rsidRPr="00DD6BFB">
        <w:rPr>
          <w:rFonts w:ascii="Times New Roman" w:hAnsi="Times New Roman" w:cs="Times New Roman"/>
          <w:b w:val="0"/>
          <w:color w:val="auto"/>
          <w:sz w:val="24"/>
          <w:szCs w:val="24"/>
        </w:rPr>
        <w:fldChar w:fldCharType="separate"/>
      </w:r>
      <w:r w:rsidR="0057594B">
        <w:rPr>
          <w:rFonts w:ascii="Times New Roman" w:hAnsi="Times New Roman" w:cs="Times New Roman"/>
          <w:b w:val="0"/>
          <w:noProof/>
          <w:color w:val="auto"/>
          <w:sz w:val="24"/>
          <w:szCs w:val="24"/>
        </w:rPr>
        <w:t>1</w:t>
      </w:r>
      <w:r w:rsidR="000B153D" w:rsidRPr="00DD6BFB">
        <w:rPr>
          <w:rFonts w:ascii="Times New Roman" w:hAnsi="Times New Roman" w:cs="Times New Roman"/>
          <w:b w:val="0"/>
          <w:color w:val="auto"/>
          <w:sz w:val="24"/>
          <w:szCs w:val="24"/>
        </w:rPr>
        <w:fldChar w:fldCharType="end"/>
      </w:r>
      <w:bookmarkEnd w:id="190"/>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DD373E">
        <w:rPr>
          <w:rFonts w:ascii="Times New Roman" w:hAnsi="Times New Roman" w:cs="Times New Roman"/>
          <w:b w:val="0"/>
          <w:color w:val="auto"/>
          <w:sz w:val="24"/>
          <w:szCs w:val="24"/>
        </w:rPr>
        <w:t>E</w:t>
      </w:r>
      <w:r w:rsidRPr="00DD6BFB">
        <w:rPr>
          <w:rFonts w:ascii="Times New Roman" w:hAnsi="Times New Roman" w:cs="Times New Roman"/>
          <w:b w:val="0"/>
          <w:color w:val="auto"/>
          <w:sz w:val="24"/>
          <w:szCs w:val="24"/>
        </w:rPr>
        <w:t>xample</w:t>
      </w:r>
      <w:r w:rsidR="002C7A39">
        <w:rPr>
          <w:rFonts w:ascii="Times New Roman" w:hAnsi="Times New Roman" w:cs="Times New Roman"/>
          <w:b w:val="0"/>
          <w:color w:val="auto"/>
          <w:sz w:val="24"/>
          <w:szCs w:val="24"/>
        </w:rPr>
        <w:t xml:space="preserve">s </w:t>
      </w:r>
      <w:r w:rsidRPr="00DD6BFB">
        <w:rPr>
          <w:rFonts w:ascii="Times New Roman" w:hAnsi="Times New Roman" w:cs="Times New Roman"/>
          <w:b w:val="0"/>
          <w:color w:val="auto"/>
          <w:sz w:val="24"/>
          <w:szCs w:val="24"/>
        </w:rPr>
        <w:t xml:space="preserve">of </w:t>
      </w:r>
      <w:r w:rsidR="00C213D5">
        <w:rPr>
          <w:rFonts w:ascii="Times New Roman" w:hAnsi="Times New Roman" w:cs="Times New Roman"/>
          <w:b w:val="0"/>
          <w:color w:val="auto"/>
          <w:sz w:val="24"/>
          <w:szCs w:val="24"/>
        </w:rPr>
        <w:t xml:space="preserve">fifty years of </w:t>
      </w:r>
      <w:r w:rsidRPr="00DD6BFB">
        <w:rPr>
          <w:rFonts w:ascii="Times New Roman" w:hAnsi="Times New Roman" w:cs="Times New Roman"/>
          <w:b w:val="0"/>
          <w:color w:val="auto"/>
          <w:sz w:val="24"/>
          <w:szCs w:val="24"/>
        </w:rPr>
        <w:t xml:space="preserve">autocorrelated recruitment deviations for three levels of </w:t>
      </w:r>
      <w:r w:rsidR="00A31D31">
        <w:rPr>
          <w:rFonts w:ascii="Times New Roman" w:hAnsi="Times New Roman" w:cs="Times New Roman"/>
          <w:b w:val="0"/>
          <w:color w:val="auto"/>
          <w:sz w:val="24"/>
          <w:szCs w:val="24"/>
        </w:rPr>
        <w:sym w:font="Symbol" w:char="F072"/>
      </w:r>
      <w:r w:rsidR="002C7A39">
        <w:rPr>
          <w:rFonts w:ascii="Times New Roman" w:hAnsi="Times New Roman" w:cs="Times New Roman"/>
          <w:b w:val="0"/>
          <w:color w:val="auto"/>
          <w:sz w:val="24"/>
          <w:szCs w:val="24"/>
        </w:rPr>
        <w:t>:</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 xml:space="preserve">(i) </w:t>
      </w:r>
      <w:r w:rsidRPr="00DD6BFB">
        <w:rPr>
          <w:rFonts w:ascii="Times New Roman" w:hAnsi="Times New Roman" w:cs="Times New Roman"/>
          <w:b w:val="0"/>
          <w:color w:val="auto"/>
          <w:sz w:val="24"/>
          <w:szCs w:val="24"/>
        </w:rPr>
        <w:t>-0.25</w:t>
      </w:r>
      <w:r w:rsidR="002C7A39">
        <w:rPr>
          <w:rFonts w:ascii="Times New Roman" w:hAnsi="Times New Roman" w:cs="Times New Roman"/>
          <w:b w:val="0"/>
          <w:color w:val="auto"/>
          <w:sz w:val="24"/>
          <w:szCs w:val="24"/>
        </w:rPr>
        <w:t xml:space="preserve"> (</w:t>
      </w:r>
      <w:r w:rsidR="00C213D5">
        <w:rPr>
          <w:rFonts w:ascii="Times New Roman" w:hAnsi="Times New Roman" w:cs="Times New Roman"/>
          <w:b w:val="0"/>
          <w:color w:val="auto"/>
          <w:sz w:val="24"/>
          <w:szCs w:val="24"/>
        </w:rPr>
        <w:t xml:space="preserve">dashed </w:t>
      </w:r>
      <w:r w:rsidR="002C7A39">
        <w:rPr>
          <w:rFonts w:ascii="Times New Roman" w:hAnsi="Times New Roman" w:cs="Times New Roman"/>
          <w:b w:val="0"/>
          <w:color w:val="auto"/>
          <w:sz w:val="24"/>
          <w:szCs w:val="24"/>
        </w:rPr>
        <w:t>line)</w:t>
      </w:r>
      <w:r w:rsidRPr="00DD6BFB">
        <w:rPr>
          <w:rFonts w:ascii="Times New Roman" w:hAnsi="Times New Roman" w:cs="Times New Roman"/>
          <w:b w:val="0"/>
          <w:color w:val="auto"/>
          <w:sz w:val="24"/>
          <w:szCs w:val="24"/>
        </w:rPr>
        <w:t xml:space="preserve">, </w:t>
      </w:r>
      <w:r w:rsidR="002C7A39">
        <w:rPr>
          <w:rFonts w:ascii="Times New Roman" w:hAnsi="Times New Roman" w:cs="Times New Roman"/>
          <w:b w:val="0"/>
          <w:color w:val="auto"/>
          <w:sz w:val="24"/>
          <w:szCs w:val="24"/>
        </w:rPr>
        <w:t xml:space="preserve">(ii) </w:t>
      </w:r>
      <w:r w:rsidRPr="00DD6BFB">
        <w:rPr>
          <w:rFonts w:ascii="Times New Roman" w:hAnsi="Times New Roman" w:cs="Times New Roman"/>
          <w:b w:val="0"/>
          <w:color w:val="auto"/>
          <w:sz w:val="24"/>
          <w:szCs w:val="24"/>
        </w:rPr>
        <w:t>0.00</w:t>
      </w:r>
      <w:r w:rsidR="002C7A39">
        <w:rPr>
          <w:rFonts w:ascii="Times New Roman" w:hAnsi="Times New Roman" w:cs="Times New Roman"/>
          <w:b w:val="0"/>
          <w:color w:val="auto"/>
          <w:sz w:val="24"/>
          <w:szCs w:val="24"/>
        </w:rPr>
        <w:t xml:space="preserve"> (</w:t>
      </w:r>
      <w:r w:rsidR="00C213D5">
        <w:rPr>
          <w:rFonts w:ascii="Times New Roman" w:hAnsi="Times New Roman" w:cs="Times New Roman"/>
          <w:b w:val="0"/>
          <w:color w:val="auto"/>
          <w:sz w:val="24"/>
          <w:szCs w:val="24"/>
        </w:rPr>
        <w:t xml:space="preserve">solid </w:t>
      </w:r>
      <w:r w:rsidR="002C7A39">
        <w:rPr>
          <w:rFonts w:ascii="Times New Roman" w:hAnsi="Times New Roman" w:cs="Times New Roman"/>
          <w:b w:val="0"/>
          <w:color w:val="auto"/>
          <w:sz w:val="24"/>
          <w:szCs w:val="24"/>
        </w:rPr>
        <w:t>line)</w:t>
      </w:r>
      <w:r w:rsidRPr="00DD6BFB">
        <w:rPr>
          <w:rFonts w:ascii="Times New Roman" w:hAnsi="Times New Roman" w:cs="Times New Roman"/>
          <w:b w:val="0"/>
          <w:color w:val="auto"/>
          <w:sz w:val="24"/>
          <w:szCs w:val="24"/>
        </w:rPr>
        <w:t>, and 0.75</w:t>
      </w:r>
      <w:r w:rsidR="002C7A39">
        <w:rPr>
          <w:rFonts w:ascii="Times New Roman" w:hAnsi="Times New Roman" w:cs="Times New Roman"/>
          <w:b w:val="0"/>
          <w:color w:val="auto"/>
          <w:sz w:val="24"/>
          <w:szCs w:val="24"/>
        </w:rPr>
        <w:t xml:space="preserve"> (dotted line)</w:t>
      </w:r>
      <w:r w:rsidRPr="00DD6BFB">
        <w:rPr>
          <w:rFonts w:ascii="Times New Roman" w:hAnsi="Times New Roman" w:cs="Times New Roman"/>
          <w:b w:val="0"/>
          <w:color w:val="auto"/>
          <w:sz w:val="24"/>
          <w:szCs w:val="24"/>
        </w:rPr>
        <w:t xml:space="preserve">, where each example used the same set of process error </w:t>
      </w:r>
      <w:r w:rsidRPr="00B4262A">
        <w:rPr>
          <w:rFonts w:ascii="Times New Roman" w:hAnsi="Times New Roman" w:cs="Times New Roman"/>
          <w:b w:val="0"/>
          <w:color w:val="auto"/>
          <w:sz w:val="24"/>
          <w:szCs w:val="24"/>
        </w:rPr>
        <w:t xml:space="preserve">deviations </w:t>
      </w:r>
      <w:r w:rsidRPr="00B855AC">
        <w:rPr>
          <w:rFonts w:ascii="Times New Roman" w:hAnsi="Times New Roman" w:cs="Times New Roman"/>
          <w:b w:val="0"/>
          <w:color w:val="auto"/>
          <w:sz w:val="24"/>
          <w:szCs w:val="24"/>
        </w:rPr>
        <w:t>(</w:t>
      </w:r>
      <m:oMath>
        <m:sSub>
          <m:sSubPr>
            <m:ctrlPr>
              <w:rPr>
                <w:rFonts w:ascii="Cambria Math" w:hAnsi="Cambria Math" w:cs="Times New Roman"/>
                <w:b w:val="0"/>
                <w:i/>
                <w:color w:val="auto"/>
                <w:sz w:val="24"/>
                <w:szCs w:val="24"/>
              </w:rPr>
            </m:ctrlPr>
          </m:sSubPr>
          <m:e>
            <m:r>
              <m:rPr>
                <m:sty m:val="bi"/>
              </m:rPr>
              <w:rPr>
                <w:rFonts w:ascii="Cambria Math" w:hAnsi="Cambria Math" w:cs="Times New Roman"/>
                <w:color w:val="auto"/>
                <w:sz w:val="24"/>
                <w:szCs w:val="24"/>
              </w:rPr>
              <m:t>δ</m:t>
            </m:r>
          </m:e>
          <m:sub>
            <m:r>
              <m:rPr>
                <m:sty m:val="bi"/>
              </m:rPr>
              <w:rPr>
                <w:rFonts w:ascii="Cambria Math" w:hAnsi="Cambria Math" w:cs="Times New Roman"/>
                <w:color w:val="auto"/>
                <w:sz w:val="24"/>
                <w:szCs w:val="24"/>
              </w:rPr>
              <m:t>t</m:t>
            </m:r>
          </m:sub>
        </m:sSub>
      </m:oMath>
      <w:r w:rsidRPr="00B855AC">
        <w:rPr>
          <w:rFonts w:ascii="Times New Roman" w:hAnsi="Times New Roman" w:cs="Times New Roman"/>
          <w:b w:val="0"/>
          <w:color w:val="auto"/>
          <w:sz w:val="24"/>
          <w:szCs w:val="24"/>
        </w:rPr>
        <w:t>).</w:t>
      </w:r>
    </w:p>
    <w:p w14:paraId="7D3371E8" w14:textId="77777777" w:rsidR="00FA358C" w:rsidRDefault="00A94E4B">
      <w:pPr>
        <w:tabs>
          <w:tab w:val="left" w:pos="360"/>
        </w:tabs>
        <w:spacing w:after="0" w:line="240" w:lineRule="auto"/>
        <w:jc w:val="both"/>
        <w:rPr>
          <w:rFonts w:ascii="Times New Roman" w:hAnsi="Times New Roman" w:cs="Times New Roman"/>
          <w:sz w:val="24"/>
          <w:szCs w:val="24"/>
        </w:rPr>
      </w:pPr>
      <w:r w:rsidRPr="00DD6BFB">
        <w:rPr>
          <w:rFonts w:ascii="Times New Roman" w:hAnsi="Times New Roman" w:cs="Times New Roman"/>
          <w:sz w:val="24"/>
          <w:szCs w:val="24"/>
        </w:rPr>
        <w:br w:type="page"/>
      </w:r>
    </w:p>
    <w:p w14:paraId="39A5D0A9" w14:textId="77777777" w:rsidR="00FA358C" w:rsidRDefault="003A5F1B" w:rsidP="005E750A">
      <w:pPr>
        <w:tabs>
          <w:tab w:val="left" w:pos="360"/>
        </w:tabs>
        <w:spacing w:line="240" w:lineRule="auto"/>
        <w:rPr>
          <w:rFonts w:ascii="Times New Roman" w:hAnsi="Times New Roman" w:cs="Times New Roman"/>
          <w:sz w:val="24"/>
          <w:szCs w:val="24"/>
        </w:rPr>
      </w:pPr>
      <w:r>
        <w:rPr>
          <w:noProof/>
          <w:lang w:val="en-GB" w:eastAsia="en-GB"/>
        </w:rPr>
        <w:lastRenderedPageBreak/>
        <w:drawing>
          <wp:inline distT="0" distB="0" distL="0" distR="0" wp14:anchorId="3A200843" wp14:editId="79E9BF97">
            <wp:extent cx="7315200" cy="3200400"/>
            <wp:effectExtent l="0" t="0" r="0" b="0"/>
            <wp:docPr id="11" name="Picture 11" descr="C:\Users\kelli\AppData\Local\Microsoft\Windows\Temporary Internet Files\Content.Word\estimated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lli\AppData\Local\Microsoft\Windows\Temporary Internet Files\Content.Word\estimatedA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15200" cy="3200400"/>
                    </a:xfrm>
                    <a:prstGeom prst="rect">
                      <a:avLst/>
                    </a:prstGeom>
                    <a:noFill/>
                    <a:ln>
                      <a:noFill/>
                    </a:ln>
                  </pic:spPr>
                </pic:pic>
              </a:graphicData>
            </a:graphic>
          </wp:inline>
        </w:drawing>
      </w:r>
    </w:p>
    <w:p w14:paraId="2942B525" w14:textId="778CFC03" w:rsidR="00FA358C" w:rsidRDefault="00F80C10" w:rsidP="00F6419B">
      <w:pPr>
        <w:tabs>
          <w:tab w:val="left" w:pos="360"/>
        </w:tabs>
        <w:spacing w:after="0" w:line="240" w:lineRule="auto"/>
        <w:jc w:val="both"/>
        <w:rPr>
          <w:rFonts w:ascii="Times New Roman" w:hAnsi="Times New Roman" w:cs="Times New Roman"/>
          <w:sz w:val="24"/>
          <w:szCs w:val="24"/>
        </w:rPr>
      </w:pPr>
      <w:bookmarkStart w:id="191" w:name="_Ref433344308"/>
      <w:bookmarkStart w:id="192" w:name="_Ref435512326"/>
      <w:r>
        <w:rPr>
          <w:rFonts w:ascii="Times New Roman" w:hAnsi="Times New Roman" w:cs="Times New Roman"/>
          <w:sz w:val="24"/>
          <w:szCs w:val="24"/>
        </w:rPr>
        <w:t xml:space="preserve">Fig. </w:t>
      </w:r>
      <w:fldSimple w:instr=" SEQ Figure \* ARABIC  \* MERGEFORMAT  \* MERGEFORMAT ">
        <w:r w:rsidR="0057594B" w:rsidRPr="0057594B">
          <w:rPr>
            <w:rFonts w:ascii="Times New Roman" w:hAnsi="Times New Roman" w:cs="Times New Roman"/>
            <w:noProof/>
            <w:sz w:val="24"/>
            <w:szCs w:val="24"/>
          </w:rPr>
          <w:t>2</w:t>
        </w:r>
      </w:fldSimple>
      <w:bookmarkEnd w:id="191"/>
      <w:r>
        <w:rPr>
          <w:rFonts w:ascii="Times New Roman" w:hAnsi="Times New Roman" w:cs="Times New Roman"/>
          <w:sz w:val="24"/>
          <w:szCs w:val="24"/>
        </w:rPr>
        <w:t>. E</w:t>
      </w:r>
      <w:r w:rsidRPr="00DD6BFB">
        <w:rPr>
          <w:rFonts w:ascii="Times New Roman" w:hAnsi="Times New Roman" w:cs="Times New Roman"/>
          <w:sz w:val="24"/>
          <w:szCs w:val="24"/>
        </w:rPr>
        <w:t xml:space="preserve">stimates of </w:t>
      </w:r>
      <w:r>
        <w:rPr>
          <w:rFonts w:ascii="Times New Roman" w:hAnsi="Times New Roman" w:cs="Times New Roman"/>
          <w:sz w:val="24"/>
          <w:szCs w:val="24"/>
        </w:rPr>
        <w:t>recruitment autocorrelation (</w:t>
      </w:r>
      <w:r w:rsidRPr="00B351F0">
        <w:rPr>
          <w:rFonts w:ascii="Times New Roman" w:hAnsi="Times New Roman" w:cs="Times New Roman"/>
          <w:sz w:val="24"/>
          <w:szCs w:val="24"/>
        </w:rPr>
        <w:sym w:font="Symbol" w:char="F072"/>
      </w:r>
      <w:r>
        <w:rPr>
          <w:rFonts w:ascii="Times New Roman" w:hAnsi="Times New Roman" w:cs="Times New Roman"/>
          <w:sz w:val="24"/>
          <w:szCs w:val="24"/>
        </w:rPr>
        <w:t xml:space="preserve">) from two estimation </w:t>
      </w:r>
      <w:r w:rsidR="002B26E8">
        <w:rPr>
          <w:rFonts w:ascii="Times New Roman" w:hAnsi="Times New Roman" w:cs="Times New Roman"/>
          <w:sz w:val="24"/>
          <w:szCs w:val="24"/>
        </w:rPr>
        <w:t>methods</w:t>
      </w:r>
      <w:r>
        <w:rPr>
          <w:rFonts w:ascii="Times New Roman" w:hAnsi="Times New Roman" w:cs="Times New Roman"/>
          <w:sz w:val="24"/>
          <w:szCs w:val="24"/>
        </w:rPr>
        <w:t xml:space="preserve">: (i) </w:t>
      </w:r>
      <w:r w:rsidR="00E76181">
        <w:rPr>
          <w:rFonts w:ascii="Times New Roman" w:hAnsi="Times New Roman" w:cs="Times New Roman"/>
          <w:sz w:val="24"/>
          <w:szCs w:val="24"/>
        </w:rPr>
        <w:t>estimated as a fixed effect within Stock Synthesis simultaneously with other parameter estimation (“</w:t>
      </w:r>
      <w:r w:rsidR="002B26E8">
        <w:rPr>
          <w:rFonts w:ascii="Times New Roman" w:hAnsi="Times New Roman" w:cs="Times New Roman"/>
          <w:sz w:val="24"/>
          <w:szCs w:val="24"/>
        </w:rPr>
        <w:t>I</w:t>
      </w:r>
      <w:r w:rsidR="00E76181">
        <w:rPr>
          <w:rFonts w:ascii="Times New Roman" w:hAnsi="Times New Roman" w:cs="Times New Roman"/>
          <w:sz w:val="24"/>
          <w:szCs w:val="24"/>
        </w:rPr>
        <w:t xml:space="preserve">nternal”; </w:t>
      </w:r>
      <w:r>
        <w:rPr>
          <w:rFonts w:ascii="Times New Roman" w:hAnsi="Times New Roman" w:cs="Times New Roman"/>
          <w:sz w:val="24"/>
          <w:szCs w:val="24"/>
        </w:rPr>
        <w:t xml:space="preserve">top row) and (ii) </w:t>
      </w:r>
      <w:r w:rsidR="00E76181">
        <w:rPr>
          <w:rFonts w:ascii="Times New Roman" w:hAnsi="Times New Roman" w:cs="Times New Roman"/>
          <w:sz w:val="24"/>
          <w:szCs w:val="24"/>
        </w:rPr>
        <w:t xml:space="preserve">calculated as the sample autocorrelation of recruitment deviations estimated in Stock Synthesis </w:t>
      </w:r>
      <w:r w:rsidR="006D51EB">
        <w:rPr>
          <w:rFonts w:ascii="Times New Roman" w:hAnsi="Times New Roman" w:cs="Times New Roman"/>
          <w:sz w:val="24"/>
          <w:szCs w:val="24"/>
        </w:rPr>
        <w:t xml:space="preserve">when </w:t>
      </w:r>
      <w:r w:rsidR="006D51EB" w:rsidRPr="00B351F0">
        <w:rPr>
          <w:rFonts w:ascii="Times New Roman" w:hAnsi="Times New Roman" w:cs="Times New Roman"/>
          <w:sz w:val="24"/>
          <w:szCs w:val="24"/>
        </w:rPr>
        <w:sym w:font="Symbol" w:char="F072"/>
      </w:r>
      <w:r w:rsidR="006D51EB">
        <w:rPr>
          <w:rFonts w:ascii="Times New Roman" w:hAnsi="Times New Roman" w:cs="Times New Roman"/>
          <w:sz w:val="24"/>
          <w:szCs w:val="24"/>
        </w:rPr>
        <w:t xml:space="preserve"> is fixed at zero </w:t>
      </w:r>
      <w:r w:rsidR="00E76181">
        <w:rPr>
          <w:rFonts w:ascii="Times New Roman" w:hAnsi="Times New Roman" w:cs="Times New Roman"/>
          <w:sz w:val="24"/>
          <w:szCs w:val="24"/>
        </w:rPr>
        <w:t>(“</w:t>
      </w:r>
      <w:r w:rsidR="002B26E8">
        <w:rPr>
          <w:rFonts w:ascii="Times New Roman" w:hAnsi="Times New Roman" w:cs="Times New Roman"/>
          <w:sz w:val="24"/>
          <w:szCs w:val="24"/>
        </w:rPr>
        <w:t>External</w:t>
      </w:r>
      <w:r w:rsidR="00E76181">
        <w:rPr>
          <w:rFonts w:ascii="Times New Roman" w:hAnsi="Times New Roman" w:cs="Times New Roman"/>
          <w:sz w:val="24"/>
          <w:szCs w:val="24"/>
        </w:rPr>
        <w:t>”</w:t>
      </w:r>
      <w:r w:rsidR="006D51EB">
        <w:rPr>
          <w:rFonts w:ascii="Times New Roman" w:hAnsi="Times New Roman" w:cs="Times New Roman"/>
          <w:sz w:val="24"/>
          <w:szCs w:val="24"/>
        </w:rPr>
        <w:t>;</w:t>
      </w:r>
      <w:r>
        <w:rPr>
          <w:rFonts w:ascii="Times New Roman" w:hAnsi="Times New Roman" w:cs="Times New Roman"/>
          <w:sz w:val="24"/>
          <w:szCs w:val="24"/>
        </w:rPr>
        <w:t xml:space="preserve"> bottom row), for six </w:t>
      </w:r>
      <w:r w:rsidR="002B26E8">
        <w:rPr>
          <w:rFonts w:ascii="Times New Roman" w:hAnsi="Times New Roman" w:cs="Times New Roman"/>
          <w:sz w:val="24"/>
          <w:szCs w:val="24"/>
        </w:rPr>
        <w:t xml:space="preserve">(true) </w:t>
      </w:r>
      <w:r>
        <w:rPr>
          <w:rFonts w:ascii="Times New Roman" w:hAnsi="Times New Roman" w:cs="Times New Roman"/>
          <w:sz w:val="24"/>
          <w:szCs w:val="24"/>
        </w:rPr>
        <w:t xml:space="preserve">levels of </w:t>
      </w:r>
      <w:r w:rsidR="00DD373E">
        <w:rPr>
          <w:rFonts w:ascii="Times New Roman" w:hAnsi="Times New Roman" w:cs="Times New Roman"/>
          <w:sz w:val="24"/>
          <w:szCs w:val="24"/>
        </w:rPr>
        <w:t xml:space="preserve">recruitment </w:t>
      </w:r>
      <w:r>
        <w:rPr>
          <w:rFonts w:ascii="Times New Roman" w:hAnsi="Times New Roman" w:cs="Times New Roman"/>
          <w:sz w:val="24"/>
          <w:szCs w:val="24"/>
        </w:rPr>
        <w:t xml:space="preserve">autocorrelation (columns). The dashed red line </w:t>
      </w:r>
      <w:r w:rsidR="00DD373E">
        <w:rPr>
          <w:rFonts w:ascii="Times New Roman" w:hAnsi="Times New Roman" w:cs="Times New Roman"/>
          <w:sz w:val="24"/>
          <w:szCs w:val="24"/>
        </w:rPr>
        <w:t xml:space="preserve">illustrates the true level of autocorrelation, while the black shaded area is a histogram representing the simulation distribution for each scenario and </w:t>
      </w:r>
      <w:r w:rsidR="00E8038E">
        <w:rPr>
          <w:rFonts w:ascii="Times New Roman" w:hAnsi="Times New Roman" w:cs="Times New Roman"/>
          <w:sz w:val="24"/>
          <w:szCs w:val="24"/>
        </w:rPr>
        <w:t>estimation method</w:t>
      </w:r>
      <w:r>
        <w:rPr>
          <w:rFonts w:ascii="Times New Roman" w:hAnsi="Times New Roman" w:cs="Times New Roman"/>
          <w:sz w:val="24"/>
          <w:szCs w:val="24"/>
        </w:rPr>
        <w:t xml:space="preserve">. </w:t>
      </w:r>
      <w:bookmarkEnd w:id="192"/>
      <w:ins w:id="193" w:author="Liz.brooks" w:date="2016-05-24T14:23:00Z">
        <w:r w:rsidR="00A0242E">
          <w:rPr>
            <w:rFonts w:ascii="Times New Roman" w:hAnsi="Times New Roman" w:cs="Times New Roman"/>
            <w:sz w:val="24"/>
            <w:szCs w:val="24"/>
          </w:rPr>
          <w:t>The number in the top left of each plot indicates the number of converged runs (out of 100).</w:t>
        </w:r>
      </w:ins>
    </w:p>
    <w:p w14:paraId="7F2C066F" w14:textId="77777777" w:rsidR="00720CEE" w:rsidRDefault="00720CEE">
      <w:pPr>
        <w:rPr>
          <w:rFonts w:ascii="Times New Roman" w:hAnsi="Times New Roman" w:cs="Times New Roman"/>
          <w:sz w:val="24"/>
          <w:szCs w:val="24"/>
        </w:rPr>
      </w:pPr>
      <w:r>
        <w:rPr>
          <w:rFonts w:ascii="Times New Roman" w:hAnsi="Times New Roman" w:cs="Times New Roman"/>
          <w:sz w:val="24"/>
          <w:szCs w:val="24"/>
        </w:rPr>
        <w:br w:type="page"/>
      </w:r>
    </w:p>
    <w:p w14:paraId="56FFC0CA" w14:textId="77777777" w:rsidR="00720CEE" w:rsidRDefault="00720CEE">
      <w:pPr>
        <w:rPr>
          <w:rFonts w:ascii="Times New Roman" w:hAnsi="Times New Roman" w:cs="Times New Roman"/>
          <w:sz w:val="24"/>
          <w:szCs w:val="24"/>
        </w:rPr>
      </w:pPr>
    </w:p>
    <w:p w14:paraId="2C93F7F3" w14:textId="77777777" w:rsidR="00720CEE" w:rsidRDefault="00720CEE">
      <w:pPr>
        <w:rPr>
          <w:rFonts w:ascii="Times New Roman" w:hAnsi="Times New Roman" w:cs="Times New Roman"/>
          <w:sz w:val="24"/>
          <w:szCs w:val="24"/>
        </w:rPr>
      </w:pPr>
      <w:r w:rsidRPr="00720CEE">
        <w:rPr>
          <w:rFonts w:ascii="Times New Roman" w:hAnsi="Times New Roman" w:cs="Times New Roman"/>
          <w:noProof/>
          <w:sz w:val="24"/>
          <w:szCs w:val="24"/>
          <w:lang w:val="en-GB" w:eastAsia="en-GB"/>
        </w:rPr>
        <w:drawing>
          <wp:inline distT="0" distB="0" distL="0" distR="0" wp14:anchorId="1767FF1E" wp14:editId="0BB2CDBC">
            <wp:extent cx="7315200" cy="3204210"/>
            <wp:effectExtent l="0" t="0" r="0" b="0"/>
            <wp:docPr id="3" name="Picture 3" descr="C:\Users\James.Thorson\Desktop\Project_git\AR-perf-testing\figures\estimatedAR_ts_zero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mes.Thorson\Desktop\Project_git\AR-perf-testing\figures\estimatedAR_ts_zeroex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315200" cy="3204210"/>
                    </a:xfrm>
                    <a:prstGeom prst="rect">
                      <a:avLst/>
                    </a:prstGeom>
                    <a:noFill/>
                    <a:ln>
                      <a:noFill/>
                    </a:ln>
                  </pic:spPr>
                </pic:pic>
              </a:graphicData>
            </a:graphic>
          </wp:inline>
        </w:drawing>
      </w:r>
    </w:p>
    <w:p w14:paraId="439BF4B4" w14:textId="77777777" w:rsidR="00720CEE" w:rsidRDefault="00E14171" w:rsidP="00F11866">
      <w:pPr>
        <w:spacing w:line="240" w:lineRule="auto"/>
        <w:jc w:val="both"/>
        <w:rPr>
          <w:rFonts w:ascii="Times New Roman" w:hAnsi="Times New Roman" w:cs="Times New Roman"/>
          <w:sz w:val="24"/>
          <w:szCs w:val="24"/>
        </w:rPr>
      </w:pPr>
      <w:bookmarkStart w:id="194" w:name="_Ref442333494"/>
      <w:r>
        <w:rPr>
          <w:rFonts w:ascii="Times New Roman" w:hAnsi="Times New Roman" w:cs="Times New Roman"/>
          <w:sz w:val="24"/>
          <w:szCs w:val="24"/>
        </w:rPr>
        <w:t xml:space="preserve">Fig. </w:t>
      </w:r>
      <w:fldSimple w:instr=" SEQ Figure \* MERGEFORMAT ">
        <w:r w:rsidR="0057594B" w:rsidRPr="0057594B">
          <w:rPr>
            <w:rFonts w:ascii="Times New Roman" w:hAnsi="Times New Roman" w:cs="Times New Roman"/>
            <w:noProof/>
            <w:sz w:val="24"/>
            <w:szCs w:val="24"/>
          </w:rPr>
          <w:t>3</w:t>
        </w:r>
      </w:fldSimple>
      <w:bookmarkEnd w:id="194"/>
      <w:r>
        <w:rPr>
          <w:rFonts w:ascii="Times New Roman" w:hAnsi="Times New Roman" w:cs="Times New Roman"/>
          <w:sz w:val="24"/>
          <w:szCs w:val="24"/>
        </w:rPr>
        <w:t>.</w:t>
      </w:r>
      <w:r w:rsidR="00720CEE">
        <w:rPr>
          <w:rFonts w:ascii="Times New Roman" w:hAnsi="Times New Roman" w:cs="Times New Roman"/>
          <w:sz w:val="24"/>
          <w:szCs w:val="24"/>
        </w:rPr>
        <w:t xml:space="preserve"> E</w:t>
      </w:r>
      <w:r w:rsidR="00720CEE" w:rsidRPr="00DD6BFB">
        <w:rPr>
          <w:rFonts w:ascii="Times New Roman" w:hAnsi="Times New Roman" w:cs="Times New Roman"/>
          <w:sz w:val="24"/>
          <w:szCs w:val="24"/>
        </w:rPr>
        <w:t xml:space="preserve">stimates of </w:t>
      </w:r>
      <w:r w:rsidR="00720CEE">
        <w:rPr>
          <w:rFonts w:ascii="Times New Roman" w:hAnsi="Times New Roman" w:cs="Times New Roman"/>
          <w:sz w:val="24"/>
          <w:szCs w:val="24"/>
        </w:rPr>
        <w:t>recruitment autocorrelation (</w:t>
      </w:r>
      <w:r w:rsidR="00720CEE" w:rsidRPr="00D13000">
        <w:rPr>
          <w:rFonts w:ascii="Times New Roman" w:hAnsi="Times New Roman" w:cs="Times New Roman"/>
          <w:i/>
          <w:sz w:val="24"/>
          <w:szCs w:val="24"/>
        </w:rPr>
        <w:sym w:font="Symbol" w:char="F072"/>
      </w:r>
      <w:r w:rsidR="00720CEE">
        <w:rPr>
          <w:rFonts w:ascii="Times New Roman" w:hAnsi="Times New Roman" w:cs="Times New Roman"/>
          <w:sz w:val="24"/>
          <w:szCs w:val="24"/>
        </w:rPr>
        <w:t>) from the “</w:t>
      </w:r>
      <w:r w:rsidR="002B26E8">
        <w:rPr>
          <w:rFonts w:ascii="Times New Roman" w:hAnsi="Times New Roman" w:cs="Times New Roman"/>
          <w:sz w:val="24"/>
          <w:szCs w:val="24"/>
        </w:rPr>
        <w:t>E</w:t>
      </w:r>
      <w:r w:rsidR="006D51EB">
        <w:rPr>
          <w:rFonts w:ascii="Times New Roman" w:hAnsi="Times New Roman" w:cs="Times New Roman"/>
          <w:sz w:val="24"/>
          <w:szCs w:val="24"/>
        </w:rPr>
        <w:t>xternal</w:t>
      </w:r>
      <w:r w:rsidR="00720CEE">
        <w:rPr>
          <w:rFonts w:ascii="Times New Roman" w:hAnsi="Times New Roman" w:cs="Times New Roman"/>
          <w:sz w:val="24"/>
          <w:szCs w:val="24"/>
        </w:rPr>
        <w:t xml:space="preserve">” estimation </w:t>
      </w:r>
      <w:r w:rsidR="002B26E8">
        <w:rPr>
          <w:rFonts w:ascii="Times New Roman" w:hAnsi="Times New Roman" w:cs="Times New Roman"/>
          <w:sz w:val="24"/>
          <w:szCs w:val="24"/>
        </w:rPr>
        <w:t>method</w:t>
      </w:r>
      <w:r w:rsidR="00720CEE">
        <w:rPr>
          <w:rFonts w:ascii="Times New Roman" w:hAnsi="Times New Roman" w:cs="Times New Roman"/>
          <w:sz w:val="24"/>
          <w:szCs w:val="24"/>
        </w:rPr>
        <w:t xml:space="preserve">, where it is calculated as the sample autocorrelation of recruitment deviations estimated in Stock Synthesis, for six </w:t>
      </w:r>
      <w:r w:rsidR="002B26E8">
        <w:rPr>
          <w:rFonts w:ascii="Times New Roman" w:hAnsi="Times New Roman" w:cs="Times New Roman"/>
          <w:sz w:val="24"/>
          <w:szCs w:val="24"/>
        </w:rPr>
        <w:t xml:space="preserve">(true) </w:t>
      </w:r>
      <w:r w:rsidR="00720CEE">
        <w:rPr>
          <w:rFonts w:ascii="Times New Roman" w:hAnsi="Times New Roman" w:cs="Times New Roman"/>
          <w:sz w:val="24"/>
          <w:szCs w:val="24"/>
        </w:rPr>
        <w:t>levels of recruitment autocorrelation (columns) and three different starting years for fishery length</w:t>
      </w:r>
      <w:r w:rsidR="002B26E8">
        <w:rPr>
          <w:rFonts w:ascii="Times New Roman" w:hAnsi="Times New Roman" w:cs="Times New Roman"/>
          <w:sz w:val="24"/>
          <w:szCs w:val="24"/>
        </w:rPr>
        <w:t>-</w:t>
      </w:r>
      <w:r w:rsidR="00720CEE">
        <w:rPr>
          <w:rFonts w:ascii="Times New Roman" w:hAnsi="Times New Roman" w:cs="Times New Roman"/>
          <w:sz w:val="24"/>
          <w:szCs w:val="24"/>
        </w:rPr>
        <w:t xml:space="preserve"> and age-composition samples. The dashed red line illustrates the true level of autocorrelation, while the black shaded area is a histogram representing the simulation distribution for each scenario and </w:t>
      </w:r>
      <w:r w:rsidR="00E8038E">
        <w:rPr>
          <w:rFonts w:ascii="Times New Roman" w:hAnsi="Times New Roman" w:cs="Times New Roman"/>
          <w:sz w:val="24"/>
          <w:szCs w:val="24"/>
        </w:rPr>
        <w:t>estimation method</w:t>
      </w:r>
      <w:r w:rsidR="00720CEE">
        <w:rPr>
          <w:rFonts w:ascii="Times New Roman" w:hAnsi="Times New Roman" w:cs="Times New Roman"/>
          <w:sz w:val="24"/>
          <w:szCs w:val="24"/>
        </w:rPr>
        <w:t xml:space="preserve">. </w:t>
      </w:r>
      <w:r w:rsidR="000C6893">
        <w:rPr>
          <w:rFonts w:ascii="Times New Roman" w:hAnsi="Times New Roman" w:cs="Times New Roman"/>
          <w:sz w:val="24"/>
          <w:szCs w:val="24"/>
        </w:rPr>
        <w:t>The number in the top left of each plot indicates the number of converged runs (out of 100).</w:t>
      </w:r>
    </w:p>
    <w:p w14:paraId="5107658C" w14:textId="77777777" w:rsidR="00381494" w:rsidRDefault="00381494">
      <w:pPr>
        <w:tabs>
          <w:tab w:val="left" w:pos="360"/>
        </w:tabs>
        <w:spacing w:after="0" w:line="240" w:lineRule="auto"/>
        <w:jc w:val="both"/>
        <w:rPr>
          <w:rFonts w:ascii="Times New Roman" w:hAnsi="Times New Roman" w:cs="Times New Roman"/>
          <w:sz w:val="24"/>
          <w:szCs w:val="24"/>
        </w:rPr>
      </w:pPr>
    </w:p>
    <w:p w14:paraId="23CF82A1" w14:textId="77777777" w:rsidR="00720CEE" w:rsidRDefault="00720CEE">
      <w:pPr>
        <w:tabs>
          <w:tab w:val="left" w:pos="360"/>
        </w:tabs>
        <w:spacing w:after="0" w:line="240" w:lineRule="auto"/>
        <w:jc w:val="both"/>
        <w:rPr>
          <w:rFonts w:ascii="Times New Roman" w:hAnsi="Times New Roman" w:cs="Times New Roman"/>
          <w:sz w:val="24"/>
          <w:szCs w:val="24"/>
        </w:rPr>
        <w:sectPr w:rsidR="00720CEE" w:rsidSect="0056143F">
          <w:footerReference w:type="default" r:id="rId17"/>
          <w:pgSz w:w="12240" w:h="15840"/>
          <w:pgMar w:top="1440" w:right="1440" w:bottom="1440" w:left="1440" w:header="720" w:footer="720" w:gutter="0"/>
          <w:lnNumType w:countBy="1" w:restart="continuous"/>
          <w:cols w:space="720"/>
          <w:docGrid w:linePitch="360"/>
        </w:sectPr>
      </w:pPr>
    </w:p>
    <w:p w14:paraId="6AD31B00" w14:textId="77777777" w:rsidR="00FA358C" w:rsidRDefault="00A94E4B" w:rsidP="00F6419B">
      <w:pPr>
        <w:tabs>
          <w:tab w:val="left" w:pos="36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A5F1B">
        <w:rPr>
          <w:noProof/>
          <w:lang w:val="en-GB" w:eastAsia="en-GB"/>
        </w:rPr>
        <w:drawing>
          <wp:inline distT="0" distB="0" distL="0" distR="0" wp14:anchorId="658B62BC" wp14:editId="2F57C467">
            <wp:extent cx="8229600" cy="5486400"/>
            <wp:effectExtent l="0" t="0" r="0" b="0"/>
            <wp:docPr id="12" name="Picture 12" descr="C:\Users\kelli\AppData\Local\Microsoft\Windows\Temporary Internet Files\Content.Word\tsSSB_replic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elli\AppData\Local\Microsoft\Windows\Temporary Internet Files\Content.Word\tsSSB_replicate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29600" cy="5486400"/>
                    </a:xfrm>
                    <a:prstGeom prst="rect">
                      <a:avLst/>
                    </a:prstGeom>
                    <a:noFill/>
                    <a:ln>
                      <a:noFill/>
                    </a:ln>
                  </pic:spPr>
                </pic:pic>
              </a:graphicData>
            </a:graphic>
          </wp:inline>
        </w:drawing>
      </w:r>
    </w:p>
    <w:p w14:paraId="3FBFB7E6" w14:textId="77777777" w:rsidR="00381494" w:rsidRDefault="00A94E4B">
      <w:pPr>
        <w:tabs>
          <w:tab w:val="left" w:pos="360"/>
        </w:tabs>
        <w:spacing w:after="0" w:line="240" w:lineRule="auto"/>
        <w:jc w:val="both"/>
        <w:rPr>
          <w:rFonts w:ascii="Times New Roman" w:hAnsi="Times New Roman" w:cs="Times New Roman"/>
          <w:sz w:val="24"/>
          <w:szCs w:val="24"/>
        </w:rPr>
        <w:sectPr w:rsidR="00381494" w:rsidSect="00AE0956">
          <w:pgSz w:w="15840" w:h="12240" w:orient="landscape"/>
          <w:pgMar w:top="1440" w:right="1440" w:bottom="1440" w:left="1440" w:header="720" w:footer="720" w:gutter="0"/>
          <w:lnNumType w:countBy="1" w:restart="continuous"/>
          <w:cols w:space="720"/>
          <w:docGrid w:linePitch="360"/>
        </w:sectPr>
      </w:pPr>
      <w:bookmarkStart w:id="195" w:name="_Ref433344286"/>
      <w:bookmarkStart w:id="196" w:name="_Ref435512989"/>
      <w:bookmarkStart w:id="197" w:name="_Ref442333542"/>
      <w:r>
        <w:rPr>
          <w:rFonts w:ascii="Times New Roman" w:hAnsi="Times New Roman" w:cs="Times New Roman"/>
          <w:sz w:val="24"/>
          <w:szCs w:val="24"/>
        </w:rPr>
        <w:lastRenderedPageBreak/>
        <w:t>Fig</w:t>
      </w:r>
      <w:r w:rsidR="00D55633">
        <w:rPr>
          <w:rFonts w:ascii="Times New Roman" w:hAnsi="Times New Roman" w:cs="Times New Roman"/>
          <w:sz w:val="24"/>
          <w:szCs w:val="24"/>
        </w:rPr>
        <w:t>.</w:t>
      </w:r>
      <w:bookmarkEnd w:id="195"/>
      <w:bookmarkEnd w:id="196"/>
      <w:r w:rsidR="0057594B">
        <w:rPr>
          <w:rFonts w:ascii="Times New Roman" w:hAnsi="Times New Roman" w:cs="Times New Roman"/>
          <w:sz w:val="24"/>
          <w:szCs w:val="24"/>
        </w:rPr>
        <w:t xml:space="preserve"> </w:t>
      </w:r>
      <w:r w:rsidR="000B153D">
        <w:rPr>
          <w:rFonts w:ascii="Times New Roman" w:hAnsi="Times New Roman" w:cs="Times New Roman"/>
          <w:sz w:val="24"/>
          <w:szCs w:val="24"/>
        </w:rPr>
        <w:fldChar w:fldCharType="begin"/>
      </w:r>
      <w:r w:rsidR="008A4618">
        <w:rPr>
          <w:rFonts w:ascii="Times New Roman" w:hAnsi="Times New Roman" w:cs="Times New Roman"/>
          <w:sz w:val="24"/>
          <w:szCs w:val="24"/>
        </w:rPr>
        <w:instrText xml:space="preserve"> SEQ Figure \* MERGEFORMAT </w:instrText>
      </w:r>
      <w:r w:rsidR="000B153D">
        <w:rPr>
          <w:rFonts w:ascii="Times New Roman" w:hAnsi="Times New Roman" w:cs="Times New Roman"/>
          <w:sz w:val="24"/>
          <w:szCs w:val="24"/>
        </w:rPr>
        <w:fldChar w:fldCharType="separate"/>
      </w:r>
      <w:r w:rsidR="0057594B">
        <w:rPr>
          <w:rFonts w:ascii="Times New Roman" w:hAnsi="Times New Roman" w:cs="Times New Roman"/>
          <w:noProof/>
          <w:sz w:val="24"/>
          <w:szCs w:val="24"/>
        </w:rPr>
        <w:t>4</w:t>
      </w:r>
      <w:r w:rsidR="000B153D">
        <w:rPr>
          <w:rFonts w:ascii="Times New Roman" w:hAnsi="Times New Roman" w:cs="Times New Roman"/>
          <w:sz w:val="24"/>
          <w:szCs w:val="24"/>
        </w:rPr>
        <w:fldChar w:fldCharType="end"/>
      </w:r>
      <w:bookmarkEnd w:id="197"/>
      <w:r w:rsidR="00D55633">
        <w:rPr>
          <w:rFonts w:ascii="Times New Roman" w:hAnsi="Times New Roman" w:cs="Times New Roman"/>
          <w:sz w:val="24"/>
          <w:szCs w:val="24"/>
        </w:rPr>
        <w:t>.</w:t>
      </w:r>
      <w:r>
        <w:rPr>
          <w:rFonts w:ascii="Times New Roman" w:hAnsi="Times New Roman" w:cs="Times New Roman"/>
          <w:sz w:val="24"/>
          <w:szCs w:val="24"/>
        </w:rPr>
        <w:t xml:space="preserve"> Illustration of estimated spawning biomass</w:t>
      </w:r>
      <w:r w:rsidR="00DD373E">
        <w:rPr>
          <w:rFonts w:ascii="Times New Roman" w:hAnsi="Times New Roman" w:cs="Times New Roman"/>
          <w:sz w:val="24"/>
          <w:szCs w:val="24"/>
        </w:rPr>
        <w:t xml:space="preserve"> during 100 simulated years </w:t>
      </w:r>
      <w:r>
        <w:rPr>
          <w:rFonts w:ascii="Times New Roman" w:hAnsi="Times New Roman" w:cs="Times New Roman"/>
          <w:sz w:val="24"/>
          <w:szCs w:val="24"/>
        </w:rPr>
        <w:t>for different scenarios (</w:t>
      </w:r>
      <w:r w:rsidR="00DD373E">
        <w:rPr>
          <w:rFonts w:ascii="Times New Roman" w:hAnsi="Times New Roman" w:cs="Times New Roman"/>
          <w:sz w:val="24"/>
          <w:szCs w:val="24"/>
        </w:rPr>
        <w:t xml:space="preserve">columns, </w:t>
      </w:r>
      <w:r>
        <w:rPr>
          <w:rFonts w:ascii="Times New Roman" w:hAnsi="Times New Roman" w:cs="Times New Roman"/>
          <w:sz w:val="24"/>
          <w:szCs w:val="24"/>
        </w:rPr>
        <w:t xml:space="preserve">where recruitment autocorrelation is ρ={-0.25, 0.0, 0.25, 0.5, 0.75, 0.9}), </w:t>
      </w:r>
      <w:r w:rsidR="00DD373E">
        <w:rPr>
          <w:rFonts w:ascii="Times New Roman" w:hAnsi="Times New Roman" w:cs="Times New Roman"/>
          <w:sz w:val="24"/>
          <w:szCs w:val="24"/>
        </w:rPr>
        <w:t xml:space="preserve">and </w:t>
      </w:r>
      <w:r>
        <w:rPr>
          <w:rFonts w:ascii="Times New Roman" w:hAnsi="Times New Roman" w:cs="Times New Roman"/>
          <w:sz w:val="24"/>
          <w:szCs w:val="24"/>
        </w:rPr>
        <w:t xml:space="preserve">four estimation </w:t>
      </w:r>
      <w:r w:rsidR="0062703F">
        <w:rPr>
          <w:rFonts w:ascii="Times New Roman" w:hAnsi="Times New Roman" w:cs="Times New Roman"/>
          <w:sz w:val="24"/>
          <w:szCs w:val="24"/>
        </w:rPr>
        <w:t xml:space="preserve">method </w:t>
      </w:r>
      <w:r>
        <w:rPr>
          <w:rFonts w:ascii="Times New Roman" w:hAnsi="Times New Roman" w:cs="Times New Roman"/>
          <w:sz w:val="24"/>
          <w:szCs w:val="24"/>
        </w:rPr>
        <w:t>(</w:t>
      </w:r>
      <w:r w:rsidR="00DD373E">
        <w:rPr>
          <w:rFonts w:ascii="Times New Roman" w:hAnsi="Times New Roman" w:cs="Times New Roman"/>
          <w:sz w:val="24"/>
          <w:szCs w:val="24"/>
        </w:rPr>
        <w:t xml:space="preserve">rows: </w:t>
      </w:r>
      <w:r w:rsidR="001D4B55">
        <w:rPr>
          <w:rFonts w:ascii="Times New Roman" w:hAnsi="Times New Roman" w:cs="Times New Roman"/>
          <w:sz w:val="24"/>
          <w:szCs w:val="24"/>
        </w:rPr>
        <w:t>“True”, “Zero”, “Internal”, and “External”</w:t>
      </w:r>
      <w:r w:rsidR="00DD373E">
        <w:rPr>
          <w:rFonts w:ascii="Times New Roman" w:hAnsi="Times New Roman" w:cs="Times New Roman"/>
          <w:sz w:val="24"/>
          <w:szCs w:val="24"/>
        </w:rPr>
        <w:t>),</w:t>
      </w:r>
      <w:r>
        <w:rPr>
          <w:rFonts w:ascii="Times New Roman" w:hAnsi="Times New Roman" w:cs="Times New Roman"/>
          <w:sz w:val="24"/>
          <w:szCs w:val="24"/>
        </w:rPr>
        <w:t xml:space="preserve"> </w:t>
      </w:r>
      <w:r w:rsidR="00DD373E">
        <w:rPr>
          <w:rFonts w:ascii="Times New Roman" w:hAnsi="Times New Roman" w:cs="Times New Roman"/>
          <w:sz w:val="24"/>
          <w:szCs w:val="24"/>
        </w:rPr>
        <w:t xml:space="preserve">where </w:t>
      </w:r>
      <w:r>
        <w:rPr>
          <w:rFonts w:ascii="Times New Roman" w:hAnsi="Times New Roman" w:cs="Times New Roman"/>
          <w:sz w:val="24"/>
          <w:szCs w:val="24"/>
        </w:rPr>
        <w:t xml:space="preserve">each panel shows the true spawning biomass (black line) and </w:t>
      </w:r>
      <w:r w:rsidR="00DD373E">
        <w:rPr>
          <w:rFonts w:ascii="Times New Roman" w:hAnsi="Times New Roman" w:cs="Times New Roman"/>
          <w:sz w:val="24"/>
          <w:szCs w:val="24"/>
        </w:rPr>
        <w:t>the red shaded area</w:t>
      </w:r>
      <w:r>
        <w:rPr>
          <w:rFonts w:ascii="Times New Roman" w:hAnsi="Times New Roman" w:cs="Times New Roman"/>
          <w:sz w:val="24"/>
          <w:szCs w:val="24"/>
        </w:rPr>
        <w:t xml:space="preserve"> shows the </w:t>
      </w:r>
      <w:r w:rsidR="00DD373E">
        <w:rPr>
          <w:rFonts w:ascii="Times New Roman" w:hAnsi="Times New Roman" w:cs="Times New Roman"/>
          <w:sz w:val="24"/>
          <w:szCs w:val="24"/>
        </w:rPr>
        <w:t xml:space="preserve">95% </w:t>
      </w:r>
      <w:r>
        <w:rPr>
          <w:rFonts w:ascii="Times New Roman" w:hAnsi="Times New Roman" w:cs="Times New Roman"/>
          <w:sz w:val="24"/>
          <w:szCs w:val="24"/>
        </w:rPr>
        <w:t>confidence and forecasting interval</w:t>
      </w:r>
      <w:r w:rsidR="0062703F">
        <w:rPr>
          <w:rFonts w:ascii="Times New Roman" w:hAnsi="Times New Roman" w:cs="Times New Roman"/>
          <w:sz w:val="24"/>
          <w:szCs w:val="24"/>
        </w:rPr>
        <w:t>s</w:t>
      </w:r>
      <w:r>
        <w:rPr>
          <w:rFonts w:ascii="Times New Roman" w:hAnsi="Times New Roman" w:cs="Times New Roman"/>
          <w:sz w:val="24"/>
          <w:szCs w:val="24"/>
        </w:rPr>
        <w:t xml:space="preserve"> for the </w:t>
      </w:r>
      <w:r w:rsidR="0062703F">
        <w:rPr>
          <w:rFonts w:ascii="Times New Roman" w:hAnsi="Times New Roman" w:cs="Times New Roman"/>
          <w:sz w:val="24"/>
          <w:szCs w:val="24"/>
        </w:rPr>
        <w:t xml:space="preserve">estimated </w:t>
      </w:r>
      <w:r>
        <w:rPr>
          <w:rFonts w:ascii="Times New Roman" w:hAnsi="Times New Roman" w:cs="Times New Roman"/>
          <w:sz w:val="24"/>
          <w:szCs w:val="24"/>
        </w:rPr>
        <w:t>spawning biomass.</w:t>
      </w:r>
    </w:p>
    <w:p w14:paraId="38FED7C9" w14:textId="77777777" w:rsidR="00FA358C" w:rsidRDefault="00FA358C" w:rsidP="00F6419B">
      <w:pPr>
        <w:tabs>
          <w:tab w:val="left" w:pos="360"/>
        </w:tabs>
        <w:spacing w:after="0" w:line="240" w:lineRule="auto"/>
        <w:jc w:val="both"/>
        <w:rPr>
          <w:rFonts w:ascii="Times New Roman" w:hAnsi="Times New Roman" w:cs="Times New Roman"/>
          <w:sz w:val="24"/>
          <w:szCs w:val="24"/>
        </w:rPr>
      </w:pPr>
    </w:p>
    <w:p w14:paraId="23A8FCB5" w14:textId="77777777" w:rsidR="00A94E4B" w:rsidRPr="00DD6BFB" w:rsidRDefault="00315C4D" w:rsidP="00384B61">
      <w:pPr>
        <w:tabs>
          <w:tab w:val="left" w:pos="360"/>
        </w:tabs>
        <w:spacing w:after="0" w:line="480" w:lineRule="auto"/>
        <w:jc w:val="both"/>
        <w:rPr>
          <w:rFonts w:ascii="Times New Roman" w:hAnsi="Times New Roman" w:cs="Times New Roman"/>
          <w:sz w:val="24"/>
          <w:szCs w:val="24"/>
        </w:rPr>
      </w:pPr>
      <w:r>
        <w:rPr>
          <w:noProof/>
          <w:lang w:val="en-GB" w:eastAsia="en-GB"/>
        </w:rPr>
        <w:drawing>
          <wp:inline distT="0" distB="0" distL="0" distR="0" wp14:anchorId="551671CB" wp14:editId="5918526F">
            <wp:extent cx="8420100" cy="5613400"/>
            <wp:effectExtent l="0" t="0" r="0" b="6350"/>
            <wp:docPr id="13" name="Picture 13" descr="C:\Users\kelli\AppData\Local\Microsoft\Windows\Temporary Internet Files\Content.Word\ts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elli\AppData\Local\Microsoft\Windows\Temporary Internet Files\Content.Word\tsSSB.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420100" cy="5613400"/>
                    </a:xfrm>
                    <a:prstGeom prst="rect">
                      <a:avLst/>
                    </a:prstGeom>
                    <a:noFill/>
                    <a:ln>
                      <a:noFill/>
                    </a:ln>
                  </pic:spPr>
                </pic:pic>
              </a:graphicData>
            </a:graphic>
          </wp:inline>
        </w:drawing>
      </w:r>
      <w:r>
        <w:rPr>
          <w:rStyle w:val="CommentReference"/>
        </w:rPr>
        <w:t xml:space="preserve"> </w:t>
      </w:r>
    </w:p>
    <w:p w14:paraId="24F3788F" w14:textId="77777777" w:rsidR="000C6893" w:rsidRPr="000C6893" w:rsidRDefault="00A94E4B" w:rsidP="00F11866">
      <w:pPr>
        <w:pStyle w:val="CommentText"/>
        <w:jc w:val="both"/>
        <w:rPr>
          <w:rFonts w:ascii="Times New Roman" w:hAnsi="Times New Roman" w:cs="Times New Roman"/>
          <w:sz w:val="24"/>
          <w:szCs w:val="24"/>
        </w:rPr>
      </w:pPr>
      <w:bookmarkStart w:id="198" w:name="_Ref433353029"/>
      <w:bookmarkStart w:id="199" w:name="_Ref435513324"/>
      <w:bookmarkStart w:id="200" w:name="_Ref442333611"/>
      <w:r w:rsidRPr="00DD6BFB">
        <w:rPr>
          <w:rFonts w:ascii="Times New Roman" w:hAnsi="Times New Roman" w:cs="Times New Roman"/>
          <w:sz w:val="24"/>
          <w:szCs w:val="24"/>
        </w:rPr>
        <w:lastRenderedPageBreak/>
        <w:t>Fig</w:t>
      </w:r>
      <w:r w:rsidR="001E2F38">
        <w:rPr>
          <w:rFonts w:ascii="Times New Roman" w:hAnsi="Times New Roman" w:cs="Times New Roman"/>
          <w:sz w:val="24"/>
          <w:szCs w:val="24"/>
        </w:rPr>
        <w:t>.</w:t>
      </w:r>
      <w:bookmarkEnd w:id="198"/>
      <w:r w:rsidR="00CD4651">
        <w:rPr>
          <w:rFonts w:ascii="Times New Roman" w:hAnsi="Times New Roman" w:cs="Times New Roman"/>
          <w:sz w:val="24"/>
          <w:szCs w:val="24"/>
        </w:rPr>
        <w:t xml:space="preserve"> </w:t>
      </w:r>
      <w:bookmarkEnd w:id="199"/>
      <w:r w:rsidR="000B153D">
        <w:rPr>
          <w:rFonts w:ascii="Times New Roman" w:hAnsi="Times New Roman" w:cs="Times New Roman"/>
          <w:sz w:val="24"/>
          <w:szCs w:val="24"/>
        </w:rPr>
        <w:fldChar w:fldCharType="begin"/>
      </w:r>
      <w:r w:rsidR="008A4618">
        <w:rPr>
          <w:rFonts w:ascii="Times New Roman" w:hAnsi="Times New Roman" w:cs="Times New Roman"/>
          <w:sz w:val="24"/>
          <w:szCs w:val="24"/>
        </w:rPr>
        <w:instrText xml:space="preserve"> SEQ Figure \* MERGEFORMAT </w:instrText>
      </w:r>
      <w:r w:rsidR="000B153D">
        <w:rPr>
          <w:rFonts w:ascii="Times New Roman" w:hAnsi="Times New Roman" w:cs="Times New Roman"/>
          <w:sz w:val="24"/>
          <w:szCs w:val="24"/>
        </w:rPr>
        <w:fldChar w:fldCharType="separate"/>
      </w:r>
      <w:r w:rsidR="0057594B">
        <w:rPr>
          <w:rFonts w:ascii="Times New Roman" w:hAnsi="Times New Roman" w:cs="Times New Roman"/>
          <w:noProof/>
          <w:sz w:val="24"/>
          <w:szCs w:val="24"/>
        </w:rPr>
        <w:t>5</w:t>
      </w:r>
      <w:r w:rsidR="000B153D">
        <w:rPr>
          <w:rFonts w:ascii="Times New Roman" w:hAnsi="Times New Roman" w:cs="Times New Roman"/>
          <w:sz w:val="24"/>
          <w:szCs w:val="24"/>
        </w:rPr>
        <w:fldChar w:fldCharType="end"/>
      </w:r>
      <w:bookmarkEnd w:id="200"/>
      <w:r w:rsidR="001E2F38">
        <w:rPr>
          <w:rFonts w:ascii="Times New Roman" w:hAnsi="Times New Roman" w:cs="Times New Roman"/>
          <w:sz w:val="24"/>
          <w:szCs w:val="24"/>
        </w:rPr>
        <w:t>.</w:t>
      </w:r>
      <w:r w:rsidRPr="00DD6BFB">
        <w:rPr>
          <w:rFonts w:ascii="Times New Roman" w:hAnsi="Times New Roman" w:cs="Times New Roman"/>
          <w:sz w:val="24"/>
          <w:szCs w:val="24"/>
        </w:rPr>
        <w:t xml:space="preserve"> </w:t>
      </w:r>
      <w:r w:rsidR="00411FC5">
        <w:rPr>
          <w:rFonts w:ascii="Times New Roman" w:hAnsi="Times New Roman" w:cs="Times New Roman"/>
          <w:sz w:val="24"/>
          <w:szCs w:val="24"/>
        </w:rPr>
        <w:t xml:space="preserve">Relative error in spawning biomass during years for which the </w:t>
      </w:r>
      <w:r w:rsidR="0062703F">
        <w:rPr>
          <w:rFonts w:ascii="Times New Roman" w:hAnsi="Times New Roman" w:cs="Times New Roman"/>
          <w:sz w:val="24"/>
          <w:szCs w:val="24"/>
        </w:rPr>
        <w:t xml:space="preserve">estimation </w:t>
      </w:r>
      <w:r w:rsidR="00411FC5">
        <w:rPr>
          <w:rFonts w:ascii="Times New Roman" w:hAnsi="Times New Roman" w:cs="Times New Roman"/>
          <w:sz w:val="24"/>
          <w:szCs w:val="24"/>
        </w:rPr>
        <w:t>method was provi</w:t>
      </w:r>
      <w:r w:rsidR="0022751D">
        <w:rPr>
          <w:rFonts w:ascii="Times New Roman" w:hAnsi="Times New Roman" w:cs="Times New Roman"/>
          <w:sz w:val="24"/>
          <w:szCs w:val="24"/>
        </w:rPr>
        <w:t xml:space="preserve">ded data (years 26 through 80) </w:t>
      </w:r>
      <w:r w:rsidR="00CD1AD2">
        <w:rPr>
          <w:rFonts w:ascii="Times New Roman" w:hAnsi="Times New Roman" w:cs="Times New Roman"/>
          <w:sz w:val="24"/>
          <w:szCs w:val="24"/>
        </w:rPr>
        <w:t>and the forecast period (years 81 through 100</w:t>
      </w:r>
      <w:r w:rsidR="00B51642">
        <w:rPr>
          <w:rFonts w:ascii="Times New Roman" w:hAnsi="Times New Roman" w:cs="Times New Roman"/>
          <w:sz w:val="24"/>
          <w:szCs w:val="24"/>
        </w:rPr>
        <w:t>, to the right of vertical red dashed lines</w:t>
      </w:r>
      <w:r w:rsidR="00CD1AD2">
        <w:rPr>
          <w:rFonts w:ascii="Times New Roman" w:hAnsi="Times New Roman" w:cs="Times New Roman"/>
          <w:sz w:val="24"/>
          <w:szCs w:val="24"/>
        </w:rPr>
        <w:t xml:space="preserve">) </w:t>
      </w:r>
      <w:r w:rsidR="0022751D">
        <w:rPr>
          <w:rFonts w:ascii="Times New Roman" w:hAnsi="Times New Roman" w:cs="Times New Roman"/>
          <w:sz w:val="24"/>
          <w:szCs w:val="24"/>
        </w:rPr>
        <w:t xml:space="preserve">for six levels of autocorrelation in the simulated data (columns) and four estimation methods (rows). Horizontal dashed red lines indicate a relative error of zero. Upper and lower edges of the boxes </w:t>
      </w:r>
      <w:r w:rsidR="0022751D" w:rsidRPr="0022751D">
        <w:rPr>
          <w:rFonts w:ascii="Times New Roman" w:hAnsi="Times New Roman" w:cs="Times New Roman"/>
          <w:sz w:val="24"/>
          <w:szCs w:val="24"/>
        </w:rPr>
        <w:t>correspond to the first and third quartiles (the 25th and 75th percentiles)</w:t>
      </w:r>
      <w:r w:rsidR="0022751D">
        <w:rPr>
          <w:rFonts w:ascii="Times New Roman" w:hAnsi="Times New Roman" w:cs="Times New Roman"/>
          <w:sz w:val="24"/>
          <w:szCs w:val="24"/>
        </w:rPr>
        <w:t xml:space="preserve"> and the whiskers correspond to 1.5 times the distance betwee</w:t>
      </w:r>
      <w:r w:rsidR="001673C4">
        <w:rPr>
          <w:rFonts w:ascii="Times New Roman" w:hAnsi="Times New Roman" w:cs="Times New Roman"/>
          <w:sz w:val="24"/>
          <w:szCs w:val="24"/>
        </w:rPr>
        <w:t>n the first and third quartiles</w:t>
      </w:r>
      <w:r w:rsidR="001673C4" w:rsidRPr="000C6893">
        <w:rPr>
          <w:rFonts w:ascii="Times New Roman" w:hAnsi="Times New Roman" w:cs="Times New Roman"/>
          <w:sz w:val="24"/>
          <w:szCs w:val="24"/>
        </w:rPr>
        <w:t>.</w:t>
      </w:r>
      <w:r w:rsidR="000C6893" w:rsidRPr="000C6893">
        <w:rPr>
          <w:rFonts w:ascii="Times New Roman" w:hAnsi="Times New Roman" w:cs="Times New Roman"/>
          <w:sz w:val="24"/>
          <w:szCs w:val="24"/>
        </w:rPr>
        <w:t xml:space="preserve"> </w:t>
      </w:r>
      <w:r w:rsidR="000C6893">
        <w:rPr>
          <w:rFonts w:ascii="Times New Roman" w:hAnsi="Times New Roman" w:cs="Times New Roman"/>
          <w:sz w:val="24"/>
          <w:szCs w:val="24"/>
        </w:rPr>
        <w:t>In each plot, the</w:t>
      </w:r>
      <w:r w:rsidR="000C6893" w:rsidRPr="000C6893">
        <w:rPr>
          <w:rFonts w:ascii="Times New Roman" w:hAnsi="Times New Roman" w:cs="Times New Roman"/>
          <w:sz w:val="24"/>
          <w:szCs w:val="24"/>
        </w:rPr>
        <w:t xml:space="preserve"> number in the top left indicates the number of converged runs (out of 100)</w:t>
      </w:r>
      <w:r w:rsidR="000C6893">
        <w:rPr>
          <w:rFonts w:ascii="Times New Roman" w:hAnsi="Times New Roman" w:cs="Times New Roman"/>
          <w:sz w:val="24"/>
          <w:szCs w:val="24"/>
        </w:rPr>
        <w:t>, the</w:t>
      </w:r>
      <w:r w:rsidR="000C6893" w:rsidRPr="000C6893">
        <w:rPr>
          <w:rFonts w:ascii="Times New Roman" w:hAnsi="Times New Roman" w:cs="Times New Roman"/>
          <w:sz w:val="24"/>
          <w:szCs w:val="24"/>
        </w:rPr>
        <w:t xml:space="preserve"> bottom left number is AARE for the years with data, while the bottom right number is AARE in the forecast.</w:t>
      </w:r>
    </w:p>
    <w:p w14:paraId="2B64C065" w14:textId="77777777" w:rsidR="00381494" w:rsidRPr="000C6893" w:rsidRDefault="00381494" w:rsidP="00020974">
      <w:pPr>
        <w:tabs>
          <w:tab w:val="left" w:pos="360"/>
        </w:tabs>
        <w:spacing w:after="0" w:line="240" w:lineRule="auto"/>
        <w:jc w:val="both"/>
        <w:rPr>
          <w:rFonts w:ascii="Times New Roman" w:hAnsi="Times New Roman" w:cs="Times New Roman"/>
          <w:sz w:val="24"/>
          <w:szCs w:val="24"/>
        </w:rPr>
      </w:pPr>
    </w:p>
    <w:p w14:paraId="5335B03E" w14:textId="77777777" w:rsidR="005E750A" w:rsidRDefault="005E750A">
      <w:pPr>
        <w:rPr>
          <w:rFonts w:ascii="Times New Roman" w:hAnsi="Times New Roman" w:cs="Times New Roman"/>
          <w:sz w:val="24"/>
          <w:szCs w:val="24"/>
        </w:rPr>
      </w:pPr>
      <w:r>
        <w:rPr>
          <w:rFonts w:ascii="Times New Roman" w:hAnsi="Times New Roman" w:cs="Times New Roman"/>
          <w:sz w:val="24"/>
          <w:szCs w:val="24"/>
        </w:rPr>
        <w:br w:type="page"/>
      </w:r>
    </w:p>
    <w:p w14:paraId="4DB71449" w14:textId="77777777" w:rsidR="00A94E4B" w:rsidRPr="00DD6BFB" w:rsidRDefault="00B17FCA" w:rsidP="00384B61">
      <w:pPr>
        <w:tabs>
          <w:tab w:val="left" w:pos="360"/>
        </w:tabs>
        <w:spacing w:after="0" w:line="480" w:lineRule="auto"/>
        <w:jc w:val="both"/>
        <w:rPr>
          <w:rFonts w:ascii="Times New Roman" w:hAnsi="Times New Roman" w:cs="Times New Roman"/>
          <w:noProof/>
          <w:sz w:val="24"/>
          <w:szCs w:val="24"/>
        </w:rPr>
      </w:pPr>
      <w:r>
        <w:rPr>
          <w:noProof/>
          <w:lang w:val="en-GB" w:eastAsia="en-GB"/>
        </w:rPr>
        <w:lastRenderedPageBreak/>
        <w:drawing>
          <wp:inline distT="0" distB="0" distL="0" distR="0" wp14:anchorId="151F566D" wp14:editId="6E434EDD">
            <wp:extent cx="8229600" cy="5486400"/>
            <wp:effectExtent l="0" t="0" r="0" b="0"/>
            <wp:docPr id="14" name="Picture 14" descr="C:\Users\kelli\AppData\Local\Microsoft\Windows\Temporary Internet Files\Content.Word\coverages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elli\AppData\Local\Microsoft\Windows\Temporary Internet Files\Content.Word\coveragessb.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229600" cy="5486400"/>
                    </a:xfrm>
                    <a:prstGeom prst="rect">
                      <a:avLst/>
                    </a:prstGeom>
                    <a:noFill/>
                    <a:ln>
                      <a:noFill/>
                    </a:ln>
                  </pic:spPr>
                </pic:pic>
              </a:graphicData>
            </a:graphic>
          </wp:inline>
        </w:drawing>
      </w:r>
    </w:p>
    <w:p w14:paraId="03922597" w14:textId="77777777" w:rsidR="0062703F" w:rsidRDefault="00A94E4B" w:rsidP="00F6419B">
      <w:pPr>
        <w:tabs>
          <w:tab w:val="left" w:pos="360"/>
        </w:tabs>
        <w:spacing w:after="0" w:line="240" w:lineRule="auto"/>
        <w:jc w:val="both"/>
        <w:rPr>
          <w:ins w:id="201" w:author="Kelli Johnson" w:date="2016-05-18T17:05:00Z"/>
          <w:rFonts w:ascii="Times New Roman" w:hAnsi="Times New Roman" w:cs="Times New Roman"/>
          <w:sz w:val="24"/>
          <w:szCs w:val="24"/>
        </w:rPr>
      </w:pPr>
      <w:bookmarkStart w:id="202" w:name="_Ref433345167"/>
      <w:bookmarkStart w:id="203" w:name="_Ref435513943"/>
      <w:bookmarkStart w:id="204" w:name="_Ref442333624"/>
      <w:r w:rsidRPr="00DD6BFB">
        <w:rPr>
          <w:rFonts w:ascii="Times New Roman" w:hAnsi="Times New Roman" w:cs="Times New Roman"/>
          <w:sz w:val="24"/>
          <w:szCs w:val="24"/>
        </w:rPr>
        <w:lastRenderedPageBreak/>
        <w:t>Fig</w:t>
      </w:r>
      <w:r w:rsidR="001E2F38">
        <w:rPr>
          <w:rFonts w:ascii="Times New Roman" w:hAnsi="Times New Roman" w:cs="Times New Roman"/>
          <w:sz w:val="24"/>
          <w:szCs w:val="24"/>
        </w:rPr>
        <w:t>.</w:t>
      </w:r>
      <w:bookmarkEnd w:id="202"/>
      <w:r w:rsidR="00CD4651">
        <w:rPr>
          <w:rFonts w:ascii="Times New Roman" w:hAnsi="Times New Roman" w:cs="Times New Roman"/>
          <w:sz w:val="24"/>
          <w:szCs w:val="24"/>
        </w:rPr>
        <w:t xml:space="preserve"> </w:t>
      </w:r>
      <w:bookmarkEnd w:id="203"/>
      <w:r w:rsidR="000B153D">
        <w:rPr>
          <w:rFonts w:ascii="Times New Roman" w:hAnsi="Times New Roman" w:cs="Times New Roman"/>
          <w:sz w:val="24"/>
          <w:szCs w:val="24"/>
        </w:rPr>
        <w:fldChar w:fldCharType="begin"/>
      </w:r>
      <w:r w:rsidR="008A4618">
        <w:rPr>
          <w:rFonts w:ascii="Times New Roman" w:hAnsi="Times New Roman" w:cs="Times New Roman"/>
          <w:sz w:val="24"/>
          <w:szCs w:val="24"/>
        </w:rPr>
        <w:instrText xml:space="preserve"> SEQ Figure \* MERGEFORMAT </w:instrText>
      </w:r>
      <w:r w:rsidR="000B153D">
        <w:rPr>
          <w:rFonts w:ascii="Times New Roman" w:hAnsi="Times New Roman" w:cs="Times New Roman"/>
          <w:sz w:val="24"/>
          <w:szCs w:val="24"/>
        </w:rPr>
        <w:fldChar w:fldCharType="separate"/>
      </w:r>
      <w:r w:rsidR="0057594B">
        <w:rPr>
          <w:rFonts w:ascii="Times New Roman" w:hAnsi="Times New Roman" w:cs="Times New Roman"/>
          <w:noProof/>
          <w:sz w:val="24"/>
          <w:szCs w:val="24"/>
        </w:rPr>
        <w:t>6</w:t>
      </w:r>
      <w:r w:rsidR="000B153D">
        <w:rPr>
          <w:rFonts w:ascii="Times New Roman" w:hAnsi="Times New Roman" w:cs="Times New Roman"/>
          <w:sz w:val="24"/>
          <w:szCs w:val="24"/>
        </w:rPr>
        <w:fldChar w:fldCharType="end"/>
      </w:r>
      <w:bookmarkEnd w:id="204"/>
      <w:r w:rsidR="001F0AA2">
        <w:rPr>
          <w:rFonts w:ascii="Times New Roman" w:hAnsi="Times New Roman" w:cs="Times New Roman"/>
          <w:sz w:val="24"/>
          <w:szCs w:val="24"/>
        </w:rPr>
        <w:t>.</w:t>
      </w:r>
      <w:r w:rsidRPr="00DD6BFB">
        <w:rPr>
          <w:rFonts w:ascii="Times New Roman" w:hAnsi="Times New Roman" w:cs="Times New Roman"/>
          <w:sz w:val="24"/>
          <w:szCs w:val="24"/>
        </w:rPr>
        <w:t xml:space="preserve"> </w:t>
      </w:r>
      <w:r w:rsidR="00DD373E">
        <w:rPr>
          <w:rFonts w:ascii="Times New Roman" w:hAnsi="Times New Roman" w:cs="Times New Roman"/>
          <w:sz w:val="24"/>
          <w:szCs w:val="24"/>
        </w:rPr>
        <w:t xml:space="preserve"> Performance of forecast interval estimates for different estimation </w:t>
      </w:r>
      <w:r w:rsidR="0062703F">
        <w:rPr>
          <w:rFonts w:ascii="Times New Roman" w:hAnsi="Times New Roman" w:cs="Times New Roman"/>
          <w:sz w:val="24"/>
          <w:szCs w:val="24"/>
        </w:rPr>
        <w:t xml:space="preserve">methods </w:t>
      </w:r>
      <w:r w:rsidR="00DD373E">
        <w:rPr>
          <w:rFonts w:ascii="Times New Roman" w:hAnsi="Times New Roman" w:cs="Times New Roman"/>
          <w:sz w:val="24"/>
          <w:szCs w:val="24"/>
        </w:rPr>
        <w:t xml:space="preserve">(rows) and levels of autocorrelation (columns), where </w:t>
      </w:r>
      <w:r w:rsidR="00B51642">
        <w:rPr>
          <w:rFonts w:ascii="Times New Roman" w:hAnsi="Times New Roman" w:cs="Times New Roman"/>
          <w:sz w:val="24"/>
          <w:szCs w:val="24"/>
        </w:rPr>
        <w:t>e</w:t>
      </w:r>
      <w:r w:rsidR="00DD373E">
        <w:rPr>
          <w:rFonts w:ascii="Times New Roman" w:hAnsi="Times New Roman" w:cs="Times New Roman"/>
          <w:sz w:val="24"/>
          <w:szCs w:val="24"/>
        </w:rPr>
        <w:t xml:space="preserve">ach panel shows the proportion of 50% </w:t>
      </w:r>
      <w:r w:rsidR="00B17FCA">
        <w:rPr>
          <w:rFonts w:ascii="Times New Roman" w:hAnsi="Times New Roman" w:cs="Times New Roman"/>
          <w:sz w:val="24"/>
          <w:szCs w:val="24"/>
        </w:rPr>
        <w:t xml:space="preserve">(closed circles) and 75% (open circles) </w:t>
      </w:r>
      <w:r w:rsidR="00CD1AD2">
        <w:rPr>
          <w:rFonts w:ascii="Times New Roman" w:hAnsi="Times New Roman" w:cs="Times New Roman"/>
          <w:sz w:val="24"/>
          <w:szCs w:val="24"/>
        </w:rPr>
        <w:t>forecast interval</w:t>
      </w:r>
      <w:r w:rsidR="005821DB">
        <w:rPr>
          <w:rFonts w:ascii="Times New Roman" w:hAnsi="Times New Roman" w:cs="Times New Roman"/>
          <w:sz w:val="24"/>
          <w:szCs w:val="24"/>
        </w:rPr>
        <w:t xml:space="preserve">s for spawning biomass that contain the true value. </w:t>
      </w:r>
      <w:r w:rsidR="00DD373E">
        <w:rPr>
          <w:rFonts w:ascii="Times New Roman" w:hAnsi="Times New Roman" w:cs="Times New Roman"/>
          <w:sz w:val="24"/>
          <w:szCs w:val="24"/>
        </w:rPr>
        <w:t>A well calibrated 50% forecast interval will contain the true value 50% of the time</w:t>
      </w:r>
      <w:r w:rsidR="00B17FCA">
        <w:rPr>
          <w:rFonts w:ascii="Times New Roman" w:hAnsi="Times New Roman" w:cs="Times New Roman"/>
          <w:sz w:val="24"/>
          <w:szCs w:val="24"/>
        </w:rPr>
        <w:t>. Calibration lines for both 75% and 50% forecast intervals are indicated by the red dashed lines in each panel, respectively</w:t>
      </w:r>
      <w:r w:rsidR="00DD373E">
        <w:rPr>
          <w:rFonts w:ascii="Times New Roman" w:hAnsi="Times New Roman" w:cs="Times New Roman"/>
          <w:sz w:val="24"/>
          <w:szCs w:val="24"/>
        </w:rPr>
        <w:t>.</w:t>
      </w:r>
      <w:r w:rsidR="00B51642">
        <w:rPr>
          <w:rFonts w:ascii="Times New Roman" w:hAnsi="Times New Roman" w:cs="Times New Roman"/>
          <w:sz w:val="24"/>
          <w:szCs w:val="24"/>
        </w:rPr>
        <w:t xml:space="preserve">  Points above or below the line indicate forecast intervals were too </w:t>
      </w:r>
      <w:r w:rsidR="00573DA0">
        <w:rPr>
          <w:rFonts w:ascii="Times New Roman" w:hAnsi="Times New Roman" w:cs="Times New Roman"/>
          <w:sz w:val="24"/>
          <w:szCs w:val="24"/>
        </w:rPr>
        <w:t>conservative (</w:t>
      </w:r>
      <w:r w:rsidR="00B51642">
        <w:rPr>
          <w:rFonts w:ascii="Times New Roman" w:hAnsi="Times New Roman" w:cs="Times New Roman"/>
          <w:sz w:val="24"/>
          <w:szCs w:val="24"/>
        </w:rPr>
        <w:t>wide</w:t>
      </w:r>
      <w:r w:rsidR="00573DA0">
        <w:rPr>
          <w:rFonts w:ascii="Times New Roman" w:hAnsi="Times New Roman" w:cs="Times New Roman"/>
          <w:sz w:val="24"/>
          <w:szCs w:val="24"/>
        </w:rPr>
        <w:t>)</w:t>
      </w:r>
      <w:r w:rsidR="00B51642">
        <w:rPr>
          <w:rFonts w:ascii="Times New Roman" w:hAnsi="Times New Roman" w:cs="Times New Roman"/>
          <w:sz w:val="24"/>
          <w:szCs w:val="24"/>
        </w:rPr>
        <w:t xml:space="preserve"> or </w:t>
      </w:r>
      <w:r w:rsidR="00573DA0">
        <w:rPr>
          <w:rFonts w:ascii="Times New Roman" w:hAnsi="Times New Roman" w:cs="Times New Roman"/>
          <w:sz w:val="24"/>
          <w:szCs w:val="24"/>
        </w:rPr>
        <w:t>permissive (</w:t>
      </w:r>
      <w:r w:rsidR="00B51642">
        <w:rPr>
          <w:rFonts w:ascii="Times New Roman" w:hAnsi="Times New Roman" w:cs="Times New Roman"/>
          <w:sz w:val="24"/>
          <w:szCs w:val="24"/>
        </w:rPr>
        <w:t>not wide enough</w:t>
      </w:r>
      <w:r w:rsidR="00573DA0">
        <w:rPr>
          <w:rFonts w:ascii="Times New Roman" w:hAnsi="Times New Roman" w:cs="Times New Roman"/>
          <w:sz w:val="24"/>
          <w:szCs w:val="24"/>
        </w:rPr>
        <w:t>)</w:t>
      </w:r>
      <w:r w:rsidR="00B51642">
        <w:rPr>
          <w:rFonts w:ascii="Times New Roman" w:hAnsi="Times New Roman" w:cs="Times New Roman"/>
          <w:sz w:val="24"/>
          <w:szCs w:val="24"/>
        </w:rPr>
        <w:t>, respectively.</w:t>
      </w:r>
      <w:r w:rsidR="00CB7A83">
        <w:rPr>
          <w:rFonts w:ascii="Times New Roman" w:hAnsi="Times New Roman" w:cs="Times New Roman"/>
          <w:sz w:val="24"/>
          <w:szCs w:val="24"/>
        </w:rPr>
        <w:t xml:space="preserve"> In each plot, the</w:t>
      </w:r>
      <w:r w:rsidR="00CB7A83" w:rsidRPr="000C6893">
        <w:rPr>
          <w:rFonts w:ascii="Times New Roman" w:hAnsi="Times New Roman" w:cs="Times New Roman"/>
          <w:sz w:val="24"/>
          <w:szCs w:val="24"/>
        </w:rPr>
        <w:t xml:space="preserve"> number in the top left indicates the number of converged runs (out of 100)</w:t>
      </w:r>
      <w:r w:rsidR="00FB0252">
        <w:rPr>
          <w:rFonts w:ascii="Times New Roman" w:hAnsi="Times New Roman" w:cs="Times New Roman"/>
          <w:sz w:val="24"/>
          <w:szCs w:val="24"/>
        </w:rPr>
        <w:t>.</w:t>
      </w:r>
    </w:p>
    <w:p w14:paraId="18B8C901" w14:textId="77777777" w:rsidR="00D8031F" w:rsidRDefault="00D8031F">
      <w:pPr>
        <w:rPr>
          <w:ins w:id="205" w:author="Kelli Johnson" w:date="2016-05-18T17:06:00Z"/>
          <w:rFonts w:ascii="Times New Roman" w:hAnsi="Times New Roman" w:cs="Times New Roman"/>
          <w:sz w:val="24"/>
          <w:szCs w:val="24"/>
        </w:rPr>
      </w:pPr>
      <w:ins w:id="206" w:author="Kelli Johnson" w:date="2016-05-18T17:06:00Z">
        <w:r>
          <w:rPr>
            <w:rFonts w:ascii="Times New Roman" w:hAnsi="Times New Roman" w:cs="Times New Roman"/>
            <w:sz w:val="24"/>
            <w:szCs w:val="24"/>
          </w:rPr>
          <w:br w:type="page"/>
        </w:r>
      </w:ins>
    </w:p>
    <w:p w14:paraId="0403F938" w14:textId="3188B0DC" w:rsidR="00D8031F" w:rsidRDefault="009C70E7" w:rsidP="00F6419B">
      <w:pPr>
        <w:tabs>
          <w:tab w:val="left" w:pos="360"/>
        </w:tabs>
        <w:spacing w:after="0" w:line="240" w:lineRule="auto"/>
        <w:jc w:val="both"/>
        <w:rPr>
          <w:ins w:id="207" w:author="Kelli Johnson" w:date="2016-05-18T17:06:00Z"/>
          <w:rFonts w:ascii="Times New Roman" w:hAnsi="Times New Roman" w:cs="Times New Roman"/>
          <w:sz w:val="24"/>
          <w:szCs w:val="24"/>
        </w:rPr>
      </w:pPr>
      <w:ins w:id="208" w:author="Kelli Johnson" w:date="2016-05-26T11:09:00Z">
        <w:r>
          <w:rPr>
            <w:rFonts w:ascii="Times New Roman" w:hAnsi="Times New Roman" w:cs="Times New Roman"/>
            <w:sz w:val="24"/>
            <w:szCs w:val="24"/>
          </w:rPr>
          <w:lastRenderedPageBreak/>
          <w:pict w14:anchorId="3785EDB5">
            <v:shape id="_x0000_i1029" type="#_x0000_t75" style="width:280.8pt;height:468pt">
              <v:imagedata r:id="rId21" o:title="lessperfect"/>
            </v:shape>
          </w:pict>
        </w:r>
      </w:ins>
    </w:p>
    <w:p w14:paraId="277C8242" w14:textId="77777777" w:rsidR="00D8031F" w:rsidRDefault="00D8031F" w:rsidP="00D8031F">
      <w:pPr>
        <w:tabs>
          <w:tab w:val="left" w:pos="360"/>
        </w:tabs>
        <w:spacing w:after="0" w:line="240" w:lineRule="auto"/>
        <w:jc w:val="both"/>
        <w:rPr>
          <w:ins w:id="209" w:author="Kelli Johnson" w:date="2016-05-18T17:06:00Z"/>
          <w:rFonts w:ascii="Times New Roman" w:hAnsi="Times New Roman" w:cs="Times New Roman"/>
          <w:sz w:val="24"/>
          <w:szCs w:val="24"/>
        </w:rPr>
      </w:pPr>
    </w:p>
    <w:p w14:paraId="6E9DD831" w14:textId="14404E07" w:rsidR="00D8031F" w:rsidRDefault="00D8031F" w:rsidP="00D8031F">
      <w:pPr>
        <w:tabs>
          <w:tab w:val="left" w:pos="360"/>
        </w:tabs>
        <w:spacing w:after="0" w:line="240" w:lineRule="auto"/>
        <w:jc w:val="both"/>
        <w:rPr>
          <w:ins w:id="210" w:author="Kelli Johnson" w:date="2016-05-18T17:06:00Z"/>
          <w:rFonts w:ascii="Times New Roman" w:hAnsi="Times New Roman" w:cs="Times New Roman"/>
          <w:sz w:val="24"/>
          <w:szCs w:val="24"/>
        </w:rPr>
      </w:pPr>
      <w:ins w:id="211" w:author="Kelli Johnson" w:date="2016-05-18T17:06:00Z">
        <w:r w:rsidRPr="00DD6BFB">
          <w:rPr>
            <w:rFonts w:ascii="Times New Roman" w:hAnsi="Times New Roman" w:cs="Times New Roman"/>
            <w:sz w:val="24"/>
            <w:szCs w:val="24"/>
          </w:rPr>
          <w:t>Fig</w:t>
        </w:r>
        <w:r>
          <w:rPr>
            <w:rFonts w:ascii="Times New Roman" w:hAnsi="Times New Roman" w:cs="Times New Roman"/>
            <w:sz w:val="24"/>
            <w:szCs w:val="24"/>
          </w:rPr>
          <w:t>. 7.</w:t>
        </w:r>
        <w:r w:rsidRPr="00DD6BFB">
          <w:rPr>
            <w:rFonts w:ascii="Times New Roman" w:hAnsi="Times New Roman" w:cs="Times New Roman"/>
            <w:sz w:val="24"/>
            <w:szCs w:val="24"/>
          </w:rPr>
          <w:t xml:space="preserve"> </w:t>
        </w:r>
        <w:r>
          <w:rPr>
            <w:rFonts w:ascii="Times New Roman" w:hAnsi="Times New Roman" w:cs="Times New Roman"/>
            <w:sz w:val="24"/>
            <w:szCs w:val="24"/>
          </w:rPr>
          <w:t xml:space="preserve"> </w:t>
        </w:r>
      </w:ins>
      <w:ins w:id="212" w:author="Kelli Johnson" w:date="2016-05-19T15:21:00Z">
        <w:r w:rsidR="00E90F8F">
          <w:rPr>
            <w:rFonts w:ascii="Times New Roman" w:hAnsi="Times New Roman" w:cs="Times New Roman"/>
            <w:sz w:val="24"/>
            <w:szCs w:val="24"/>
          </w:rPr>
          <w:t>Relative error in spawning biomass</w:t>
        </w:r>
      </w:ins>
      <w:ins w:id="213" w:author="Kelli Johnson" w:date="2016-05-19T15:27:00Z">
        <w:r w:rsidR="00B57788">
          <w:rPr>
            <w:rFonts w:ascii="Times New Roman" w:hAnsi="Times New Roman" w:cs="Times New Roman"/>
            <w:sz w:val="24"/>
            <w:szCs w:val="24"/>
          </w:rPr>
          <w:t xml:space="preserve"> (left column) and forecast coverage of spawning biomass (right column) for the </w:t>
        </w:r>
      </w:ins>
      <w:ins w:id="214" w:author="Kelli Johnson" w:date="2016-05-19T15:28:00Z">
        <w:r w:rsidR="00B57788">
          <w:rPr>
            <w:rFonts w:ascii="Times New Roman" w:hAnsi="Times New Roman" w:cs="Times New Roman"/>
            <w:sz w:val="24"/>
            <w:szCs w:val="24"/>
          </w:rPr>
          <w:t>“less-information” scenario across four estimation methods (rows) when estimating steepness. Relative error in spawning biomass is shown for</w:t>
        </w:r>
      </w:ins>
      <w:ins w:id="215" w:author="Kelli Johnson" w:date="2016-05-19T15:21:00Z">
        <w:r w:rsidR="00E90F8F">
          <w:rPr>
            <w:rFonts w:ascii="Times New Roman" w:hAnsi="Times New Roman" w:cs="Times New Roman"/>
            <w:sz w:val="24"/>
            <w:szCs w:val="24"/>
          </w:rPr>
          <w:t xml:space="preserve"> years for which the estimation method was provided data (years 41 through 80) and the forecast period (years 81 through 100, to the right of vertical red dashed lines)</w:t>
        </w:r>
      </w:ins>
      <w:ins w:id="216" w:author="Kelli Johnson" w:date="2016-05-19T15:30:00Z">
        <w:r w:rsidR="00B57788">
          <w:rPr>
            <w:rFonts w:ascii="Times New Roman" w:hAnsi="Times New Roman" w:cs="Times New Roman"/>
            <w:sz w:val="24"/>
            <w:szCs w:val="24"/>
          </w:rPr>
          <w:t>, where the h</w:t>
        </w:r>
      </w:ins>
      <w:ins w:id="217" w:author="Kelli Johnson" w:date="2016-05-19T15:21:00Z">
        <w:r w:rsidR="00E90F8F">
          <w:rPr>
            <w:rFonts w:ascii="Times New Roman" w:hAnsi="Times New Roman" w:cs="Times New Roman"/>
            <w:sz w:val="24"/>
            <w:szCs w:val="24"/>
          </w:rPr>
          <w:t xml:space="preserve">orizontal dashed red lines indicate a relative error of zero. Upper and lower edges of the boxes </w:t>
        </w:r>
        <w:r w:rsidR="00E90F8F" w:rsidRPr="0022751D">
          <w:rPr>
            <w:rFonts w:ascii="Times New Roman" w:hAnsi="Times New Roman" w:cs="Times New Roman"/>
            <w:sz w:val="24"/>
            <w:szCs w:val="24"/>
          </w:rPr>
          <w:t>correspond to the first and third quartiles (the 25th and 75th percentiles)</w:t>
        </w:r>
        <w:r w:rsidR="00E90F8F">
          <w:rPr>
            <w:rFonts w:ascii="Times New Roman" w:hAnsi="Times New Roman" w:cs="Times New Roman"/>
            <w:sz w:val="24"/>
            <w:szCs w:val="24"/>
          </w:rPr>
          <w:t xml:space="preserve"> and the whiskers correspond to 1.5 times the distance between the first and third quartiles</w:t>
        </w:r>
        <w:r w:rsidR="00E90F8F" w:rsidRPr="000C6893">
          <w:rPr>
            <w:rFonts w:ascii="Times New Roman" w:hAnsi="Times New Roman" w:cs="Times New Roman"/>
            <w:sz w:val="24"/>
            <w:szCs w:val="24"/>
          </w:rPr>
          <w:t xml:space="preserve">. </w:t>
        </w:r>
      </w:ins>
      <w:ins w:id="218" w:author="Kelli Johnson" w:date="2016-05-18T17:06:00Z">
        <w:r>
          <w:rPr>
            <w:rFonts w:ascii="Times New Roman" w:hAnsi="Times New Roman" w:cs="Times New Roman"/>
            <w:sz w:val="24"/>
            <w:szCs w:val="24"/>
          </w:rPr>
          <w:t>Performance of forecast interval estimates shows the proportion of 50% (closed circles) and 75% (open circles) forecast intervals for spawning biomass that contain the true value. A well calibrated 50% forecast interval will contain the true value 50% of the time. Calibration lines for both 75% and 50% forecast intervals are indicated by the red dashed lines in each panel, respectively.  Points above or below the line indicate forecast intervals were too conservative (wide) or permissive (not wide enough), respectively. In each plot, the</w:t>
        </w:r>
        <w:r w:rsidRPr="000C6893">
          <w:rPr>
            <w:rFonts w:ascii="Times New Roman" w:hAnsi="Times New Roman" w:cs="Times New Roman"/>
            <w:sz w:val="24"/>
            <w:szCs w:val="24"/>
          </w:rPr>
          <w:t xml:space="preserve"> number in the top left indicates the number of converged runs (out of 100)</w:t>
        </w:r>
      </w:ins>
      <w:ins w:id="219" w:author="Kelli Johnson" w:date="2016-05-18T17:07:00Z">
        <w:r>
          <w:rPr>
            <w:rFonts w:ascii="Times New Roman" w:hAnsi="Times New Roman" w:cs="Times New Roman"/>
            <w:sz w:val="24"/>
            <w:szCs w:val="24"/>
          </w:rPr>
          <w:t xml:space="preserve"> and the number in the top right indicates the relative error in steepness</w:t>
        </w:r>
      </w:ins>
      <w:ins w:id="220" w:author="Kelli Johnson" w:date="2016-05-18T17:06:00Z">
        <w:r>
          <w:rPr>
            <w:rFonts w:ascii="Times New Roman" w:hAnsi="Times New Roman" w:cs="Times New Roman"/>
            <w:sz w:val="24"/>
            <w:szCs w:val="24"/>
          </w:rPr>
          <w:t>.</w:t>
        </w:r>
      </w:ins>
      <w:ins w:id="221" w:author="Kelli Johnson" w:date="2016-05-19T15:31:00Z">
        <w:r w:rsidR="00B57788" w:rsidRPr="00B57788">
          <w:rPr>
            <w:rFonts w:ascii="Times New Roman" w:hAnsi="Times New Roman" w:cs="Times New Roman"/>
            <w:sz w:val="24"/>
            <w:szCs w:val="24"/>
          </w:rPr>
          <w:t xml:space="preserve"> </w:t>
        </w:r>
        <w:r w:rsidR="00B57788">
          <w:rPr>
            <w:rFonts w:ascii="Times New Roman" w:hAnsi="Times New Roman" w:cs="Times New Roman"/>
            <w:sz w:val="24"/>
            <w:szCs w:val="24"/>
          </w:rPr>
          <w:t>In each plot, the</w:t>
        </w:r>
        <w:r w:rsidR="00B57788" w:rsidRPr="000C6893">
          <w:rPr>
            <w:rFonts w:ascii="Times New Roman" w:hAnsi="Times New Roman" w:cs="Times New Roman"/>
            <w:sz w:val="24"/>
            <w:szCs w:val="24"/>
          </w:rPr>
          <w:t xml:space="preserve"> number in the top left indicates the number of converged runs (out of 100)</w:t>
        </w:r>
        <w:r w:rsidR="00B57788">
          <w:rPr>
            <w:rFonts w:ascii="Times New Roman" w:hAnsi="Times New Roman" w:cs="Times New Roman"/>
            <w:sz w:val="24"/>
            <w:szCs w:val="24"/>
          </w:rPr>
          <w:t xml:space="preserve">, </w:t>
        </w:r>
      </w:ins>
      <w:ins w:id="222" w:author="Kelli Johnson" w:date="2016-05-19T15:32:00Z">
        <w:r w:rsidR="00B57788">
          <w:rPr>
            <w:rFonts w:ascii="Times New Roman" w:hAnsi="Times New Roman" w:cs="Times New Roman"/>
            <w:sz w:val="24"/>
            <w:szCs w:val="24"/>
          </w:rPr>
          <w:t xml:space="preserve">the top right is the relative error in steepness, </w:t>
        </w:r>
      </w:ins>
      <w:ins w:id="223" w:author="Kelli Johnson" w:date="2016-05-19T15:31:00Z">
        <w:r w:rsidR="00B57788">
          <w:rPr>
            <w:rFonts w:ascii="Times New Roman" w:hAnsi="Times New Roman" w:cs="Times New Roman"/>
            <w:sz w:val="24"/>
            <w:szCs w:val="24"/>
          </w:rPr>
          <w:t>the</w:t>
        </w:r>
        <w:r w:rsidR="00B57788" w:rsidRPr="000C6893">
          <w:rPr>
            <w:rFonts w:ascii="Times New Roman" w:hAnsi="Times New Roman" w:cs="Times New Roman"/>
            <w:sz w:val="24"/>
            <w:szCs w:val="24"/>
          </w:rPr>
          <w:t xml:space="preserve"> bottom left number is AARE for the years with data, while the bottom right number is AARE in the forecast.</w:t>
        </w:r>
      </w:ins>
    </w:p>
    <w:p w14:paraId="387BD52D" w14:textId="77777777" w:rsidR="00D8031F" w:rsidRPr="00B17FCA" w:rsidRDefault="00D8031F" w:rsidP="00F6419B">
      <w:pPr>
        <w:tabs>
          <w:tab w:val="left" w:pos="360"/>
        </w:tabs>
        <w:spacing w:after="0" w:line="240" w:lineRule="auto"/>
        <w:jc w:val="both"/>
        <w:rPr>
          <w:rFonts w:ascii="Times New Roman" w:hAnsi="Times New Roman" w:cs="Times New Roman"/>
          <w:sz w:val="24"/>
          <w:szCs w:val="24"/>
        </w:rPr>
      </w:pPr>
    </w:p>
    <w:sectPr w:rsidR="00D8031F" w:rsidRPr="00B17FCA" w:rsidSect="00381494">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8" w:author="Punt, Andre (O&amp;A, Hobart)" w:date="2016-05-21T14:37:00Z" w:initials="PA(H">
    <w:p w14:paraId="1F9AFC65" w14:textId="37B5AE02" w:rsidR="0056143F" w:rsidRDefault="0056143F">
      <w:pPr>
        <w:pStyle w:val="CommentText"/>
      </w:pPr>
      <w:r>
        <w:rPr>
          <w:rStyle w:val="CommentReference"/>
        </w:rPr>
        <w:annotationRef/>
      </w:r>
      <w:r>
        <w:t>Time to get tjis from JISAO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9AFC6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A042C8" w14:textId="77777777" w:rsidR="0056143F" w:rsidRDefault="0056143F" w:rsidP="00D37C3D">
      <w:pPr>
        <w:spacing w:after="0" w:line="240" w:lineRule="auto"/>
      </w:pPr>
      <w:r>
        <w:separator/>
      </w:r>
    </w:p>
  </w:endnote>
  <w:endnote w:type="continuationSeparator" w:id="0">
    <w:p w14:paraId="46F44CF1" w14:textId="77777777" w:rsidR="0056143F" w:rsidRDefault="0056143F" w:rsidP="00D37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444484"/>
      <w:docPartObj>
        <w:docPartGallery w:val="Page Numbers (Bottom of Page)"/>
        <w:docPartUnique/>
      </w:docPartObj>
    </w:sdtPr>
    <w:sdtContent>
      <w:p w14:paraId="5A2DF2C5" w14:textId="77777777" w:rsidR="0056143F" w:rsidRDefault="0056143F">
        <w:pPr>
          <w:pStyle w:val="Footer"/>
          <w:jc w:val="right"/>
        </w:pPr>
        <w:r>
          <w:fldChar w:fldCharType="begin"/>
        </w:r>
        <w:r>
          <w:instrText xml:space="preserve"> PAGE   \* MERGEFORMAT </w:instrText>
        </w:r>
        <w:r>
          <w:fldChar w:fldCharType="separate"/>
        </w:r>
        <w:r w:rsidR="0075058C">
          <w:rPr>
            <w:noProof/>
          </w:rPr>
          <w:t>21</w:t>
        </w:r>
        <w:r>
          <w:rPr>
            <w:noProof/>
          </w:rPr>
          <w:fldChar w:fldCharType="end"/>
        </w:r>
      </w:p>
    </w:sdtContent>
  </w:sdt>
  <w:p w14:paraId="2FC75AB7" w14:textId="77777777" w:rsidR="0056143F" w:rsidRDefault="005614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8018A7" w14:textId="77777777" w:rsidR="0056143F" w:rsidRDefault="0056143F" w:rsidP="00D37C3D">
      <w:pPr>
        <w:spacing w:after="0" w:line="240" w:lineRule="auto"/>
      </w:pPr>
      <w:r>
        <w:separator/>
      </w:r>
    </w:p>
  </w:footnote>
  <w:footnote w:type="continuationSeparator" w:id="0">
    <w:p w14:paraId="47ED0445" w14:textId="77777777" w:rsidR="0056143F" w:rsidRDefault="0056143F" w:rsidP="00D37C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C2094"/>
    <w:multiLevelType w:val="hybridMultilevel"/>
    <w:tmpl w:val="261AF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080B9D"/>
    <w:multiLevelType w:val="hybridMultilevel"/>
    <w:tmpl w:val="2CDC4D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8D2CEA"/>
    <w:multiLevelType w:val="hybridMultilevel"/>
    <w:tmpl w:val="73CA68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25029"/>
    <w:multiLevelType w:val="hybridMultilevel"/>
    <w:tmpl w:val="DE12E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664F3"/>
    <w:multiLevelType w:val="hybridMultilevel"/>
    <w:tmpl w:val="1FC4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62637"/>
    <w:multiLevelType w:val="hybridMultilevel"/>
    <w:tmpl w:val="0BDA00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044FC4"/>
    <w:multiLevelType w:val="hybridMultilevel"/>
    <w:tmpl w:val="B4F84416"/>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23D55465"/>
    <w:multiLevelType w:val="hybridMultilevel"/>
    <w:tmpl w:val="1CCC3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5067D"/>
    <w:multiLevelType w:val="hybridMultilevel"/>
    <w:tmpl w:val="13445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7D2721"/>
    <w:multiLevelType w:val="hybridMultilevel"/>
    <w:tmpl w:val="B3461A76"/>
    <w:lvl w:ilvl="0" w:tplc="C0446852">
      <w:start w:val="1"/>
      <w:numFmt w:val="lowerRoman"/>
      <w:lvlText w:val="(%1)"/>
      <w:lvlJc w:val="left"/>
      <w:pPr>
        <w:ind w:left="0" w:hanging="720"/>
      </w:pPr>
      <w:rPr>
        <w:rFonts w:hint="default"/>
      </w:r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10" w15:restartNumberingAfterBreak="0">
    <w:nsid w:val="2D53181C"/>
    <w:multiLevelType w:val="hybridMultilevel"/>
    <w:tmpl w:val="2FC021D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372C5BAE"/>
    <w:multiLevelType w:val="hybridMultilevel"/>
    <w:tmpl w:val="34002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211F82"/>
    <w:multiLevelType w:val="hybridMultilevel"/>
    <w:tmpl w:val="DA84BC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2267B1D"/>
    <w:multiLevelType w:val="hybridMultilevel"/>
    <w:tmpl w:val="C53877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5A55404C"/>
    <w:multiLevelType w:val="hybridMultilevel"/>
    <w:tmpl w:val="A510D51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618B4DDC"/>
    <w:multiLevelType w:val="hybridMultilevel"/>
    <w:tmpl w:val="5F1AE9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ED51F9B"/>
    <w:multiLevelType w:val="hybridMultilevel"/>
    <w:tmpl w:val="4FC24E34"/>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72CC43DB"/>
    <w:multiLevelType w:val="hybridMultilevel"/>
    <w:tmpl w:val="CA5829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62E1EE8"/>
    <w:multiLevelType w:val="hybridMultilevel"/>
    <w:tmpl w:val="CCAC6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482D15"/>
    <w:multiLevelType w:val="hybridMultilevel"/>
    <w:tmpl w:val="6AD252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86F14B9"/>
    <w:multiLevelType w:val="hybridMultilevel"/>
    <w:tmpl w:val="871E2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2D53BA"/>
    <w:multiLevelType w:val="hybridMultilevel"/>
    <w:tmpl w:val="95CC6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1"/>
  </w:num>
  <w:num w:numId="3">
    <w:abstractNumId w:val="7"/>
  </w:num>
  <w:num w:numId="4">
    <w:abstractNumId w:val="8"/>
  </w:num>
  <w:num w:numId="5">
    <w:abstractNumId w:val="6"/>
  </w:num>
  <w:num w:numId="6">
    <w:abstractNumId w:val="0"/>
  </w:num>
  <w:num w:numId="7">
    <w:abstractNumId w:val="5"/>
  </w:num>
  <w:num w:numId="8">
    <w:abstractNumId w:val="9"/>
  </w:num>
  <w:num w:numId="9">
    <w:abstractNumId w:val="4"/>
  </w:num>
  <w:num w:numId="10">
    <w:abstractNumId w:val="10"/>
  </w:num>
  <w:num w:numId="11">
    <w:abstractNumId w:val="17"/>
  </w:num>
  <w:num w:numId="12">
    <w:abstractNumId w:val="1"/>
  </w:num>
  <w:num w:numId="13">
    <w:abstractNumId w:val="3"/>
  </w:num>
  <w:num w:numId="14">
    <w:abstractNumId w:val="12"/>
  </w:num>
  <w:num w:numId="15">
    <w:abstractNumId w:val="13"/>
  </w:num>
  <w:num w:numId="16">
    <w:abstractNumId w:val="19"/>
  </w:num>
  <w:num w:numId="17">
    <w:abstractNumId w:val="20"/>
  </w:num>
  <w:num w:numId="18">
    <w:abstractNumId w:val="16"/>
  </w:num>
  <w:num w:numId="19">
    <w:abstractNumId w:val="14"/>
  </w:num>
  <w:num w:numId="20">
    <w:abstractNumId w:val="18"/>
  </w:num>
  <w:num w:numId="21">
    <w:abstractNumId w:val="11"/>
  </w:num>
  <w:num w:numId="22">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t, Andre (O&amp;A, Hobart)">
    <w15:presenceInfo w15:providerId="AD" w15:userId="S-1-5-21-61289985-2027487937-1858953157-2555"/>
  </w15:person>
  <w15:person w15:author="Kelli Johnson">
    <w15:presenceInfo w15:providerId="Windows Live" w15:userId="3ede693de4eab0ca"/>
  </w15:person>
  <w15:person w15:author="Liz.brooks">
    <w15:presenceInfo w15:providerId="AD" w15:userId="S-1-5-21-1625102663-4013227018-1311561448-195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trackRevisions/>
  <w:defaultTabStop w:val="720"/>
  <w:drawingGridHorizontalSpacing w:val="120"/>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E4B"/>
    <w:rsid w:val="0001459F"/>
    <w:rsid w:val="0002078A"/>
    <w:rsid w:val="00020974"/>
    <w:rsid w:val="00030C02"/>
    <w:rsid w:val="00031D07"/>
    <w:rsid w:val="0003401B"/>
    <w:rsid w:val="00045083"/>
    <w:rsid w:val="00046819"/>
    <w:rsid w:val="0005028C"/>
    <w:rsid w:val="00067E7C"/>
    <w:rsid w:val="00074AC9"/>
    <w:rsid w:val="000755BB"/>
    <w:rsid w:val="000768C7"/>
    <w:rsid w:val="0008251A"/>
    <w:rsid w:val="00086952"/>
    <w:rsid w:val="000B153D"/>
    <w:rsid w:val="000B5768"/>
    <w:rsid w:val="000B73A6"/>
    <w:rsid w:val="000C0393"/>
    <w:rsid w:val="000C1FF4"/>
    <w:rsid w:val="000C21E3"/>
    <w:rsid w:val="000C6893"/>
    <w:rsid w:val="000D5770"/>
    <w:rsid w:val="000E37AD"/>
    <w:rsid w:val="000E419C"/>
    <w:rsid w:val="000F06F6"/>
    <w:rsid w:val="000F5C4C"/>
    <w:rsid w:val="00101CD3"/>
    <w:rsid w:val="00102B43"/>
    <w:rsid w:val="00106F51"/>
    <w:rsid w:val="001166E7"/>
    <w:rsid w:val="00125B1C"/>
    <w:rsid w:val="00130314"/>
    <w:rsid w:val="00144DE3"/>
    <w:rsid w:val="00146A09"/>
    <w:rsid w:val="00150C1F"/>
    <w:rsid w:val="001661A9"/>
    <w:rsid w:val="001673C4"/>
    <w:rsid w:val="0017118F"/>
    <w:rsid w:val="00172053"/>
    <w:rsid w:val="00182EAC"/>
    <w:rsid w:val="00183512"/>
    <w:rsid w:val="00192006"/>
    <w:rsid w:val="00194451"/>
    <w:rsid w:val="001966C6"/>
    <w:rsid w:val="001A34B0"/>
    <w:rsid w:val="001A3B02"/>
    <w:rsid w:val="001B2BAC"/>
    <w:rsid w:val="001B4319"/>
    <w:rsid w:val="001D033F"/>
    <w:rsid w:val="001D4B55"/>
    <w:rsid w:val="001D612C"/>
    <w:rsid w:val="001E02C2"/>
    <w:rsid w:val="001E2F38"/>
    <w:rsid w:val="001F0246"/>
    <w:rsid w:val="001F0AA2"/>
    <w:rsid w:val="001F0C37"/>
    <w:rsid w:val="001F6B7F"/>
    <w:rsid w:val="00220636"/>
    <w:rsid w:val="00224AD4"/>
    <w:rsid w:val="0022751D"/>
    <w:rsid w:val="002275AE"/>
    <w:rsid w:val="00230190"/>
    <w:rsid w:val="00231380"/>
    <w:rsid w:val="00241F95"/>
    <w:rsid w:val="00246F37"/>
    <w:rsid w:val="00251718"/>
    <w:rsid w:val="002550D5"/>
    <w:rsid w:val="00255D46"/>
    <w:rsid w:val="002667F0"/>
    <w:rsid w:val="00272982"/>
    <w:rsid w:val="0027751D"/>
    <w:rsid w:val="00287EFE"/>
    <w:rsid w:val="002932D1"/>
    <w:rsid w:val="00296AD8"/>
    <w:rsid w:val="002A5796"/>
    <w:rsid w:val="002B26E8"/>
    <w:rsid w:val="002B2873"/>
    <w:rsid w:val="002B4438"/>
    <w:rsid w:val="002B498D"/>
    <w:rsid w:val="002C2747"/>
    <w:rsid w:val="002C5BEB"/>
    <w:rsid w:val="002C5F1F"/>
    <w:rsid w:val="002C7A39"/>
    <w:rsid w:val="002D1D75"/>
    <w:rsid w:val="002E4976"/>
    <w:rsid w:val="002F2505"/>
    <w:rsid w:val="002F599C"/>
    <w:rsid w:val="002F65B0"/>
    <w:rsid w:val="00315C4D"/>
    <w:rsid w:val="00321820"/>
    <w:rsid w:val="00325434"/>
    <w:rsid w:val="00326CFC"/>
    <w:rsid w:val="00332BCD"/>
    <w:rsid w:val="00336ADE"/>
    <w:rsid w:val="00337461"/>
    <w:rsid w:val="0034184D"/>
    <w:rsid w:val="003553C8"/>
    <w:rsid w:val="00355591"/>
    <w:rsid w:val="003762D1"/>
    <w:rsid w:val="00377B62"/>
    <w:rsid w:val="00381494"/>
    <w:rsid w:val="00384B61"/>
    <w:rsid w:val="00384E52"/>
    <w:rsid w:val="0038594E"/>
    <w:rsid w:val="00393C03"/>
    <w:rsid w:val="003A149A"/>
    <w:rsid w:val="003A4EE5"/>
    <w:rsid w:val="003A5F1B"/>
    <w:rsid w:val="003A7977"/>
    <w:rsid w:val="003B449A"/>
    <w:rsid w:val="003B4D3A"/>
    <w:rsid w:val="003C170E"/>
    <w:rsid w:val="003C4B2F"/>
    <w:rsid w:val="003C6745"/>
    <w:rsid w:val="003D1F60"/>
    <w:rsid w:val="003E4FEE"/>
    <w:rsid w:val="003E5E39"/>
    <w:rsid w:val="003F34E2"/>
    <w:rsid w:val="003F7E64"/>
    <w:rsid w:val="00402303"/>
    <w:rsid w:val="0040248A"/>
    <w:rsid w:val="004106F4"/>
    <w:rsid w:val="00411B4C"/>
    <w:rsid w:val="00411FC5"/>
    <w:rsid w:val="00414931"/>
    <w:rsid w:val="00416F88"/>
    <w:rsid w:val="00417EFF"/>
    <w:rsid w:val="0042002D"/>
    <w:rsid w:val="00425B31"/>
    <w:rsid w:val="0044080A"/>
    <w:rsid w:val="00450870"/>
    <w:rsid w:val="00450CE8"/>
    <w:rsid w:val="00463548"/>
    <w:rsid w:val="00464DD6"/>
    <w:rsid w:val="00465884"/>
    <w:rsid w:val="004672D9"/>
    <w:rsid w:val="00480A58"/>
    <w:rsid w:val="0048199B"/>
    <w:rsid w:val="00481A8F"/>
    <w:rsid w:val="004857E9"/>
    <w:rsid w:val="004A11A2"/>
    <w:rsid w:val="004A2DF8"/>
    <w:rsid w:val="004A75D4"/>
    <w:rsid w:val="004B1D13"/>
    <w:rsid w:val="004B2C03"/>
    <w:rsid w:val="004D47E8"/>
    <w:rsid w:val="004D76D9"/>
    <w:rsid w:val="004F4740"/>
    <w:rsid w:val="00526550"/>
    <w:rsid w:val="00532505"/>
    <w:rsid w:val="00540468"/>
    <w:rsid w:val="0054302B"/>
    <w:rsid w:val="00545977"/>
    <w:rsid w:val="00553383"/>
    <w:rsid w:val="00555965"/>
    <w:rsid w:val="00557064"/>
    <w:rsid w:val="0055732A"/>
    <w:rsid w:val="0056143F"/>
    <w:rsid w:val="005673BF"/>
    <w:rsid w:val="00570EDB"/>
    <w:rsid w:val="00571575"/>
    <w:rsid w:val="00573DA0"/>
    <w:rsid w:val="0057594B"/>
    <w:rsid w:val="00580100"/>
    <w:rsid w:val="005821DB"/>
    <w:rsid w:val="00582878"/>
    <w:rsid w:val="005837FE"/>
    <w:rsid w:val="00586942"/>
    <w:rsid w:val="005A2C1D"/>
    <w:rsid w:val="005A570D"/>
    <w:rsid w:val="005B33B3"/>
    <w:rsid w:val="005B5A46"/>
    <w:rsid w:val="005C14DE"/>
    <w:rsid w:val="005C2EF4"/>
    <w:rsid w:val="005E358F"/>
    <w:rsid w:val="005E4ABD"/>
    <w:rsid w:val="005E5085"/>
    <w:rsid w:val="005E750A"/>
    <w:rsid w:val="006040BD"/>
    <w:rsid w:val="00611E20"/>
    <w:rsid w:val="00614F5A"/>
    <w:rsid w:val="00615633"/>
    <w:rsid w:val="0062703F"/>
    <w:rsid w:val="00636E27"/>
    <w:rsid w:val="006377AF"/>
    <w:rsid w:val="00646727"/>
    <w:rsid w:val="00651457"/>
    <w:rsid w:val="00664D56"/>
    <w:rsid w:val="00665FED"/>
    <w:rsid w:val="00666EB1"/>
    <w:rsid w:val="00671F30"/>
    <w:rsid w:val="0069177F"/>
    <w:rsid w:val="00693B40"/>
    <w:rsid w:val="00695666"/>
    <w:rsid w:val="00695F06"/>
    <w:rsid w:val="00696A84"/>
    <w:rsid w:val="00696C50"/>
    <w:rsid w:val="006A3C23"/>
    <w:rsid w:val="006B30B7"/>
    <w:rsid w:val="006C669D"/>
    <w:rsid w:val="006D51EB"/>
    <w:rsid w:val="006D6006"/>
    <w:rsid w:val="006E21B5"/>
    <w:rsid w:val="006E3040"/>
    <w:rsid w:val="00720CEE"/>
    <w:rsid w:val="007237D6"/>
    <w:rsid w:val="00734EA5"/>
    <w:rsid w:val="00736F09"/>
    <w:rsid w:val="00741722"/>
    <w:rsid w:val="00747791"/>
    <w:rsid w:val="0075058C"/>
    <w:rsid w:val="007521D7"/>
    <w:rsid w:val="0075581E"/>
    <w:rsid w:val="00771F44"/>
    <w:rsid w:val="00772D50"/>
    <w:rsid w:val="00774B50"/>
    <w:rsid w:val="007824E6"/>
    <w:rsid w:val="00792FB0"/>
    <w:rsid w:val="007A39A5"/>
    <w:rsid w:val="007C0CBC"/>
    <w:rsid w:val="007C24EC"/>
    <w:rsid w:val="007C46FB"/>
    <w:rsid w:val="007D68DC"/>
    <w:rsid w:val="007D7A8C"/>
    <w:rsid w:val="007E6407"/>
    <w:rsid w:val="007F2AE8"/>
    <w:rsid w:val="007F45C6"/>
    <w:rsid w:val="00800522"/>
    <w:rsid w:val="008006CF"/>
    <w:rsid w:val="0080466A"/>
    <w:rsid w:val="00807D16"/>
    <w:rsid w:val="00817918"/>
    <w:rsid w:val="00822359"/>
    <w:rsid w:val="008340EC"/>
    <w:rsid w:val="0085142C"/>
    <w:rsid w:val="0085441D"/>
    <w:rsid w:val="008713D0"/>
    <w:rsid w:val="008742CB"/>
    <w:rsid w:val="00887E85"/>
    <w:rsid w:val="008A441B"/>
    <w:rsid w:val="008A4618"/>
    <w:rsid w:val="008B5575"/>
    <w:rsid w:val="008B7C1A"/>
    <w:rsid w:val="008C5188"/>
    <w:rsid w:val="008D389D"/>
    <w:rsid w:val="008E0D0D"/>
    <w:rsid w:val="009015B0"/>
    <w:rsid w:val="00901C51"/>
    <w:rsid w:val="00904A63"/>
    <w:rsid w:val="009055A4"/>
    <w:rsid w:val="00907493"/>
    <w:rsid w:val="009137D9"/>
    <w:rsid w:val="009160E1"/>
    <w:rsid w:val="009209F2"/>
    <w:rsid w:val="00925B40"/>
    <w:rsid w:val="00925F38"/>
    <w:rsid w:val="00931E79"/>
    <w:rsid w:val="00934429"/>
    <w:rsid w:val="009356D0"/>
    <w:rsid w:val="00940B8A"/>
    <w:rsid w:val="009500BD"/>
    <w:rsid w:val="00957CB4"/>
    <w:rsid w:val="009646EA"/>
    <w:rsid w:val="0097538E"/>
    <w:rsid w:val="00995C8C"/>
    <w:rsid w:val="0099607C"/>
    <w:rsid w:val="009A0425"/>
    <w:rsid w:val="009A3393"/>
    <w:rsid w:val="009A7607"/>
    <w:rsid w:val="009B4D0B"/>
    <w:rsid w:val="009C70E7"/>
    <w:rsid w:val="009D27B0"/>
    <w:rsid w:val="009D3FA3"/>
    <w:rsid w:val="009E1607"/>
    <w:rsid w:val="009E584A"/>
    <w:rsid w:val="009E5E1B"/>
    <w:rsid w:val="00A0242E"/>
    <w:rsid w:val="00A07E1A"/>
    <w:rsid w:val="00A16148"/>
    <w:rsid w:val="00A309C4"/>
    <w:rsid w:val="00A3102B"/>
    <w:rsid w:val="00A31D31"/>
    <w:rsid w:val="00A37C78"/>
    <w:rsid w:val="00A37ED7"/>
    <w:rsid w:val="00A41FCB"/>
    <w:rsid w:val="00A4412B"/>
    <w:rsid w:val="00A53193"/>
    <w:rsid w:val="00A56A1D"/>
    <w:rsid w:val="00A625C9"/>
    <w:rsid w:val="00A63619"/>
    <w:rsid w:val="00A67B62"/>
    <w:rsid w:val="00A740BC"/>
    <w:rsid w:val="00A82361"/>
    <w:rsid w:val="00A83612"/>
    <w:rsid w:val="00A94A71"/>
    <w:rsid w:val="00A94E4B"/>
    <w:rsid w:val="00AA44A2"/>
    <w:rsid w:val="00AB2AD4"/>
    <w:rsid w:val="00AB5AA4"/>
    <w:rsid w:val="00AD0F5D"/>
    <w:rsid w:val="00AD23DC"/>
    <w:rsid w:val="00AD36F0"/>
    <w:rsid w:val="00AE0956"/>
    <w:rsid w:val="00AE2AA5"/>
    <w:rsid w:val="00AE7A51"/>
    <w:rsid w:val="00AF1AF7"/>
    <w:rsid w:val="00AF223B"/>
    <w:rsid w:val="00B04894"/>
    <w:rsid w:val="00B05062"/>
    <w:rsid w:val="00B11187"/>
    <w:rsid w:val="00B11FA0"/>
    <w:rsid w:val="00B12AB8"/>
    <w:rsid w:val="00B12D9C"/>
    <w:rsid w:val="00B17FCA"/>
    <w:rsid w:val="00B23DCC"/>
    <w:rsid w:val="00B34288"/>
    <w:rsid w:val="00B351F0"/>
    <w:rsid w:val="00B4262A"/>
    <w:rsid w:val="00B42C00"/>
    <w:rsid w:val="00B44357"/>
    <w:rsid w:val="00B47A38"/>
    <w:rsid w:val="00B501FE"/>
    <w:rsid w:val="00B51642"/>
    <w:rsid w:val="00B52CF3"/>
    <w:rsid w:val="00B57788"/>
    <w:rsid w:val="00B62CA3"/>
    <w:rsid w:val="00B855AC"/>
    <w:rsid w:val="00B85A4E"/>
    <w:rsid w:val="00B9472B"/>
    <w:rsid w:val="00B94D40"/>
    <w:rsid w:val="00BA0860"/>
    <w:rsid w:val="00BA78F9"/>
    <w:rsid w:val="00BB3B5F"/>
    <w:rsid w:val="00BC294E"/>
    <w:rsid w:val="00BC69D5"/>
    <w:rsid w:val="00BC6B44"/>
    <w:rsid w:val="00BD11AD"/>
    <w:rsid w:val="00BD49E6"/>
    <w:rsid w:val="00BE522E"/>
    <w:rsid w:val="00BF2688"/>
    <w:rsid w:val="00BF3BB7"/>
    <w:rsid w:val="00C0506A"/>
    <w:rsid w:val="00C121B0"/>
    <w:rsid w:val="00C121B5"/>
    <w:rsid w:val="00C213D5"/>
    <w:rsid w:val="00C21B39"/>
    <w:rsid w:val="00C24B74"/>
    <w:rsid w:val="00C41B73"/>
    <w:rsid w:val="00C47B40"/>
    <w:rsid w:val="00C63876"/>
    <w:rsid w:val="00C64A0A"/>
    <w:rsid w:val="00C73754"/>
    <w:rsid w:val="00C746B5"/>
    <w:rsid w:val="00C748BC"/>
    <w:rsid w:val="00C807EB"/>
    <w:rsid w:val="00C83A83"/>
    <w:rsid w:val="00C96FE5"/>
    <w:rsid w:val="00CA06E9"/>
    <w:rsid w:val="00CA234D"/>
    <w:rsid w:val="00CB34E2"/>
    <w:rsid w:val="00CB7A83"/>
    <w:rsid w:val="00CC228B"/>
    <w:rsid w:val="00CD1AD2"/>
    <w:rsid w:val="00CD1EEB"/>
    <w:rsid w:val="00CD287F"/>
    <w:rsid w:val="00CD4651"/>
    <w:rsid w:val="00CD7013"/>
    <w:rsid w:val="00CE7D31"/>
    <w:rsid w:val="00CF54B6"/>
    <w:rsid w:val="00CF79C3"/>
    <w:rsid w:val="00CF7BE3"/>
    <w:rsid w:val="00D021CD"/>
    <w:rsid w:val="00D04DFF"/>
    <w:rsid w:val="00D118AE"/>
    <w:rsid w:val="00D15787"/>
    <w:rsid w:val="00D27C14"/>
    <w:rsid w:val="00D33949"/>
    <w:rsid w:val="00D33D7C"/>
    <w:rsid w:val="00D3763E"/>
    <w:rsid w:val="00D37C3D"/>
    <w:rsid w:val="00D4292A"/>
    <w:rsid w:val="00D430AC"/>
    <w:rsid w:val="00D46B22"/>
    <w:rsid w:val="00D46B9B"/>
    <w:rsid w:val="00D519B7"/>
    <w:rsid w:val="00D55633"/>
    <w:rsid w:val="00D57174"/>
    <w:rsid w:val="00D60BB7"/>
    <w:rsid w:val="00D663E7"/>
    <w:rsid w:val="00D8031F"/>
    <w:rsid w:val="00D8164B"/>
    <w:rsid w:val="00D83822"/>
    <w:rsid w:val="00D94BF9"/>
    <w:rsid w:val="00DA0C09"/>
    <w:rsid w:val="00DA2055"/>
    <w:rsid w:val="00DB0137"/>
    <w:rsid w:val="00DB3ADA"/>
    <w:rsid w:val="00DB3E19"/>
    <w:rsid w:val="00DB6C7F"/>
    <w:rsid w:val="00DC2E60"/>
    <w:rsid w:val="00DD103D"/>
    <w:rsid w:val="00DD20F2"/>
    <w:rsid w:val="00DD2EA9"/>
    <w:rsid w:val="00DD373E"/>
    <w:rsid w:val="00DD37FD"/>
    <w:rsid w:val="00DD3BD5"/>
    <w:rsid w:val="00DE060E"/>
    <w:rsid w:val="00DE0FE5"/>
    <w:rsid w:val="00DE14E0"/>
    <w:rsid w:val="00DE260E"/>
    <w:rsid w:val="00DF4B2F"/>
    <w:rsid w:val="00E05BE8"/>
    <w:rsid w:val="00E14171"/>
    <w:rsid w:val="00E14DFC"/>
    <w:rsid w:val="00E240BA"/>
    <w:rsid w:val="00E25C04"/>
    <w:rsid w:val="00E30E2F"/>
    <w:rsid w:val="00E330DD"/>
    <w:rsid w:val="00E350F2"/>
    <w:rsid w:val="00E4649E"/>
    <w:rsid w:val="00E54E2E"/>
    <w:rsid w:val="00E54E62"/>
    <w:rsid w:val="00E54FE9"/>
    <w:rsid w:val="00E67283"/>
    <w:rsid w:val="00E76181"/>
    <w:rsid w:val="00E8038E"/>
    <w:rsid w:val="00E825A3"/>
    <w:rsid w:val="00E90F8F"/>
    <w:rsid w:val="00EA7372"/>
    <w:rsid w:val="00EA77B2"/>
    <w:rsid w:val="00EB7F45"/>
    <w:rsid w:val="00EC1E2B"/>
    <w:rsid w:val="00EC5814"/>
    <w:rsid w:val="00EC6A57"/>
    <w:rsid w:val="00ED6902"/>
    <w:rsid w:val="00ED6B27"/>
    <w:rsid w:val="00EE5C1E"/>
    <w:rsid w:val="00EE6738"/>
    <w:rsid w:val="00EE6F46"/>
    <w:rsid w:val="00F10192"/>
    <w:rsid w:val="00F11866"/>
    <w:rsid w:val="00F13774"/>
    <w:rsid w:val="00F14638"/>
    <w:rsid w:val="00F1605B"/>
    <w:rsid w:val="00F24262"/>
    <w:rsid w:val="00F35F02"/>
    <w:rsid w:val="00F40227"/>
    <w:rsid w:val="00F46511"/>
    <w:rsid w:val="00F56EDC"/>
    <w:rsid w:val="00F61D86"/>
    <w:rsid w:val="00F6286E"/>
    <w:rsid w:val="00F6419B"/>
    <w:rsid w:val="00F758B3"/>
    <w:rsid w:val="00F76DC0"/>
    <w:rsid w:val="00F77E78"/>
    <w:rsid w:val="00F80C10"/>
    <w:rsid w:val="00F82285"/>
    <w:rsid w:val="00F90775"/>
    <w:rsid w:val="00FA358C"/>
    <w:rsid w:val="00FB0252"/>
    <w:rsid w:val="00FB060C"/>
    <w:rsid w:val="00FB07A8"/>
    <w:rsid w:val="00FB21B0"/>
    <w:rsid w:val="00FB36C9"/>
    <w:rsid w:val="00FD3613"/>
    <w:rsid w:val="00FD40D6"/>
    <w:rsid w:val="00FF244F"/>
    <w:rsid w:val="00FF5C0B"/>
    <w:rsid w:val="00FF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CB26AD7"/>
  <w15:docId w15:val="{730DF991-C98D-464C-8756-F2E4A3D82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E4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94E4B"/>
  </w:style>
  <w:style w:type="character" w:styleId="CommentReference">
    <w:name w:val="annotation reference"/>
    <w:basedOn w:val="DefaultParagraphFont"/>
    <w:uiPriority w:val="99"/>
    <w:semiHidden/>
    <w:unhideWhenUsed/>
    <w:rsid w:val="00A94E4B"/>
    <w:rPr>
      <w:sz w:val="16"/>
      <w:szCs w:val="16"/>
    </w:rPr>
  </w:style>
  <w:style w:type="paragraph" w:styleId="CommentText">
    <w:name w:val="annotation text"/>
    <w:basedOn w:val="Normal"/>
    <w:link w:val="CommentTextChar"/>
    <w:uiPriority w:val="99"/>
    <w:unhideWhenUsed/>
    <w:rsid w:val="00A94E4B"/>
    <w:pPr>
      <w:spacing w:line="240" w:lineRule="auto"/>
    </w:pPr>
    <w:rPr>
      <w:sz w:val="20"/>
      <w:szCs w:val="20"/>
    </w:rPr>
  </w:style>
  <w:style w:type="character" w:customStyle="1" w:styleId="CommentTextChar">
    <w:name w:val="Comment Text Char"/>
    <w:basedOn w:val="DefaultParagraphFont"/>
    <w:link w:val="CommentText"/>
    <w:uiPriority w:val="99"/>
    <w:rsid w:val="00A94E4B"/>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A94E4B"/>
    <w:rPr>
      <w:b/>
      <w:bCs/>
    </w:rPr>
  </w:style>
  <w:style w:type="character" w:customStyle="1" w:styleId="CommentSubjectChar">
    <w:name w:val="Comment Subject Char"/>
    <w:basedOn w:val="CommentTextChar"/>
    <w:link w:val="CommentSubject"/>
    <w:uiPriority w:val="99"/>
    <w:semiHidden/>
    <w:rsid w:val="00A94E4B"/>
    <w:rPr>
      <w:rFonts w:eastAsiaTheme="minorEastAsia"/>
      <w:b/>
      <w:bCs/>
      <w:sz w:val="20"/>
      <w:szCs w:val="20"/>
      <w:lang w:val="en-US"/>
    </w:rPr>
  </w:style>
  <w:style w:type="paragraph" w:styleId="BalloonText">
    <w:name w:val="Balloon Text"/>
    <w:basedOn w:val="Normal"/>
    <w:link w:val="BalloonTextChar"/>
    <w:uiPriority w:val="99"/>
    <w:semiHidden/>
    <w:unhideWhenUsed/>
    <w:rsid w:val="00A94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E4B"/>
    <w:rPr>
      <w:rFonts w:ascii="Tahoma" w:eastAsiaTheme="minorEastAsia" w:hAnsi="Tahoma" w:cs="Tahoma"/>
      <w:sz w:val="16"/>
      <w:szCs w:val="16"/>
      <w:lang w:val="en-US"/>
    </w:rPr>
  </w:style>
  <w:style w:type="character" w:styleId="PlaceholderText">
    <w:name w:val="Placeholder Text"/>
    <w:basedOn w:val="DefaultParagraphFont"/>
    <w:uiPriority w:val="99"/>
    <w:semiHidden/>
    <w:rsid w:val="00A94E4B"/>
    <w:rPr>
      <w:color w:val="808080"/>
    </w:rPr>
  </w:style>
  <w:style w:type="table" w:styleId="TableGrid">
    <w:name w:val="Table Grid"/>
    <w:basedOn w:val="TableNormal"/>
    <w:uiPriority w:val="59"/>
    <w:rsid w:val="00A94E4B"/>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94E4B"/>
    <w:pPr>
      <w:spacing w:line="240" w:lineRule="auto"/>
    </w:pPr>
    <w:rPr>
      <w:b/>
      <w:bCs/>
      <w:color w:val="4F81BD" w:themeColor="accent1"/>
      <w:sz w:val="18"/>
      <w:szCs w:val="18"/>
    </w:rPr>
  </w:style>
  <w:style w:type="table" w:customStyle="1" w:styleId="LightShading1">
    <w:name w:val="Light Shading1"/>
    <w:basedOn w:val="TableNormal"/>
    <w:uiPriority w:val="60"/>
    <w:rsid w:val="00A94E4B"/>
    <w:pPr>
      <w:spacing w:after="0" w:line="240" w:lineRule="auto"/>
    </w:pPr>
    <w:rPr>
      <w:rFonts w:eastAsiaTheme="minorEastAsia"/>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on">
    <w:name w:val="Revision"/>
    <w:hidden/>
    <w:uiPriority w:val="99"/>
    <w:semiHidden/>
    <w:rsid w:val="00A94E4B"/>
    <w:pPr>
      <w:spacing w:after="0" w:line="240" w:lineRule="auto"/>
    </w:pPr>
    <w:rPr>
      <w:rFonts w:eastAsiaTheme="minorEastAsia"/>
      <w:lang w:val="en-US"/>
    </w:rPr>
  </w:style>
  <w:style w:type="paragraph" w:styleId="Bibliography">
    <w:name w:val="Bibliography"/>
    <w:basedOn w:val="Normal"/>
    <w:next w:val="Normal"/>
    <w:uiPriority w:val="37"/>
    <w:unhideWhenUsed/>
    <w:rsid w:val="00A94E4B"/>
    <w:pPr>
      <w:spacing w:after="0" w:line="240" w:lineRule="auto"/>
      <w:ind w:left="720" w:hanging="720"/>
    </w:pPr>
  </w:style>
  <w:style w:type="character" w:styleId="Hyperlink">
    <w:name w:val="Hyperlink"/>
    <w:basedOn w:val="DefaultParagraphFont"/>
    <w:uiPriority w:val="99"/>
    <w:unhideWhenUsed/>
    <w:rsid w:val="00A94E4B"/>
    <w:rPr>
      <w:color w:val="0000FF" w:themeColor="hyperlink"/>
      <w:u w:val="single"/>
    </w:rPr>
  </w:style>
  <w:style w:type="paragraph" w:styleId="ListParagraph">
    <w:name w:val="List Paragraph"/>
    <w:basedOn w:val="Normal"/>
    <w:uiPriority w:val="34"/>
    <w:qFormat/>
    <w:rsid w:val="00A94E4B"/>
    <w:pPr>
      <w:ind w:left="720"/>
      <w:contextualSpacing/>
    </w:pPr>
  </w:style>
  <w:style w:type="paragraph" w:styleId="DocumentMap">
    <w:name w:val="Document Map"/>
    <w:basedOn w:val="Normal"/>
    <w:link w:val="DocumentMapChar"/>
    <w:uiPriority w:val="99"/>
    <w:semiHidden/>
    <w:unhideWhenUsed/>
    <w:rsid w:val="00F46511"/>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46511"/>
    <w:rPr>
      <w:rFonts w:ascii="Times New Roman" w:eastAsiaTheme="minorEastAsia" w:hAnsi="Times New Roman" w:cs="Times New Roman"/>
      <w:sz w:val="24"/>
      <w:szCs w:val="24"/>
      <w:lang w:val="en-US"/>
    </w:rPr>
  </w:style>
  <w:style w:type="paragraph" w:styleId="Header">
    <w:name w:val="header"/>
    <w:basedOn w:val="Normal"/>
    <w:link w:val="HeaderChar"/>
    <w:uiPriority w:val="99"/>
    <w:semiHidden/>
    <w:unhideWhenUsed/>
    <w:rsid w:val="00D37C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37C3D"/>
    <w:rPr>
      <w:rFonts w:eastAsiaTheme="minorEastAsia"/>
      <w:lang w:val="en-US"/>
    </w:rPr>
  </w:style>
  <w:style w:type="paragraph" w:styleId="Footer">
    <w:name w:val="footer"/>
    <w:basedOn w:val="Normal"/>
    <w:link w:val="FooterChar"/>
    <w:uiPriority w:val="99"/>
    <w:unhideWhenUsed/>
    <w:rsid w:val="00D37C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C3D"/>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3869">
      <w:bodyDiv w:val="1"/>
      <w:marLeft w:val="0"/>
      <w:marRight w:val="0"/>
      <w:marTop w:val="0"/>
      <w:marBottom w:val="0"/>
      <w:divBdr>
        <w:top w:val="none" w:sz="0" w:space="0" w:color="auto"/>
        <w:left w:val="none" w:sz="0" w:space="0" w:color="auto"/>
        <w:bottom w:val="none" w:sz="0" w:space="0" w:color="auto"/>
        <w:right w:val="none" w:sz="0" w:space="0" w:color="auto"/>
      </w:divBdr>
      <w:divsChild>
        <w:div w:id="2086490758">
          <w:marLeft w:val="0"/>
          <w:marRight w:val="0"/>
          <w:marTop w:val="0"/>
          <w:marBottom w:val="0"/>
          <w:divBdr>
            <w:top w:val="none" w:sz="0" w:space="0" w:color="auto"/>
            <w:left w:val="none" w:sz="0" w:space="0" w:color="auto"/>
            <w:bottom w:val="none" w:sz="0" w:space="0" w:color="auto"/>
            <w:right w:val="none" w:sz="0" w:space="0" w:color="auto"/>
          </w:divBdr>
          <w:divsChild>
            <w:div w:id="16924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89599">
      <w:bodyDiv w:val="1"/>
      <w:marLeft w:val="0"/>
      <w:marRight w:val="0"/>
      <w:marTop w:val="0"/>
      <w:marBottom w:val="0"/>
      <w:divBdr>
        <w:top w:val="none" w:sz="0" w:space="0" w:color="auto"/>
        <w:left w:val="none" w:sz="0" w:space="0" w:color="auto"/>
        <w:bottom w:val="none" w:sz="0" w:space="0" w:color="auto"/>
        <w:right w:val="none" w:sz="0" w:space="0" w:color="auto"/>
      </w:divBdr>
    </w:div>
    <w:div w:id="548886047">
      <w:bodyDiv w:val="1"/>
      <w:marLeft w:val="0"/>
      <w:marRight w:val="0"/>
      <w:marTop w:val="0"/>
      <w:marBottom w:val="0"/>
      <w:divBdr>
        <w:top w:val="none" w:sz="0" w:space="0" w:color="auto"/>
        <w:left w:val="none" w:sz="0" w:space="0" w:color="auto"/>
        <w:bottom w:val="none" w:sz="0" w:space="0" w:color="auto"/>
        <w:right w:val="none" w:sz="0" w:space="0" w:color="auto"/>
      </w:divBdr>
    </w:div>
    <w:div w:id="1169369387">
      <w:bodyDiv w:val="1"/>
      <w:marLeft w:val="0"/>
      <w:marRight w:val="0"/>
      <w:marTop w:val="0"/>
      <w:marBottom w:val="0"/>
      <w:divBdr>
        <w:top w:val="none" w:sz="0" w:space="0" w:color="auto"/>
        <w:left w:val="none" w:sz="0" w:space="0" w:color="auto"/>
        <w:bottom w:val="none" w:sz="0" w:space="0" w:color="auto"/>
        <w:right w:val="none" w:sz="0" w:space="0" w:color="auto"/>
      </w:divBdr>
      <w:divsChild>
        <w:div w:id="528030283">
          <w:marLeft w:val="0"/>
          <w:marRight w:val="0"/>
          <w:marTop w:val="0"/>
          <w:marBottom w:val="0"/>
          <w:divBdr>
            <w:top w:val="none" w:sz="0" w:space="0" w:color="auto"/>
            <w:left w:val="none" w:sz="0" w:space="0" w:color="auto"/>
            <w:bottom w:val="none" w:sz="0" w:space="0" w:color="auto"/>
            <w:right w:val="none" w:sz="0" w:space="0" w:color="auto"/>
          </w:divBdr>
          <w:divsChild>
            <w:div w:id="438185875">
              <w:marLeft w:val="0"/>
              <w:marRight w:val="0"/>
              <w:marTop w:val="0"/>
              <w:marBottom w:val="0"/>
              <w:divBdr>
                <w:top w:val="none" w:sz="0" w:space="0" w:color="auto"/>
                <w:left w:val="none" w:sz="0" w:space="0" w:color="auto"/>
                <w:bottom w:val="none" w:sz="0" w:space="0" w:color="auto"/>
                <w:right w:val="none" w:sz="0" w:space="0" w:color="auto"/>
              </w:divBdr>
            </w:div>
            <w:div w:id="1011835925">
              <w:marLeft w:val="0"/>
              <w:marRight w:val="0"/>
              <w:marTop w:val="0"/>
              <w:marBottom w:val="0"/>
              <w:divBdr>
                <w:top w:val="none" w:sz="0" w:space="0" w:color="auto"/>
                <w:left w:val="none" w:sz="0" w:space="0" w:color="auto"/>
                <w:bottom w:val="none" w:sz="0" w:space="0" w:color="auto"/>
                <w:right w:val="none" w:sz="0" w:space="0" w:color="auto"/>
              </w:divBdr>
              <w:divsChild>
                <w:div w:id="446657018">
                  <w:marLeft w:val="0"/>
                  <w:marRight w:val="0"/>
                  <w:marTop w:val="0"/>
                  <w:marBottom w:val="0"/>
                  <w:divBdr>
                    <w:top w:val="none" w:sz="0" w:space="0" w:color="auto"/>
                    <w:left w:val="none" w:sz="0" w:space="0" w:color="auto"/>
                    <w:bottom w:val="none" w:sz="0" w:space="0" w:color="auto"/>
                    <w:right w:val="none" w:sz="0" w:space="0" w:color="auto"/>
                  </w:divBdr>
                  <w:divsChild>
                    <w:div w:id="1506743752">
                      <w:marLeft w:val="0"/>
                      <w:marRight w:val="0"/>
                      <w:marTop w:val="0"/>
                      <w:marBottom w:val="0"/>
                      <w:divBdr>
                        <w:top w:val="none" w:sz="0" w:space="0" w:color="auto"/>
                        <w:left w:val="none" w:sz="0" w:space="0" w:color="auto"/>
                        <w:bottom w:val="none" w:sz="0" w:space="0" w:color="auto"/>
                        <w:right w:val="none" w:sz="0" w:space="0" w:color="auto"/>
                      </w:divBdr>
                      <w:divsChild>
                        <w:div w:id="1107189335">
                          <w:marLeft w:val="0"/>
                          <w:marRight w:val="0"/>
                          <w:marTop w:val="0"/>
                          <w:marBottom w:val="0"/>
                          <w:divBdr>
                            <w:top w:val="none" w:sz="0" w:space="0" w:color="auto"/>
                            <w:left w:val="none" w:sz="0" w:space="0" w:color="auto"/>
                            <w:bottom w:val="none" w:sz="0" w:space="0" w:color="auto"/>
                            <w:right w:val="none" w:sz="0" w:space="0" w:color="auto"/>
                          </w:divBdr>
                        </w:div>
                        <w:div w:id="1262684139">
                          <w:marLeft w:val="300"/>
                          <w:marRight w:val="0"/>
                          <w:marTop w:val="0"/>
                          <w:marBottom w:val="0"/>
                          <w:divBdr>
                            <w:top w:val="none" w:sz="0" w:space="0" w:color="auto"/>
                            <w:left w:val="none" w:sz="0" w:space="0" w:color="auto"/>
                            <w:bottom w:val="none" w:sz="0" w:space="0" w:color="auto"/>
                            <w:right w:val="none" w:sz="0" w:space="0" w:color="auto"/>
                          </w:divBdr>
                          <w:divsChild>
                            <w:div w:id="788474498">
                              <w:marLeft w:val="0"/>
                              <w:marRight w:val="0"/>
                              <w:marTop w:val="0"/>
                              <w:marBottom w:val="0"/>
                              <w:divBdr>
                                <w:top w:val="none" w:sz="0" w:space="0" w:color="auto"/>
                                <w:left w:val="none" w:sz="0" w:space="0" w:color="auto"/>
                                <w:bottom w:val="none" w:sz="0" w:space="0" w:color="auto"/>
                                <w:right w:val="none" w:sz="0" w:space="0" w:color="auto"/>
                              </w:divBdr>
                              <w:divsChild>
                                <w:div w:id="162864998">
                                  <w:marLeft w:val="0"/>
                                  <w:marRight w:val="0"/>
                                  <w:marTop w:val="0"/>
                                  <w:marBottom w:val="0"/>
                                  <w:divBdr>
                                    <w:top w:val="none" w:sz="0" w:space="0" w:color="auto"/>
                                    <w:left w:val="none" w:sz="0" w:space="0" w:color="auto"/>
                                    <w:bottom w:val="none" w:sz="0" w:space="0" w:color="auto"/>
                                    <w:right w:val="none" w:sz="0" w:space="0" w:color="auto"/>
                                  </w:divBdr>
                                </w:div>
                                <w:div w:id="1323698362">
                                  <w:marLeft w:val="0"/>
                                  <w:marRight w:val="0"/>
                                  <w:marTop w:val="0"/>
                                  <w:marBottom w:val="0"/>
                                  <w:divBdr>
                                    <w:top w:val="none" w:sz="0" w:space="0" w:color="auto"/>
                                    <w:left w:val="none" w:sz="0" w:space="0" w:color="auto"/>
                                    <w:bottom w:val="none" w:sz="0" w:space="0" w:color="auto"/>
                                    <w:right w:val="none" w:sz="0" w:space="0" w:color="auto"/>
                                  </w:divBdr>
                                </w:div>
                                <w:div w:id="16460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07693">
                  <w:marLeft w:val="0"/>
                  <w:marRight w:val="0"/>
                  <w:marTop w:val="0"/>
                  <w:marBottom w:val="0"/>
                  <w:divBdr>
                    <w:top w:val="none" w:sz="0" w:space="0" w:color="auto"/>
                    <w:left w:val="none" w:sz="0" w:space="0" w:color="auto"/>
                    <w:bottom w:val="none" w:sz="0" w:space="0" w:color="auto"/>
                    <w:right w:val="none" w:sz="0" w:space="0" w:color="auto"/>
                  </w:divBdr>
                </w:div>
                <w:div w:id="987511824">
                  <w:marLeft w:val="0"/>
                  <w:marRight w:val="0"/>
                  <w:marTop w:val="0"/>
                  <w:marBottom w:val="0"/>
                  <w:divBdr>
                    <w:top w:val="none" w:sz="0" w:space="0" w:color="auto"/>
                    <w:left w:val="none" w:sz="0" w:space="0" w:color="auto"/>
                    <w:bottom w:val="none" w:sz="0" w:space="0" w:color="auto"/>
                    <w:right w:val="none" w:sz="0" w:space="0" w:color="auto"/>
                  </w:divBdr>
                  <w:divsChild>
                    <w:div w:id="64186066">
                      <w:marLeft w:val="0"/>
                      <w:marRight w:val="0"/>
                      <w:marTop w:val="0"/>
                      <w:marBottom w:val="0"/>
                      <w:divBdr>
                        <w:top w:val="none" w:sz="0" w:space="0" w:color="auto"/>
                        <w:left w:val="none" w:sz="0" w:space="0" w:color="auto"/>
                        <w:bottom w:val="none" w:sz="0" w:space="0" w:color="auto"/>
                        <w:right w:val="none" w:sz="0" w:space="0" w:color="auto"/>
                      </w:divBdr>
                      <w:divsChild>
                        <w:div w:id="18743466">
                          <w:marLeft w:val="300"/>
                          <w:marRight w:val="0"/>
                          <w:marTop w:val="0"/>
                          <w:marBottom w:val="0"/>
                          <w:divBdr>
                            <w:top w:val="none" w:sz="0" w:space="0" w:color="auto"/>
                            <w:left w:val="none" w:sz="0" w:space="0" w:color="auto"/>
                            <w:bottom w:val="none" w:sz="0" w:space="0" w:color="auto"/>
                            <w:right w:val="none" w:sz="0" w:space="0" w:color="auto"/>
                          </w:divBdr>
                          <w:divsChild>
                            <w:div w:id="7833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5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microsoft.com/office/2011/relationships/commentsExtended" Target="commentsExtended.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042C3-C27F-4DA5-93BC-C200FF97B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28</Pages>
  <Words>14661</Words>
  <Characters>83571</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Johnson</dc:creator>
  <cp:lastModifiedBy>Kelli Johnson</cp:lastModifiedBy>
  <cp:revision>4</cp:revision>
  <dcterms:created xsi:type="dcterms:W3CDTF">2016-05-26T11:23:00Z</dcterms:created>
  <dcterms:modified xsi:type="dcterms:W3CDTF">2016-05-26T19:22:00Z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id="LuEfi8Ag"/&gt;&lt;style id="http://www.zotero.org/styles/fisheries-research"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