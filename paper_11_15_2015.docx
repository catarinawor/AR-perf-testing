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F711F0" w14:textId="77777777" w:rsidR="00FA358C" w:rsidRDefault="00A94E4B" w:rsidP="00FA358C">
      <w:pPr>
        <w:tabs>
          <w:tab w:val="left" w:pos="360"/>
        </w:tabs>
        <w:spacing w:after="0" w:line="240" w:lineRule="auto"/>
        <w:contextualSpacing/>
        <w:jc w:val="both"/>
        <w:rPr>
          <w:rFonts w:ascii="Times New Roman" w:hAnsi="Times New Roman" w:cs="Times New Roman"/>
          <w:b/>
          <w:sz w:val="28"/>
          <w:szCs w:val="28"/>
        </w:rPr>
      </w:pPr>
      <w:r>
        <w:rPr>
          <w:rFonts w:ascii="Times New Roman" w:hAnsi="Times New Roman" w:cs="Times New Roman"/>
          <w:b/>
          <w:sz w:val="28"/>
          <w:szCs w:val="28"/>
        </w:rPr>
        <w:t>C</w:t>
      </w:r>
      <w:r w:rsidRPr="00857492">
        <w:rPr>
          <w:rFonts w:ascii="Times New Roman" w:hAnsi="Times New Roman" w:cs="Times New Roman"/>
          <w:b/>
          <w:sz w:val="28"/>
          <w:szCs w:val="28"/>
        </w:rPr>
        <w:t xml:space="preserve">an </w:t>
      </w:r>
      <w:proofErr w:type="spellStart"/>
      <w:r w:rsidRPr="00857492">
        <w:rPr>
          <w:rFonts w:ascii="Times New Roman" w:hAnsi="Times New Roman" w:cs="Times New Roman"/>
          <w:b/>
          <w:sz w:val="28"/>
          <w:szCs w:val="28"/>
        </w:rPr>
        <w:t>autocorrelated</w:t>
      </w:r>
      <w:proofErr w:type="spellEnd"/>
      <w:r w:rsidRPr="00857492">
        <w:rPr>
          <w:rFonts w:ascii="Times New Roman" w:hAnsi="Times New Roman" w:cs="Times New Roman"/>
          <w:b/>
          <w:sz w:val="28"/>
          <w:szCs w:val="28"/>
        </w:rPr>
        <w:t xml:space="preserve"> recruitment be estimated </w:t>
      </w:r>
      <w:r>
        <w:rPr>
          <w:rFonts w:ascii="Times New Roman" w:hAnsi="Times New Roman" w:cs="Times New Roman"/>
          <w:b/>
          <w:sz w:val="28"/>
          <w:szCs w:val="28"/>
        </w:rPr>
        <w:t>using integrated assessment models</w:t>
      </w:r>
      <w:r w:rsidRPr="00857492">
        <w:rPr>
          <w:rFonts w:ascii="Times New Roman" w:hAnsi="Times New Roman" w:cs="Times New Roman"/>
          <w:b/>
          <w:sz w:val="28"/>
          <w:szCs w:val="28"/>
        </w:rPr>
        <w:t xml:space="preserve">, and how does it affect </w:t>
      </w:r>
      <w:r>
        <w:rPr>
          <w:rFonts w:ascii="Times New Roman" w:hAnsi="Times New Roman" w:cs="Times New Roman"/>
          <w:b/>
          <w:sz w:val="28"/>
          <w:szCs w:val="28"/>
        </w:rPr>
        <w:t>population forecasts</w:t>
      </w:r>
      <w:r w:rsidRPr="00857492">
        <w:rPr>
          <w:rFonts w:ascii="Times New Roman" w:hAnsi="Times New Roman" w:cs="Times New Roman"/>
          <w:b/>
          <w:sz w:val="28"/>
          <w:szCs w:val="28"/>
        </w:rPr>
        <w:t>?</w:t>
      </w:r>
    </w:p>
    <w:p w14:paraId="457824FD" w14:textId="77777777" w:rsidR="00FA358C" w:rsidRDefault="00FA358C" w:rsidP="00FA358C">
      <w:pPr>
        <w:tabs>
          <w:tab w:val="left" w:pos="360"/>
        </w:tabs>
        <w:spacing w:after="0" w:line="240" w:lineRule="auto"/>
        <w:contextualSpacing/>
        <w:jc w:val="both"/>
        <w:rPr>
          <w:rFonts w:ascii="Times New Roman" w:hAnsi="Times New Roman" w:cs="Times New Roman"/>
          <w:b/>
          <w:sz w:val="24"/>
          <w:szCs w:val="24"/>
        </w:rPr>
      </w:pPr>
    </w:p>
    <w:p w14:paraId="2D2FE10B" w14:textId="77777777" w:rsidR="00FA358C" w:rsidRDefault="00A94E4B" w:rsidP="00FA358C">
      <w:pPr>
        <w:tabs>
          <w:tab w:val="left" w:pos="360"/>
        </w:tabs>
        <w:spacing w:after="0" w:line="24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K</w:t>
      </w:r>
      <w:r>
        <w:rPr>
          <w:rFonts w:ascii="Times New Roman" w:hAnsi="Times New Roman" w:cs="Times New Roman"/>
          <w:sz w:val="24"/>
          <w:szCs w:val="24"/>
        </w:rPr>
        <w:t>elli</w:t>
      </w:r>
      <w:r w:rsidRPr="00DD6BFB">
        <w:rPr>
          <w:rFonts w:ascii="Times New Roman" w:hAnsi="Times New Roman" w:cs="Times New Roman"/>
          <w:sz w:val="24"/>
          <w:szCs w:val="24"/>
        </w:rPr>
        <w:t xml:space="preserve"> Johnson</w:t>
      </w:r>
      <w:proofErr w:type="gramStart"/>
      <w:r>
        <w:rPr>
          <w:rFonts w:ascii="Times New Roman" w:hAnsi="Times New Roman" w:cs="Times New Roman"/>
          <w:sz w:val="24"/>
          <w:szCs w:val="24"/>
          <w:vertAlign w:val="superscript"/>
        </w:rPr>
        <w:t>1</w:t>
      </w:r>
      <w:r w:rsidR="000B5768">
        <w:rPr>
          <w:rFonts w:ascii="Times New Roman" w:hAnsi="Times New Roman" w:cs="Times New Roman"/>
          <w:sz w:val="24"/>
          <w:szCs w:val="24"/>
          <w:vertAlign w:val="superscript"/>
        </w:rPr>
        <w:t>,*</w:t>
      </w:r>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Elizabeth</w:t>
      </w:r>
      <w:r w:rsidRPr="00DD6BFB">
        <w:rPr>
          <w:rFonts w:ascii="Times New Roman" w:hAnsi="Times New Roman" w:cs="Times New Roman"/>
          <w:sz w:val="24"/>
          <w:szCs w:val="24"/>
        </w:rPr>
        <w:t xml:space="preserve"> Councill</w:t>
      </w:r>
      <w:r w:rsidRPr="00DD6BFB">
        <w:rPr>
          <w:rFonts w:ascii="Times New Roman" w:hAnsi="Times New Roman" w:cs="Times New Roman"/>
          <w:sz w:val="24"/>
          <w:szCs w:val="24"/>
          <w:vertAlign w:val="superscript"/>
        </w:rPr>
        <w:t>1,2</w:t>
      </w:r>
      <w:r w:rsidRPr="00DD6BFB">
        <w:rPr>
          <w:rFonts w:ascii="Times New Roman" w:hAnsi="Times New Roman" w:cs="Times New Roman"/>
          <w:sz w:val="24"/>
          <w:szCs w:val="24"/>
        </w:rPr>
        <w:t>,</w:t>
      </w:r>
      <w:r>
        <w:rPr>
          <w:rFonts w:ascii="Times New Roman" w:hAnsi="Times New Roman" w:cs="Times New Roman"/>
          <w:sz w:val="24"/>
          <w:szCs w:val="24"/>
        </w:rPr>
        <w:t xml:space="preserve"> James T.</w:t>
      </w:r>
      <w:r w:rsidRPr="00DD6BFB">
        <w:rPr>
          <w:rFonts w:ascii="Times New Roman" w:hAnsi="Times New Roman" w:cs="Times New Roman"/>
          <w:sz w:val="24"/>
          <w:szCs w:val="24"/>
        </w:rPr>
        <w:t xml:space="preserve"> Thorson</w:t>
      </w:r>
      <w:r w:rsidRPr="00DD6BFB">
        <w:rPr>
          <w:rFonts w:ascii="Times New Roman" w:hAnsi="Times New Roman" w:cs="Times New Roman"/>
          <w:sz w:val="24"/>
          <w:szCs w:val="24"/>
          <w:vertAlign w:val="superscript"/>
        </w:rPr>
        <w:t>1</w:t>
      </w:r>
      <w:r>
        <w:rPr>
          <w:rFonts w:ascii="Times New Roman" w:hAnsi="Times New Roman" w:cs="Times New Roman"/>
          <w:sz w:val="24"/>
          <w:szCs w:val="24"/>
        </w:rPr>
        <w:t>, Elizabeth</w:t>
      </w:r>
      <w:r w:rsidRPr="00DD6BFB">
        <w:rPr>
          <w:rFonts w:ascii="Times New Roman" w:hAnsi="Times New Roman" w:cs="Times New Roman"/>
          <w:sz w:val="24"/>
          <w:szCs w:val="24"/>
        </w:rPr>
        <w:t xml:space="preserve"> Brooks</w:t>
      </w:r>
      <w:r w:rsidRPr="00DD6BFB">
        <w:rPr>
          <w:rFonts w:ascii="Times New Roman" w:hAnsi="Times New Roman" w:cs="Times New Roman"/>
          <w:sz w:val="24"/>
          <w:szCs w:val="24"/>
          <w:vertAlign w:val="superscript"/>
        </w:rPr>
        <w:t>3</w:t>
      </w:r>
      <w:r w:rsidRPr="00DD6BFB">
        <w:rPr>
          <w:rFonts w:ascii="Times New Roman" w:hAnsi="Times New Roman" w:cs="Times New Roman"/>
          <w:sz w:val="24"/>
          <w:szCs w:val="24"/>
        </w:rPr>
        <w:t>, R</w:t>
      </w:r>
      <w:r>
        <w:rPr>
          <w:rFonts w:ascii="Times New Roman" w:hAnsi="Times New Roman" w:cs="Times New Roman"/>
          <w:sz w:val="24"/>
          <w:szCs w:val="24"/>
        </w:rPr>
        <w:t>ichard D.</w:t>
      </w:r>
      <w:r w:rsidRPr="00DD6BFB">
        <w:rPr>
          <w:rFonts w:ascii="Times New Roman" w:hAnsi="Times New Roman" w:cs="Times New Roman"/>
          <w:sz w:val="24"/>
          <w:szCs w:val="24"/>
        </w:rPr>
        <w:t xml:space="preserve"> Methot</w:t>
      </w:r>
      <w:r>
        <w:rPr>
          <w:rFonts w:ascii="Times New Roman" w:hAnsi="Times New Roman" w:cs="Times New Roman"/>
          <w:sz w:val="24"/>
          <w:szCs w:val="24"/>
          <w:vertAlign w:val="superscript"/>
        </w:rPr>
        <w:t>4</w:t>
      </w:r>
      <w:r w:rsidRPr="00DD6BFB">
        <w:rPr>
          <w:rFonts w:ascii="Times New Roman" w:hAnsi="Times New Roman" w:cs="Times New Roman"/>
          <w:sz w:val="24"/>
          <w:szCs w:val="24"/>
        </w:rPr>
        <w:t>, A</w:t>
      </w:r>
      <w:r>
        <w:rPr>
          <w:rFonts w:ascii="Times New Roman" w:hAnsi="Times New Roman" w:cs="Times New Roman"/>
          <w:sz w:val="24"/>
          <w:szCs w:val="24"/>
        </w:rPr>
        <w:t>ndré E.</w:t>
      </w:r>
      <w:r w:rsidRPr="00DD6BFB">
        <w:rPr>
          <w:rFonts w:ascii="Times New Roman" w:hAnsi="Times New Roman" w:cs="Times New Roman"/>
          <w:sz w:val="24"/>
          <w:szCs w:val="24"/>
        </w:rPr>
        <w:t xml:space="preserve"> Punt</w:t>
      </w:r>
      <w:r w:rsidRPr="00DD6BFB">
        <w:rPr>
          <w:rFonts w:ascii="Times New Roman" w:hAnsi="Times New Roman" w:cs="Times New Roman"/>
          <w:sz w:val="24"/>
          <w:szCs w:val="24"/>
          <w:vertAlign w:val="superscript"/>
        </w:rPr>
        <w:t>2</w:t>
      </w:r>
    </w:p>
    <w:p w14:paraId="20D92263" w14:textId="77777777" w:rsidR="00FA358C" w:rsidRDefault="00FA358C" w:rsidP="00FA358C">
      <w:pPr>
        <w:tabs>
          <w:tab w:val="left" w:pos="360"/>
        </w:tabs>
        <w:spacing w:after="0" w:line="240" w:lineRule="auto"/>
        <w:contextualSpacing/>
        <w:jc w:val="both"/>
        <w:rPr>
          <w:rFonts w:ascii="Times New Roman" w:hAnsi="Times New Roman" w:cs="Times New Roman"/>
          <w:sz w:val="24"/>
          <w:szCs w:val="24"/>
          <w:vertAlign w:val="superscript"/>
        </w:rPr>
      </w:pPr>
    </w:p>
    <w:p w14:paraId="4508FD11"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1</w:t>
      </w:r>
      <w:r w:rsidRPr="00FA358C">
        <w:rPr>
          <w:rFonts w:ascii="Times New Roman" w:hAnsi="Times New Roman" w:cs="Times New Roman"/>
          <w:sz w:val="20"/>
          <w:szCs w:val="20"/>
        </w:rPr>
        <w:t>School of Aquatic and Fishery Sciences, University of Washington, Box 355020, Seattle, WA 98195-5020, USA</w:t>
      </w:r>
    </w:p>
    <w:p w14:paraId="04E14B7F"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2</w:t>
      </w:r>
      <w:r w:rsidRPr="00FA358C">
        <w:rPr>
          <w:rFonts w:ascii="Times New Roman" w:hAnsi="Times New Roman" w:cs="Times New Roman"/>
          <w:sz w:val="20"/>
          <w:szCs w:val="20"/>
        </w:rPr>
        <w:t>Fisher</w:t>
      </w:r>
      <w:r w:rsidR="000B5768" w:rsidRPr="00FA358C">
        <w:rPr>
          <w:rFonts w:ascii="Times New Roman" w:hAnsi="Times New Roman" w:cs="Times New Roman"/>
          <w:sz w:val="20"/>
          <w:szCs w:val="20"/>
        </w:rPr>
        <w:t>y</w:t>
      </w:r>
      <w:r w:rsidRPr="00FA358C">
        <w:rPr>
          <w:rFonts w:ascii="Times New Roman" w:hAnsi="Times New Roman" w:cs="Times New Roman"/>
          <w:sz w:val="20"/>
          <w:szCs w:val="20"/>
        </w:rPr>
        <w:t xml:space="preserve"> Resource A</w:t>
      </w:r>
      <w:r w:rsidR="000B5768" w:rsidRPr="00FA358C">
        <w:rPr>
          <w:rFonts w:ascii="Times New Roman" w:hAnsi="Times New Roman" w:cs="Times New Roman"/>
          <w:sz w:val="20"/>
          <w:szCs w:val="20"/>
        </w:rPr>
        <w:t>nalysis</w:t>
      </w:r>
      <w:r w:rsidRPr="00FA358C">
        <w:rPr>
          <w:rFonts w:ascii="Times New Roman" w:hAnsi="Times New Roman" w:cs="Times New Roman"/>
          <w:sz w:val="20"/>
          <w:szCs w:val="20"/>
        </w:rPr>
        <w:t xml:space="preserve"> and Monitoring Division, Northwest Fisheries Science Center, National Marine Fisheries Service, National Oceanic and Atmospheric Administration, 2725 </w:t>
      </w:r>
      <w:proofErr w:type="spellStart"/>
      <w:r w:rsidRPr="00FA358C">
        <w:rPr>
          <w:rFonts w:ascii="Times New Roman" w:hAnsi="Times New Roman" w:cs="Times New Roman"/>
          <w:sz w:val="20"/>
          <w:szCs w:val="20"/>
        </w:rPr>
        <w:t>Montlake</w:t>
      </w:r>
      <w:proofErr w:type="spellEnd"/>
      <w:r w:rsidRPr="00FA358C">
        <w:rPr>
          <w:rFonts w:ascii="Times New Roman" w:hAnsi="Times New Roman" w:cs="Times New Roman"/>
          <w:sz w:val="20"/>
          <w:szCs w:val="20"/>
        </w:rPr>
        <w:t xml:space="preserve"> Blvd. East, Seattle, WA 98112, USA</w:t>
      </w:r>
    </w:p>
    <w:p w14:paraId="521A0434"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3</w:t>
      </w:r>
      <w:r w:rsidRPr="00FA358C">
        <w:rPr>
          <w:rFonts w:ascii="Times New Roman" w:hAnsi="Times New Roman" w:cs="Times New Roman"/>
          <w:sz w:val="20"/>
          <w:szCs w:val="20"/>
        </w:rPr>
        <w:t>Northeast  Fisheries  Science  Center,  166  Water  Street,  Woods  Hole,  MA  02543,  USA</w:t>
      </w:r>
    </w:p>
    <w:p w14:paraId="4B201A27"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4</w:t>
      </w:r>
      <w:r w:rsidRPr="00FA358C">
        <w:rPr>
          <w:rFonts w:ascii="Times New Roman" w:hAnsi="Times New Roman" w:cs="Times New Roman"/>
          <w:sz w:val="20"/>
          <w:szCs w:val="20"/>
        </w:rPr>
        <w:t xml:space="preserve">NOAA Senior Scientist for Stock Assessments, National Marine Fisheries Service, National Oceanic and Atmospheric Administration, 2725 </w:t>
      </w:r>
      <w:proofErr w:type="spellStart"/>
      <w:r w:rsidRPr="00FA358C">
        <w:rPr>
          <w:rFonts w:ascii="Times New Roman" w:hAnsi="Times New Roman" w:cs="Times New Roman"/>
          <w:sz w:val="20"/>
          <w:szCs w:val="20"/>
        </w:rPr>
        <w:t>Montlake</w:t>
      </w:r>
      <w:proofErr w:type="spellEnd"/>
      <w:r w:rsidRPr="00FA358C">
        <w:rPr>
          <w:rFonts w:ascii="Times New Roman" w:hAnsi="Times New Roman" w:cs="Times New Roman"/>
          <w:sz w:val="20"/>
          <w:szCs w:val="20"/>
        </w:rPr>
        <w:t xml:space="preserve"> Blvd. East, Seattle, WA 98112, USA</w:t>
      </w:r>
    </w:p>
    <w:p w14:paraId="29982D26" w14:textId="77777777" w:rsidR="00FA358C" w:rsidRPr="00FA358C" w:rsidRDefault="00FA358C" w:rsidP="00FA358C">
      <w:pPr>
        <w:tabs>
          <w:tab w:val="left" w:pos="360"/>
        </w:tabs>
        <w:spacing w:after="0" w:line="240" w:lineRule="auto"/>
        <w:contextualSpacing/>
        <w:jc w:val="both"/>
        <w:rPr>
          <w:rFonts w:ascii="Times New Roman" w:hAnsi="Times New Roman" w:cs="Times New Roman"/>
          <w:sz w:val="20"/>
          <w:szCs w:val="20"/>
        </w:rPr>
      </w:pPr>
    </w:p>
    <w:p w14:paraId="4E08E29F"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w:t>
      </w:r>
      <w:r w:rsidRPr="00FA358C">
        <w:rPr>
          <w:rFonts w:ascii="Times New Roman" w:hAnsi="Times New Roman" w:cs="Times New Roman"/>
          <w:sz w:val="20"/>
          <w:szCs w:val="20"/>
        </w:rPr>
        <w:t xml:space="preserve">Corresponding author: </w:t>
      </w:r>
    </w:p>
    <w:p w14:paraId="45EAC31B"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rPr>
        <w:t>telephone: +1 206 543 4270; fax: +1 206 616 8689; email: kfjohns@uw.edu</w:t>
      </w:r>
    </w:p>
    <w:p w14:paraId="5A4BB860" w14:textId="77777777" w:rsidR="00FA358C" w:rsidRDefault="00A94E4B">
      <w:pPr>
        <w:tabs>
          <w:tab w:val="left" w:pos="360"/>
        </w:tabs>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25ED255A" w14:textId="77777777" w:rsidR="00481A8F" w:rsidRPr="00FA358C" w:rsidRDefault="00481A8F">
      <w:pPr>
        <w:rPr>
          <w:rFonts w:ascii="Times New Roman" w:hAnsi="Times New Roman" w:cs="Times New Roman"/>
          <w:b/>
          <w:sz w:val="24"/>
          <w:szCs w:val="24"/>
        </w:rPr>
      </w:pPr>
      <w:r w:rsidRPr="00FA358C">
        <w:rPr>
          <w:rFonts w:ascii="Times New Roman" w:hAnsi="Times New Roman" w:cs="Times New Roman"/>
          <w:b/>
          <w:sz w:val="24"/>
          <w:szCs w:val="24"/>
        </w:rPr>
        <w:lastRenderedPageBreak/>
        <w:t>To do list:</w:t>
      </w:r>
    </w:p>
    <w:p w14:paraId="15BEA572" w14:textId="77777777" w:rsidR="00481A8F" w:rsidRPr="00FA358C" w:rsidRDefault="00481A8F" w:rsidP="00481A8F">
      <w:pPr>
        <w:pStyle w:val="ListParagraph"/>
        <w:numPr>
          <w:ilvl w:val="0"/>
          <w:numId w:val="12"/>
        </w:numPr>
        <w:rPr>
          <w:rFonts w:ascii="Times New Roman" w:hAnsi="Times New Roman" w:cs="Times New Roman"/>
          <w:sz w:val="24"/>
          <w:szCs w:val="24"/>
        </w:rPr>
      </w:pPr>
      <w:r w:rsidRPr="00FA358C">
        <w:rPr>
          <w:rFonts w:ascii="Times New Roman" w:hAnsi="Times New Roman" w:cs="Times New Roman"/>
          <w:sz w:val="24"/>
          <w:szCs w:val="24"/>
        </w:rPr>
        <w:t>Scenarios</w:t>
      </w:r>
    </w:p>
    <w:p w14:paraId="4DDDBF49" w14:textId="77777777" w:rsidR="00FF78DE" w:rsidRDefault="00FF78DE" w:rsidP="00481A8F">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Decisions needed to go forward</w:t>
      </w:r>
    </w:p>
    <w:p w14:paraId="4F002830" w14:textId="77777777" w:rsidR="00FF78DE" w:rsidRDefault="00FF78DE" w:rsidP="00FF78DE">
      <w:pPr>
        <w:pStyle w:val="ListParagraph"/>
        <w:numPr>
          <w:ilvl w:val="2"/>
          <w:numId w:val="12"/>
        </w:numPr>
        <w:rPr>
          <w:rFonts w:ascii="Times New Roman" w:hAnsi="Times New Roman" w:cs="Times New Roman"/>
          <w:sz w:val="24"/>
          <w:szCs w:val="24"/>
        </w:rPr>
      </w:pPr>
      <w:commentRangeStart w:id="0"/>
      <w:r>
        <w:rPr>
          <w:rFonts w:ascii="Times New Roman" w:hAnsi="Times New Roman" w:cs="Times New Roman"/>
          <w:sz w:val="24"/>
          <w:szCs w:val="24"/>
        </w:rPr>
        <w:t xml:space="preserve">V2 or V4 of </w:t>
      </w:r>
      <w:proofErr w:type="spellStart"/>
      <w:r>
        <w:rPr>
          <w:rFonts w:ascii="Times New Roman" w:hAnsi="Times New Roman" w:cs="Times New Roman"/>
          <w:sz w:val="24"/>
          <w:szCs w:val="24"/>
        </w:rPr>
        <w:t>tpl</w:t>
      </w:r>
      <w:proofErr w:type="spellEnd"/>
      <w:r w:rsidR="00545977">
        <w:rPr>
          <w:rFonts w:ascii="Times New Roman" w:hAnsi="Times New Roman" w:cs="Times New Roman"/>
          <w:sz w:val="24"/>
          <w:szCs w:val="24"/>
        </w:rPr>
        <w:t xml:space="preserve"> </w:t>
      </w:r>
      <w:commentRangeEnd w:id="0"/>
      <w:r w:rsidR="00545977">
        <w:rPr>
          <w:rStyle w:val="CommentReference"/>
        </w:rPr>
        <w:commentReference w:id="0"/>
      </w:r>
    </w:p>
    <w:p w14:paraId="54129D04" w14:textId="77777777" w:rsidR="003D1F60" w:rsidRDefault="003D1F60" w:rsidP="00FF78DE">
      <w:pPr>
        <w:pStyle w:val="ListParagraph"/>
        <w:numPr>
          <w:ilvl w:val="2"/>
          <w:numId w:val="12"/>
        </w:numPr>
        <w:rPr>
          <w:rFonts w:ascii="Times New Roman" w:hAnsi="Times New Roman" w:cs="Times New Roman"/>
          <w:sz w:val="24"/>
          <w:szCs w:val="24"/>
        </w:rPr>
      </w:pPr>
      <w:commentRangeStart w:id="1"/>
      <w:r>
        <w:rPr>
          <w:rFonts w:ascii="Times New Roman" w:hAnsi="Times New Roman" w:cs="Times New Roman"/>
          <w:sz w:val="24"/>
          <w:szCs w:val="24"/>
        </w:rPr>
        <w:t xml:space="preserve">Estimate early </w:t>
      </w:r>
      <w:proofErr w:type="spellStart"/>
      <w:r>
        <w:rPr>
          <w:rFonts w:ascii="Times New Roman" w:hAnsi="Times New Roman" w:cs="Times New Roman"/>
          <w:sz w:val="24"/>
          <w:szCs w:val="24"/>
        </w:rPr>
        <w:t>recdevs</w:t>
      </w:r>
      <w:proofErr w:type="spellEnd"/>
      <w:r>
        <w:rPr>
          <w:rFonts w:ascii="Times New Roman" w:hAnsi="Times New Roman" w:cs="Times New Roman"/>
          <w:sz w:val="24"/>
          <w:szCs w:val="24"/>
        </w:rPr>
        <w:t xml:space="preserve"> before start of fishery (i.e., years 1-25) or change EM to start the same year as the start of the fishery. Rick seemed to think the answers would be the same, but because of the bias adjustment the answers are slightly different.</w:t>
      </w:r>
      <w:r w:rsidR="00DB3E19">
        <w:rPr>
          <w:rFonts w:ascii="Times New Roman" w:hAnsi="Times New Roman" w:cs="Times New Roman"/>
          <w:sz w:val="24"/>
          <w:szCs w:val="24"/>
        </w:rPr>
        <w:t xml:space="preserve"> </w:t>
      </w:r>
      <w:r w:rsidR="00DB3E19">
        <w:rPr>
          <w:rStyle w:val="CommentReference"/>
        </w:rPr>
        <w:commentReference w:id="2"/>
      </w:r>
      <w:commentRangeEnd w:id="1"/>
      <w:r w:rsidR="00545977">
        <w:rPr>
          <w:rStyle w:val="CommentReference"/>
        </w:rPr>
        <w:commentReference w:id="1"/>
      </w:r>
    </w:p>
    <w:p w14:paraId="691E8BA6" w14:textId="77777777" w:rsidR="00FF78DE" w:rsidRDefault="00FF78DE" w:rsidP="00FF78DE">
      <w:pPr>
        <w:pStyle w:val="ListParagraph"/>
        <w:numPr>
          <w:ilvl w:val="2"/>
          <w:numId w:val="12"/>
        </w:numPr>
        <w:rPr>
          <w:rFonts w:ascii="Times New Roman" w:hAnsi="Times New Roman" w:cs="Times New Roman"/>
          <w:sz w:val="24"/>
          <w:szCs w:val="24"/>
        </w:rPr>
      </w:pPr>
      <w:commentRangeStart w:id="3"/>
      <w:r>
        <w:rPr>
          <w:rFonts w:ascii="Times New Roman" w:hAnsi="Times New Roman" w:cs="Times New Roman"/>
          <w:sz w:val="24"/>
          <w:szCs w:val="24"/>
        </w:rPr>
        <w:t>Perform a power analysis to determine the amount of data needed to internally estimate AR:</w:t>
      </w:r>
      <w:r w:rsidR="003D1F60">
        <w:rPr>
          <w:rFonts w:ascii="Times New Roman" w:hAnsi="Times New Roman" w:cs="Times New Roman"/>
          <w:sz w:val="24"/>
          <w:szCs w:val="24"/>
        </w:rPr>
        <w:t xml:space="preserve"> AEP and Liz suggested removing the early fishery data and reducing the sample sizes to 25. A more systematic approach is needed as the current value of 100 with data every other year is arbitrary. </w:t>
      </w:r>
    </w:p>
    <w:p w14:paraId="53E06068" w14:textId="77777777" w:rsidR="00FF78DE" w:rsidRDefault="00DB3E19" w:rsidP="00FF78DE">
      <w:pPr>
        <w:pStyle w:val="ListParagraph"/>
        <w:numPr>
          <w:ilvl w:val="3"/>
          <w:numId w:val="12"/>
        </w:numPr>
        <w:rPr>
          <w:rFonts w:ascii="Times New Roman" w:hAnsi="Times New Roman" w:cs="Times New Roman"/>
          <w:sz w:val="24"/>
          <w:szCs w:val="24"/>
        </w:rPr>
      </w:pPr>
      <w:r>
        <w:rPr>
          <w:rFonts w:ascii="Times New Roman" w:hAnsi="Times New Roman" w:cs="Times New Roman"/>
          <w:sz w:val="24"/>
          <w:szCs w:val="24"/>
        </w:rPr>
        <w:t xml:space="preserve">Minimum number of years needed to estimate ρ </w:t>
      </w:r>
    </w:p>
    <w:p w14:paraId="61DF4E58" w14:textId="77777777" w:rsidR="00FF78DE" w:rsidRDefault="00FF78DE" w:rsidP="00FF78DE">
      <w:pPr>
        <w:pStyle w:val="ListParagraph"/>
        <w:numPr>
          <w:ilvl w:val="4"/>
          <w:numId w:val="12"/>
        </w:numPr>
        <w:rPr>
          <w:rFonts w:ascii="Times New Roman" w:hAnsi="Times New Roman" w:cs="Times New Roman"/>
          <w:sz w:val="24"/>
          <w:szCs w:val="24"/>
        </w:rPr>
      </w:pPr>
      <w:r>
        <w:rPr>
          <w:rFonts w:ascii="Times New Roman" w:hAnsi="Times New Roman" w:cs="Times New Roman"/>
          <w:sz w:val="24"/>
          <w:szCs w:val="24"/>
        </w:rPr>
        <w:t xml:space="preserve">Try: 25, 50, </w:t>
      </w:r>
      <w:commentRangeStart w:id="4"/>
      <w:r>
        <w:rPr>
          <w:rFonts w:ascii="Times New Roman" w:hAnsi="Times New Roman" w:cs="Times New Roman"/>
          <w:sz w:val="24"/>
          <w:szCs w:val="24"/>
        </w:rPr>
        <w:t>75</w:t>
      </w:r>
      <w:commentRangeEnd w:id="4"/>
      <w:r w:rsidR="00DB3E19">
        <w:rPr>
          <w:rStyle w:val="CommentReference"/>
        </w:rPr>
        <w:commentReference w:id="4"/>
      </w:r>
    </w:p>
    <w:p w14:paraId="4ECD7AA2" w14:textId="77777777" w:rsidR="00FF78DE" w:rsidRDefault="00FF78DE" w:rsidP="00FF78DE">
      <w:pPr>
        <w:pStyle w:val="ListParagraph"/>
        <w:numPr>
          <w:ilvl w:val="3"/>
          <w:numId w:val="12"/>
        </w:numPr>
        <w:rPr>
          <w:rFonts w:ascii="Times New Roman" w:hAnsi="Times New Roman" w:cs="Times New Roman"/>
          <w:sz w:val="24"/>
          <w:szCs w:val="24"/>
        </w:rPr>
      </w:pPr>
      <w:r>
        <w:rPr>
          <w:rFonts w:ascii="Times New Roman" w:hAnsi="Times New Roman" w:cs="Times New Roman"/>
          <w:sz w:val="24"/>
          <w:szCs w:val="24"/>
        </w:rPr>
        <w:t>Number of age samples</w:t>
      </w:r>
    </w:p>
    <w:p w14:paraId="3BE66B93" w14:textId="77777777" w:rsidR="00FF78DE" w:rsidRPr="00FF78DE" w:rsidRDefault="00FF78DE" w:rsidP="00FF78DE">
      <w:pPr>
        <w:pStyle w:val="ListParagraph"/>
        <w:numPr>
          <w:ilvl w:val="4"/>
          <w:numId w:val="12"/>
        </w:numPr>
        <w:rPr>
          <w:rFonts w:ascii="Times New Roman" w:hAnsi="Times New Roman" w:cs="Times New Roman"/>
          <w:sz w:val="24"/>
          <w:szCs w:val="24"/>
        </w:rPr>
      </w:pPr>
      <w:r>
        <w:rPr>
          <w:rFonts w:ascii="Times New Roman" w:hAnsi="Times New Roman" w:cs="Times New Roman"/>
          <w:sz w:val="24"/>
          <w:szCs w:val="24"/>
        </w:rPr>
        <w:t>Try: 25, 100, 200, 500, 1000</w:t>
      </w:r>
    </w:p>
    <w:p w14:paraId="11B9AE43" w14:textId="77777777" w:rsidR="00FF78DE" w:rsidRDefault="00FF78DE" w:rsidP="00FF78DE">
      <w:pPr>
        <w:pStyle w:val="ListParagraph"/>
        <w:numPr>
          <w:ilvl w:val="3"/>
          <w:numId w:val="12"/>
        </w:numPr>
        <w:rPr>
          <w:rFonts w:ascii="Times New Roman" w:hAnsi="Times New Roman" w:cs="Times New Roman"/>
          <w:sz w:val="24"/>
          <w:szCs w:val="24"/>
        </w:rPr>
      </w:pPr>
      <w:r>
        <w:rPr>
          <w:rFonts w:ascii="Times New Roman" w:hAnsi="Times New Roman" w:cs="Times New Roman"/>
          <w:sz w:val="24"/>
          <w:szCs w:val="24"/>
        </w:rPr>
        <w:t>Number of length samples</w:t>
      </w:r>
    </w:p>
    <w:p w14:paraId="1B5EFB3C" w14:textId="77777777" w:rsidR="00FF78DE" w:rsidRPr="00FA358C" w:rsidRDefault="00FF78DE" w:rsidP="00FF78DE">
      <w:pPr>
        <w:pStyle w:val="ListParagraph"/>
        <w:numPr>
          <w:ilvl w:val="4"/>
          <w:numId w:val="12"/>
        </w:numPr>
        <w:rPr>
          <w:rFonts w:ascii="Times New Roman" w:hAnsi="Times New Roman" w:cs="Times New Roman"/>
          <w:sz w:val="24"/>
          <w:szCs w:val="24"/>
        </w:rPr>
      </w:pPr>
      <w:r>
        <w:rPr>
          <w:rFonts w:ascii="Times New Roman" w:hAnsi="Times New Roman" w:cs="Times New Roman"/>
          <w:sz w:val="24"/>
          <w:szCs w:val="24"/>
        </w:rPr>
        <w:t>Try: 0, 25, 100, 200, 500, 1000</w:t>
      </w:r>
      <w:commentRangeEnd w:id="3"/>
      <w:r w:rsidR="00545977">
        <w:rPr>
          <w:rStyle w:val="CommentReference"/>
        </w:rPr>
        <w:commentReference w:id="3"/>
      </w:r>
    </w:p>
    <w:p w14:paraId="25D8FDCC" w14:textId="77777777" w:rsidR="00FF78DE" w:rsidRDefault="00DB3E19" w:rsidP="00FF78DE">
      <w:pPr>
        <w:pStyle w:val="ListParagraph"/>
        <w:numPr>
          <w:ilvl w:val="2"/>
          <w:numId w:val="12"/>
        </w:numPr>
        <w:rPr>
          <w:rFonts w:ascii="Times New Roman" w:hAnsi="Times New Roman" w:cs="Times New Roman"/>
          <w:sz w:val="24"/>
          <w:szCs w:val="24"/>
        </w:rPr>
      </w:pPr>
      <w:commentRangeStart w:id="5"/>
      <w:r>
        <w:rPr>
          <w:rFonts w:ascii="Times New Roman" w:hAnsi="Times New Roman" w:cs="Times New Roman"/>
          <w:sz w:val="24"/>
          <w:szCs w:val="24"/>
        </w:rPr>
        <w:t>Keep steepness fixed or try to estimate it?</w:t>
      </w:r>
      <w:commentRangeEnd w:id="5"/>
      <w:r w:rsidR="00545977">
        <w:rPr>
          <w:rStyle w:val="CommentReference"/>
        </w:rPr>
        <w:commentReference w:id="5"/>
      </w:r>
    </w:p>
    <w:p w14:paraId="108D3C26" w14:textId="77777777" w:rsidR="00481A8F" w:rsidRDefault="00481A8F" w:rsidP="00481A8F">
      <w:pPr>
        <w:pStyle w:val="ListParagraph"/>
        <w:numPr>
          <w:ilvl w:val="1"/>
          <w:numId w:val="12"/>
        </w:numPr>
        <w:rPr>
          <w:rFonts w:ascii="Times New Roman" w:hAnsi="Times New Roman" w:cs="Times New Roman"/>
          <w:sz w:val="24"/>
          <w:szCs w:val="24"/>
        </w:rPr>
      </w:pPr>
      <w:r w:rsidRPr="00FA358C">
        <w:rPr>
          <w:rFonts w:ascii="Times New Roman" w:hAnsi="Times New Roman" w:cs="Times New Roman"/>
          <w:sz w:val="24"/>
          <w:szCs w:val="24"/>
        </w:rPr>
        <w:t>Change</w:t>
      </w:r>
    </w:p>
    <w:p w14:paraId="15494AC2" w14:textId="77777777" w:rsidR="003D1F60" w:rsidRDefault="003D1F60" w:rsidP="00FF78DE">
      <w:pPr>
        <w:pStyle w:val="ListParagraph"/>
        <w:numPr>
          <w:ilvl w:val="2"/>
          <w:numId w:val="12"/>
        </w:numPr>
        <w:rPr>
          <w:rFonts w:ascii="Times New Roman" w:hAnsi="Times New Roman" w:cs="Times New Roman"/>
          <w:sz w:val="24"/>
          <w:szCs w:val="24"/>
        </w:rPr>
      </w:pPr>
      <w:commentRangeStart w:id="7"/>
      <w:commentRangeStart w:id="8"/>
      <w:r>
        <w:rPr>
          <w:rFonts w:ascii="Times New Roman" w:hAnsi="Times New Roman" w:cs="Times New Roman"/>
          <w:sz w:val="24"/>
          <w:szCs w:val="24"/>
        </w:rPr>
        <w:t>Insert code into SS to use externally calculate ρ and use the external calculation for the forecasts?</w:t>
      </w:r>
      <w:commentRangeEnd w:id="7"/>
      <w:r>
        <w:rPr>
          <w:rStyle w:val="CommentReference"/>
        </w:rPr>
        <w:commentReference w:id="7"/>
      </w:r>
      <w:commentRangeEnd w:id="8"/>
      <w:r w:rsidR="00545977">
        <w:rPr>
          <w:rStyle w:val="CommentReference"/>
        </w:rPr>
        <w:commentReference w:id="8"/>
      </w:r>
    </w:p>
    <w:p w14:paraId="37C5BCDC" w14:textId="77777777" w:rsidR="00FF78DE" w:rsidRDefault="00FF78DE" w:rsidP="00FF78DE">
      <w:pPr>
        <w:pStyle w:val="ListParagraph"/>
        <w:numPr>
          <w:ilvl w:val="2"/>
          <w:numId w:val="12"/>
        </w:numPr>
        <w:rPr>
          <w:rFonts w:ascii="Times New Roman" w:hAnsi="Times New Roman" w:cs="Times New Roman"/>
          <w:sz w:val="24"/>
          <w:szCs w:val="24"/>
        </w:rPr>
      </w:pPr>
      <w:commentRangeStart w:id="9"/>
      <w:r>
        <w:rPr>
          <w:rFonts w:ascii="Times New Roman" w:hAnsi="Times New Roman" w:cs="Times New Roman"/>
          <w:sz w:val="24"/>
          <w:szCs w:val="24"/>
        </w:rPr>
        <w:t>Run each EM twice so that the bias adjustment is specific to each data set and EM, where right now it is only specific for each level of AR</w:t>
      </w:r>
      <w:commentRangeEnd w:id="9"/>
      <w:r w:rsidR="00545977">
        <w:rPr>
          <w:rStyle w:val="CommentReference"/>
        </w:rPr>
        <w:commentReference w:id="9"/>
      </w:r>
    </w:p>
    <w:p w14:paraId="37EB093B" w14:textId="77777777" w:rsidR="00540468" w:rsidRDefault="00540468" w:rsidP="00540468">
      <w:pPr>
        <w:pStyle w:val="ListParagraph"/>
        <w:numPr>
          <w:ilvl w:val="2"/>
          <w:numId w:val="12"/>
        </w:numPr>
        <w:rPr>
          <w:rFonts w:ascii="Times New Roman" w:hAnsi="Times New Roman" w:cs="Times New Roman"/>
          <w:sz w:val="24"/>
          <w:szCs w:val="24"/>
        </w:rPr>
      </w:pPr>
      <w:commentRangeStart w:id="10"/>
      <w:r>
        <w:rPr>
          <w:rFonts w:ascii="Times New Roman" w:hAnsi="Times New Roman" w:cs="Times New Roman"/>
          <w:sz w:val="24"/>
          <w:szCs w:val="24"/>
        </w:rPr>
        <w:t xml:space="preserve">AEP thinks the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o</w:t>
      </w:r>
      <w:r w:rsidR="00FF78DE">
        <w:rPr>
          <w:rFonts w:ascii="Times New Roman" w:hAnsi="Times New Roman" w:cs="Times New Roman"/>
          <w:sz w:val="24"/>
          <w:szCs w:val="24"/>
        </w:rPr>
        <w:t>f the survey is too high at 0.1</w:t>
      </w:r>
      <w:commentRangeEnd w:id="10"/>
      <w:r w:rsidR="00545977">
        <w:rPr>
          <w:rStyle w:val="CommentReference"/>
        </w:rPr>
        <w:commentReference w:id="10"/>
      </w:r>
    </w:p>
    <w:p w14:paraId="4ECDF6F2" w14:textId="77777777" w:rsidR="00481A8F" w:rsidRPr="00FA358C" w:rsidRDefault="00481A8F" w:rsidP="00481A8F">
      <w:pPr>
        <w:pStyle w:val="ListParagraph"/>
        <w:numPr>
          <w:ilvl w:val="1"/>
          <w:numId w:val="12"/>
        </w:numPr>
        <w:rPr>
          <w:rFonts w:ascii="Times New Roman" w:hAnsi="Times New Roman" w:cs="Times New Roman"/>
          <w:sz w:val="24"/>
          <w:szCs w:val="24"/>
        </w:rPr>
      </w:pPr>
      <w:r w:rsidRPr="00FA358C">
        <w:rPr>
          <w:rFonts w:ascii="Times New Roman" w:hAnsi="Times New Roman" w:cs="Times New Roman"/>
          <w:sz w:val="24"/>
          <w:szCs w:val="24"/>
        </w:rPr>
        <w:t>Additional</w:t>
      </w:r>
    </w:p>
    <w:p w14:paraId="4E878BF0" w14:textId="77777777" w:rsidR="008B5575" w:rsidRDefault="008B5575" w:rsidP="00481A8F">
      <w:pPr>
        <w:pStyle w:val="ListParagraph"/>
        <w:numPr>
          <w:ilvl w:val="2"/>
          <w:numId w:val="12"/>
        </w:numPr>
        <w:rPr>
          <w:rFonts w:ascii="Times New Roman" w:hAnsi="Times New Roman" w:cs="Times New Roman"/>
          <w:sz w:val="24"/>
          <w:szCs w:val="24"/>
        </w:rPr>
      </w:pPr>
      <w:commentRangeStart w:id="11"/>
      <w:r w:rsidRPr="00FA358C">
        <w:rPr>
          <w:rFonts w:ascii="Times New Roman" w:hAnsi="Times New Roman" w:cs="Times New Roman"/>
          <w:sz w:val="24"/>
          <w:szCs w:val="24"/>
        </w:rPr>
        <w:t>Externally estimate AR when AR was fixed at zero in the EM prior to externally estimating it.</w:t>
      </w:r>
      <w:commentRangeEnd w:id="11"/>
      <w:r w:rsidR="00545977">
        <w:rPr>
          <w:rStyle w:val="CommentReference"/>
        </w:rPr>
        <w:commentReference w:id="11"/>
      </w:r>
    </w:p>
    <w:p w14:paraId="411050DA" w14:textId="77777777" w:rsidR="003E4FEE" w:rsidRDefault="003E4FEE" w:rsidP="00481A8F">
      <w:pPr>
        <w:pStyle w:val="ListParagraph"/>
        <w:numPr>
          <w:ilvl w:val="2"/>
          <w:numId w:val="12"/>
        </w:numPr>
        <w:rPr>
          <w:rFonts w:ascii="Times New Roman" w:hAnsi="Times New Roman" w:cs="Times New Roman"/>
          <w:sz w:val="24"/>
          <w:szCs w:val="24"/>
        </w:rPr>
      </w:pPr>
      <w:commentRangeStart w:id="12"/>
      <w:r>
        <w:rPr>
          <w:rFonts w:ascii="Times New Roman" w:hAnsi="Times New Roman" w:cs="Times New Roman"/>
          <w:sz w:val="24"/>
          <w:szCs w:val="24"/>
        </w:rPr>
        <w:t xml:space="preserve">Try different values of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oMath>
      <w:r w:rsidR="003D1F60">
        <w:rPr>
          <w:rFonts w:ascii="Times New Roman" w:hAnsi="Times New Roman" w:cs="Times New Roman"/>
          <w:sz w:val="24"/>
          <w:szCs w:val="24"/>
        </w:rPr>
        <w:t xml:space="preserve"> in the OM, as pseudo life-history differences without adding a new species.</w:t>
      </w:r>
      <w:commentRangeEnd w:id="12"/>
      <w:r w:rsidR="00545977">
        <w:rPr>
          <w:rStyle w:val="CommentReference"/>
        </w:rPr>
        <w:commentReference w:id="12"/>
      </w:r>
    </w:p>
    <w:p w14:paraId="29FA8CCB" w14:textId="77777777" w:rsidR="003D1F60" w:rsidRDefault="003D1F60" w:rsidP="00481A8F">
      <w:pPr>
        <w:pStyle w:val="ListParagraph"/>
        <w:numPr>
          <w:ilvl w:val="2"/>
          <w:numId w:val="12"/>
        </w:numPr>
        <w:rPr>
          <w:rFonts w:ascii="Times New Roman" w:hAnsi="Times New Roman" w:cs="Times New Roman"/>
          <w:sz w:val="24"/>
          <w:szCs w:val="24"/>
        </w:rPr>
      </w:pPr>
      <w:commentRangeStart w:id="13"/>
      <w:r>
        <w:rPr>
          <w:rFonts w:ascii="Times New Roman" w:hAnsi="Times New Roman" w:cs="Times New Roman"/>
          <w:sz w:val="24"/>
          <w:szCs w:val="24"/>
        </w:rPr>
        <w:t>Young of the year survey with age compositions.</w:t>
      </w:r>
      <w:commentRangeEnd w:id="13"/>
      <w:r w:rsidR="00545977">
        <w:rPr>
          <w:rStyle w:val="CommentReference"/>
        </w:rPr>
        <w:commentReference w:id="13"/>
      </w:r>
    </w:p>
    <w:p w14:paraId="0BF81A2C" w14:textId="77777777" w:rsidR="00DB3E19" w:rsidRDefault="00DB3E19" w:rsidP="00481A8F">
      <w:pPr>
        <w:pStyle w:val="ListParagraph"/>
        <w:numPr>
          <w:ilvl w:val="2"/>
          <w:numId w:val="12"/>
        </w:numPr>
        <w:rPr>
          <w:rFonts w:ascii="Times New Roman" w:hAnsi="Times New Roman" w:cs="Times New Roman"/>
          <w:sz w:val="24"/>
          <w:szCs w:val="24"/>
        </w:rPr>
      </w:pPr>
      <w:commentRangeStart w:id="14"/>
      <w:commentRangeStart w:id="15"/>
      <w:proofErr w:type="spellStart"/>
      <w:r>
        <w:rPr>
          <w:rFonts w:ascii="Times New Roman" w:hAnsi="Times New Roman" w:cs="Times New Roman"/>
          <w:sz w:val="24"/>
          <w:szCs w:val="24"/>
        </w:rPr>
        <w:t>Missspecify</w:t>
      </w:r>
      <w:proofErr w:type="spellEnd"/>
      <w:r>
        <w:rPr>
          <w:rFonts w:ascii="Times New Roman" w:hAnsi="Times New Roman" w:cs="Times New Roman"/>
          <w:sz w:val="24"/>
          <w:szCs w:val="24"/>
        </w:rPr>
        <w:t xml:space="preserve"> yearly sample sizes.</w:t>
      </w:r>
      <w:commentRangeEnd w:id="14"/>
      <w:r>
        <w:rPr>
          <w:rStyle w:val="CommentReference"/>
        </w:rPr>
        <w:commentReference w:id="14"/>
      </w:r>
      <w:commentRangeEnd w:id="15"/>
      <w:r w:rsidR="00545977">
        <w:rPr>
          <w:rStyle w:val="CommentReference"/>
        </w:rPr>
        <w:commentReference w:id="15"/>
      </w:r>
    </w:p>
    <w:p w14:paraId="4810B5F8" w14:textId="77777777" w:rsidR="00106F51" w:rsidRPr="00FA358C" w:rsidRDefault="00106F51" w:rsidP="00481A8F">
      <w:pPr>
        <w:pStyle w:val="ListParagraph"/>
        <w:numPr>
          <w:ilvl w:val="2"/>
          <w:numId w:val="12"/>
        </w:numPr>
        <w:rPr>
          <w:rFonts w:ascii="Times New Roman" w:hAnsi="Times New Roman" w:cs="Times New Roman"/>
          <w:sz w:val="24"/>
          <w:szCs w:val="24"/>
        </w:rPr>
      </w:pPr>
      <w:commentRangeStart w:id="16"/>
      <w:r>
        <w:rPr>
          <w:rFonts w:ascii="Times New Roman" w:hAnsi="Times New Roman" w:cs="Times New Roman"/>
          <w:sz w:val="24"/>
          <w:szCs w:val="24"/>
        </w:rPr>
        <w:t>Ageing error</w:t>
      </w:r>
      <w:commentRangeEnd w:id="16"/>
      <w:r w:rsidR="00545977">
        <w:rPr>
          <w:rStyle w:val="CommentReference"/>
        </w:rPr>
        <w:commentReference w:id="16"/>
      </w:r>
    </w:p>
    <w:p w14:paraId="4421B679" w14:textId="77777777" w:rsidR="00481A8F" w:rsidRPr="00FA358C" w:rsidRDefault="00481A8F" w:rsidP="00481A8F">
      <w:pPr>
        <w:pStyle w:val="ListParagraph"/>
        <w:numPr>
          <w:ilvl w:val="0"/>
          <w:numId w:val="12"/>
        </w:numPr>
        <w:rPr>
          <w:rFonts w:ascii="Times New Roman" w:hAnsi="Times New Roman" w:cs="Times New Roman"/>
          <w:sz w:val="24"/>
          <w:szCs w:val="24"/>
        </w:rPr>
      </w:pPr>
      <w:r w:rsidRPr="00FA358C">
        <w:rPr>
          <w:rFonts w:ascii="Times New Roman" w:hAnsi="Times New Roman" w:cs="Times New Roman"/>
          <w:sz w:val="24"/>
          <w:szCs w:val="24"/>
        </w:rPr>
        <w:t>Text</w:t>
      </w:r>
    </w:p>
    <w:p w14:paraId="5C620F74" w14:textId="77777777" w:rsidR="00106F51" w:rsidRDefault="00106F51" w:rsidP="00106F51">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Update results</w:t>
      </w:r>
    </w:p>
    <w:p w14:paraId="38F7CAA1" w14:textId="77777777" w:rsidR="00106F51" w:rsidRDefault="00106F51" w:rsidP="00106F51">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Update discussion:</w:t>
      </w:r>
    </w:p>
    <w:p w14:paraId="15255523" w14:textId="77777777" w:rsidR="00106F51" w:rsidRDefault="00106F51" w:rsidP="00106F51">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Add future work paragraph.</w:t>
      </w:r>
    </w:p>
    <w:p w14:paraId="543FE09A" w14:textId="77777777" w:rsidR="00106F51" w:rsidRPr="00FA358C" w:rsidRDefault="00106F51" w:rsidP="00106F51">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Add text about how ageing error would change things.</w:t>
      </w:r>
    </w:p>
    <w:p w14:paraId="31985953" w14:textId="77777777" w:rsidR="00CE7D31" w:rsidRPr="00FA358C" w:rsidRDefault="00CE7D31" w:rsidP="00CE7D31">
      <w:pPr>
        <w:pStyle w:val="ListParagraph"/>
        <w:numPr>
          <w:ilvl w:val="1"/>
          <w:numId w:val="12"/>
        </w:numPr>
        <w:rPr>
          <w:rFonts w:ascii="Times New Roman" w:hAnsi="Times New Roman" w:cs="Times New Roman"/>
          <w:sz w:val="24"/>
          <w:szCs w:val="24"/>
        </w:rPr>
      </w:pPr>
      <w:r w:rsidRPr="00FA358C">
        <w:rPr>
          <w:rFonts w:ascii="Times New Roman" w:hAnsi="Times New Roman" w:cs="Times New Roman"/>
          <w:sz w:val="24"/>
          <w:szCs w:val="24"/>
        </w:rPr>
        <w:t>Check that all listed references are cited</w:t>
      </w:r>
    </w:p>
    <w:p w14:paraId="3CA795C7" w14:textId="77777777" w:rsidR="00CE7D31" w:rsidRPr="00FA358C" w:rsidRDefault="00CE7D31" w:rsidP="00CE7D31">
      <w:pPr>
        <w:pStyle w:val="ListParagraph"/>
        <w:numPr>
          <w:ilvl w:val="1"/>
          <w:numId w:val="12"/>
        </w:numPr>
        <w:rPr>
          <w:rFonts w:ascii="Times New Roman" w:hAnsi="Times New Roman" w:cs="Times New Roman"/>
          <w:sz w:val="24"/>
          <w:szCs w:val="24"/>
        </w:rPr>
      </w:pPr>
      <w:r w:rsidRPr="00FA358C">
        <w:rPr>
          <w:rFonts w:ascii="Times New Roman" w:hAnsi="Times New Roman" w:cs="Times New Roman"/>
          <w:sz w:val="24"/>
          <w:szCs w:val="24"/>
        </w:rPr>
        <w:t>Check that all references are listed</w:t>
      </w:r>
    </w:p>
    <w:p w14:paraId="0429B7DB" w14:textId="77777777" w:rsidR="00FA358C" w:rsidRDefault="00FA358C" w:rsidP="00CE7D31">
      <w:pPr>
        <w:pStyle w:val="ListParagraph"/>
        <w:numPr>
          <w:ilvl w:val="1"/>
          <w:numId w:val="12"/>
        </w:numPr>
        <w:rPr>
          <w:rFonts w:ascii="Times New Roman" w:hAnsi="Times New Roman" w:cs="Times New Roman"/>
          <w:sz w:val="24"/>
          <w:szCs w:val="24"/>
        </w:rPr>
      </w:pPr>
      <w:r w:rsidRPr="00FA358C">
        <w:rPr>
          <w:rFonts w:ascii="Times New Roman" w:hAnsi="Times New Roman" w:cs="Times New Roman"/>
          <w:sz w:val="24"/>
          <w:szCs w:val="24"/>
        </w:rPr>
        <w:lastRenderedPageBreak/>
        <w:t>Keywords: a maximum of five keywords using American spelling</w:t>
      </w:r>
    </w:p>
    <w:p w14:paraId="4F7F07C0" w14:textId="77777777" w:rsidR="00FA358C" w:rsidRDefault="00FA358C" w:rsidP="00CE7D31">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Highlights: eventually move to a separate file</w:t>
      </w:r>
    </w:p>
    <w:p w14:paraId="57593D9F" w14:textId="77777777" w:rsidR="00FA358C" w:rsidRDefault="00FA358C" w:rsidP="00FA358C">
      <w:pPr>
        <w:pStyle w:val="ListParagraph"/>
        <w:numPr>
          <w:ilvl w:val="2"/>
          <w:numId w:val="12"/>
        </w:numPr>
        <w:rPr>
          <w:rFonts w:ascii="Times New Roman" w:hAnsi="Times New Roman" w:cs="Times New Roman"/>
          <w:sz w:val="24"/>
          <w:szCs w:val="24"/>
        </w:rPr>
      </w:pPr>
      <w:r w:rsidRPr="00FA358C">
        <w:rPr>
          <w:rFonts w:ascii="Times New Roman" w:hAnsi="Times New Roman" w:cs="Times New Roman"/>
          <w:sz w:val="24"/>
          <w:szCs w:val="24"/>
        </w:rPr>
        <w:t>a short collection of bullet points that convey the core findings</w:t>
      </w:r>
    </w:p>
    <w:p w14:paraId="159DD3AE" w14:textId="77777777" w:rsidR="00FA358C" w:rsidRDefault="00FA358C" w:rsidP="00FA358C">
      <w:pPr>
        <w:pStyle w:val="ListParagraph"/>
        <w:numPr>
          <w:ilvl w:val="2"/>
          <w:numId w:val="12"/>
        </w:numPr>
        <w:rPr>
          <w:rFonts w:ascii="Times New Roman" w:hAnsi="Times New Roman" w:cs="Times New Roman"/>
          <w:sz w:val="24"/>
          <w:szCs w:val="24"/>
        </w:rPr>
      </w:pPr>
      <w:r w:rsidRPr="00FA358C">
        <w:rPr>
          <w:rFonts w:ascii="Times New Roman" w:hAnsi="Times New Roman" w:cs="Times New Roman"/>
          <w:sz w:val="24"/>
          <w:szCs w:val="24"/>
        </w:rPr>
        <w:t xml:space="preserve">submitted in a separate editable file </w:t>
      </w:r>
    </w:p>
    <w:p w14:paraId="62CE88A9" w14:textId="77777777" w:rsidR="00FA358C" w:rsidRDefault="00FA358C" w:rsidP="00FA358C">
      <w:pPr>
        <w:pStyle w:val="ListParagraph"/>
        <w:numPr>
          <w:ilvl w:val="3"/>
          <w:numId w:val="12"/>
        </w:numPr>
        <w:rPr>
          <w:rFonts w:ascii="Times New Roman" w:hAnsi="Times New Roman" w:cs="Times New Roman"/>
          <w:sz w:val="24"/>
          <w:szCs w:val="24"/>
        </w:rPr>
      </w:pPr>
      <w:r w:rsidRPr="00FA358C">
        <w:rPr>
          <w:rFonts w:ascii="Times New Roman" w:hAnsi="Times New Roman" w:cs="Times New Roman"/>
          <w:sz w:val="24"/>
          <w:szCs w:val="24"/>
        </w:rPr>
        <w:t>use 'Highlights' in the file name</w:t>
      </w:r>
    </w:p>
    <w:p w14:paraId="285D9C0E" w14:textId="77777777" w:rsidR="00FA358C" w:rsidRDefault="00FA358C" w:rsidP="00FA358C">
      <w:pPr>
        <w:pStyle w:val="ListParagraph"/>
        <w:numPr>
          <w:ilvl w:val="2"/>
          <w:numId w:val="12"/>
        </w:numPr>
        <w:rPr>
          <w:rFonts w:ascii="Times New Roman" w:hAnsi="Times New Roman" w:cs="Times New Roman"/>
          <w:sz w:val="24"/>
          <w:szCs w:val="24"/>
        </w:rPr>
      </w:pPr>
      <w:r w:rsidRPr="00FA358C">
        <w:rPr>
          <w:rFonts w:ascii="Times New Roman" w:hAnsi="Times New Roman" w:cs="Times New Roman"/>
          <w:sz w:val="24"/>
          <w:szCs w:val="24"/>
        </w:rPr>
        <w:t>3 to 5 bullet points</w:t>
      </w:r>
    </w:p>
    <w:p w14:paraId="2A3884B4" w14:textId="77777777" w:rsidR="00FA358C" w:rsidRDefault="00FA358C" w:rsidP="00FA358C">
      <w:pPr>
        <w:pStyle w:val="ListParagraph"/>
        <w:numPr>
          <w:ilvl w:val="2"/>
          <w:numId w:val="12"/>
        </w:numPr>
        <w:rPr>
          <w:rFonts w:ascii="Times New Roman" w:hAnsi="Times New Roman" w:cs="Times New Roman"/>
          <w:sz w:val="24"/>
          <w:szCs w:val="24"/>
        </w:rPr>
      </w:pPr>
      <w:r w:rsidRPr="00FA358C">
        <w:rPr>
          <w:rFonts w:ascii="Times New Roman" w:hAnsi="Times New Roman" w:cs="Times New Roman"/>
          <w:sz w:val="24"/>
          <w:szCs w:val="24"/>
        </w:rPr>
        <w:t>maximum 85 characters, including spaces, per bullet point</w:t>
      </w:r>
    </w:p>
    <w:p w14:paraId="5547A908" w14:textId="77777777" w:rsidR="00FA358C" w:rsidRDefault="00FA358C" w:rsidP="00FA358C">
      <w:pPr>
        <w:pStyle w:val="ListParagraph"/>
        <w:numPr>
          <w:ilvl w:val="2"/>
          <w:numId w:val="12"/>
        </w:numPr>
        <w:rPr>
          <w:rFonts w:ascii="Times New Roman" w:hAnsi="Times New Roman" w:cs="Times New Roman"/>
          <w:sz w:val="24"/>
          <w:szCs w:val="24"/>
        </w:rPr>
      </w:pPr>
      <w:r w:rsidRPr="00FA358C">
        <w:rPr>
          <w:rFonts w:ascii="Times New Roman" w:hAnsi="Times New Roman" w:cs="Times New Roman"/>
          <w:sz w:val="24"/>
          <w:szCs w:val="24"/>
        </w:rPr>
        <w:t>http://www.elsevier.com/highlights</w:t>
      </w:r>
    </w:p>
    <w:p w14:paraId="392C8839" w14:textId="77777777" w:rsidR="00FA358C" w:rsidRDefault="00A83612" w:rsidP="00CE7D31">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Provide a reference for sections in the text where “</w:t>
      </w:r>
      <w:r w:rsidRPr="00A83612">
        <w:rPr>
          <w:rFonts w:ascii="Times New Roman" w:hAnsi="Times New Roman" w:cs="Times New Roman"/>
          <w:sz w:val="24"/>
          <w:szCs w:val="24"/>
          <w:highlight w:val="yellow"/>
        </w:rPr>
        <w:t>citation</w:t>
      </w:r>
      <w:r>
        <w:rPr>
          <w:rFonts w:ascii="Times New Roman" w:hAnsi="Times New Roman" w:cs="Times New Roman"/>
          <w:sz w:val="24"/>
          <w:szCs w:val="24"/>
        </w:rPr>
        <w:t>” is located.</w:t>
      </w:r>
    </w:p>
    <w:p w14:paraId="7C72D742" w14:textId="77777777" w:rsidR="00481A8F" w:rsidRDefault="00481A8F" w:rsidP="00481A8F">
      <w:pPr>
        <w:pStyle w:val="ListParagraph"/>
        <w:numPr>
          <w:ilvl w:val="0"/>
          <w:numId w:val="12"/>
        </w:numPr>
        <w:rPr>
          <w:rFonts w:ascii="Times New Roman" w:hAnsi="Times New Roman" w:cs="Times New Roman"/>
          <w:sz w:val="24"/>
          <w:szCs w:val="24"/>
        </w:rPr>
      </w:pPr>
      <w:r w:rsidRPr="00FA358C">
        <w:rPr>
          <w:rFonts w:ascii="Times New Roman" w:hAnsi="Times New Roman" w:cs="Times New Roman"/>
          <w:sz w:val="24"/>
          <w:szCs w:val="24"/>
        </w:rPr>
        <w:t>Figures</w:t>
      </w:r>
    </w:p>
    <w:p w14:paraId="5CB8F609" w14:textId="77777777" w:rsidR="00BC69D5" w:rsidRDefault="00BC69D5" w:rsidP="00A37ED7">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Check if figures should have multiple panels and if so make sure both panels exist and are labeled or appropriately documented in the caption.</w:t>
      </w:r>
    </w:p>
    <w:p w14:paraId="3EC3A93C" w14:textId="77777777" w:rsidR="00A37ED7" w:rsidRDefault="00A37ED7" w:rsidP="00A37ED7">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_Ref433344308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 xml:space="preserve">Fig. </w:t>
      </w:r>
      <w:r>
        <w:rPr>
          <w:rFonts w:ascii="Times New Roman" w:hAnsi="Times New Roman" w:cs="Times New Roman"/>
          <w:noProof/>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 Add the additional external estimation routine when the recruitment deviations passed to the estimator are based on a fixe</w:t>
      </w:r>
      <w:r w:rsidR="001673C4">
        <w:rPr>
          <w:rFonts w:ascii="Times New Roman" w:hAnsi="Times New Roman" w:cs="Times New Roman"/>
          <w:sz w:val="24"/>
          <w:szCs w:val="24"/>
        </w:rPr>
        <w:t>d value of 0.0 for AR in the EM, place median of each histogram in upper left hand corner.</w:t>
      </w:r>
    </w:p>
    <w:p w14:paraId="73404733" w14:textId="77777777" w:rsidR="00A83612" w:rsidRPr="00A83612" w:rsidRDefault="00A83612" w:rsidP="00A37ED7">
      <w:pPr>
        <w:pStyle w:val="ListParagraph"/>
        <w:numPr>
          <w:ilvl w:val="1"/>
          <w:numId w:val="12"/>
        </w:numPr>
        <w:rPr>
          <w:rFonts w:ascii="Times New Roman" w:hAnsi="Times New Roman" w:cs="Times New Roman"/>
          <w:sz w:val="24"/>
          <w:szCs w:val="24"/>
        </w:rPr>
      </w:pPr>
      <w:r w:rsidRPr="00A83612">
        <w:rPr>
          <w:rFonts w:ascii="Times New Roman" w:hAnsi="Times New Roman" w:cs="Times New Roman"/>
          <w:sz w:val="24"/>
          <w:szCs w:val="24"/>
        </w:rPr>
        <w:fldChar w:fldCharType="begin"/>
      </w:r>
      <w:r w:rsidRPr="00A83612">
        <w:rPr>
          <w:rFonts w:ascii="Times New Roman" w:hAnsi="Times New Roman" w:cs="Times New Roman"/>
          <w:sz w:val="24"/>
          <w:szCs w:val="24"/>
        </w:rPr>
        <w:instrText xml:space="preserve"> REF _Ref435513943 \h </w:instrText>
      </w:r>
      <w:r w:rsidRPr="00A83612">
        <w:rPr>
          <w:rFonts w:ascii="Times New Roman" w:hAnsi="Times New Roman" w:cs="Times New Roman"/>
          <w:sz w:val="24"/>
          <w:szCs w:val="24"/>
        </w:rPr>
      </w:r>
      <w:r w:rsidRPr="00A83612">
        <w:rPr>
          <w:rFonts w:ascii="Times New Roman" w:hAnsi="Times New Roman" w:cs="Times New Roman"/>
          <w:sz w:val="24"/>
          <w:szCs w:val="24"/>
        </w:rPr>
        <w:fldChar w:fldCharType="separate"/>
      </w:r>
      <w:r w:rsidRPr="00A83612">
        <w:rPr>
          <w:rFonts w:ascii="Times New Roman" w:hAnsi="Times New Roman" w:cs="Times New Roman"/>
          <w:sz w:val="24"/>
          <w:szCs w:val="24"/>
        </w:rPr>
        <w:t xml:space="preserve">Fig. </w:t>
      </w:r>
      <w:r w:rsidRPr="00A83612">
        <w:rPr>
          <w:rFonts w:ascii="Times New Roman" w:hAnsi="Times New Roman" w:cs="Times New Roman"/>
          <w:noProof/>
          <w:sz w:val="24"/>
          <w:szCs w:val="24"/>
        </w:rPr>
        <w:t>6</w:t>
      </w:r>
      <w:r w:rsidRPr="00A83612">
        <w:rPr>
          <w:rFonts w:ascii="Times New Roman" w:hAnsi="Times New Roman" w:cs="Times New Roman"/>
          <w:sz w:val="24"/>
          <w:szCs w:val="24"/>
        </w:rPr>
        <w:fldChar w:fldCharType="end"/>
      </w:r>
      <w:r w:rsidRPr="00A83612">
        <w:rPr>
          <w:rFonts w:ascii="Times New Roman" w:hAnsi="Times New Roman" w:cs="Times New Roman"/>
          <w:sz w:val="24"/>
          <w:szCs w:val="24"/>
        </w:rPr>
        <w:t>: Add 75%, 90% and 95% intervals to the forecast period coverage -AEP</w:t>
      </w:r>
    </w:p>
    <w:p w14:paraId="03F858A8" w14:textId="77777777" w:rsidR="00106F51" w:rsidRDefault="00106F51">
      <w:pPr>
        <w:rPr>
          <w:rFonts w:ascii="Times New Roman" w:hAnsi="Times New Roman" w:cs="Times New Roman"/>
          <w:b/>
          <w:sz w:val="28"/>
          <w:szCs w:val="28"/>
        </w:rPr>
      </w:pPr>
      <w:r>
        <w:rPr>
          <w:rFonts w:ascii="Times New Roman" w:hAnsi="Times New Roman" w:cs="Times New Roman"/>
          <w:b/>
          <w:sz w:val="28"/>
          <w:szCs w:val="28"/>
        </w:rPr>
        <w:br w:type="page"/>
      </w:r>
    </w:p>
    <w:p w14:paraId="696DD283" w14:textId="77777777" w:rsidR="00FA358C" w:rsidRPr="00FA358C" w:rsidRDefault="00FA358C" w:rsidP="00FA358C">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b/>
          <w:sz w:val="28"/>
          <w:szCs w:val="28"/>
        </w:rPr>
        <w:lastRenderedPageBreak/>
        <w:t>Highlights</w:t>
      </w:r>
    </w:p>
    <w:p w14:paraId="3531CF3F" w14:textId="77777777" w:rsidR="00FA358C" w:rsidRDefault="00FA358C"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bullet 1</w:t>
      </w:r>
    </w:p>
    <w:p w14:paraId="52E86DB1" w14:textId="77777777" w:rsidR="00FA358C" w:rsidRDefault="00FA358C"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bullet 2</w:t>
      </w:r>
    </w:p>
    <w:p w14:paraId="39C4F5EB" w14:textId="77777777" w:rsidR="00FA358C" w:rsidRDefault="00FA358C"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bullet 3</w:t>
      </w:r>
      <w:r w:rsidRPr="00FA358C">
        <w:rPr>
          <w:rFonts w:ascii="Times New Roman" w:hAnsi="Times New Roman" w:cs="Times New Roman"/>
          <w:sz w:val="24"/>
          <w:szCs w:val="24"/>
        </w:rPr>
        <w:t xml:space="preserve"> </w:t>
      </w:r>
    </w:p>
    <w:p w14:paraId="541B114F" w14:textId="77777777" w:rsidR="00FA358C" w:rsidRDefault="00FA358C"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sidRPr="00FA358C">
        <w:rPr>
          <w:rFonts w:ascii="Times New Roman" w:hAnsi="Times New Roman" w:cs="Times New Roman"/>
          <w:sz w:val="24"/>
          <w:szCs w:val="24"/>
        </w:rPr>
        <w:t>bullet 4</w:t>
      </w:r>
    </w:p>
    <w:p w14:paraId="2D73F4D8" w14:textId="77777777" w:rsidR="00FA358C" w:rsidRPr="00FA358C" w:rsidRDefault="00FA358C"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sidRPr="00FA358C">
        <w:rPr>
          <w:rFonts w:ascii="Times New Roman" w:hAnsi="Times New Roman" w:cs="Times New Roman"/>
          <w:sz w:val="24"/>
          <w:szCs w:val="24"/>
        </w:rPr>
        <w:t>bullet 5</w:t>
      </w:r>
    </w:p>
    <w:p w14:paraId="5484C095" w14:textId="77777777" w:rsidR="00FA358C" w:rsidRDefault="00FA358C">
      <w:pPr>
        <w:rPr>
          <w:rFonts w:ascii="Times New Roman" w:hAnsi="Times New Roman" w:cs="Times New Roman"/>
          <w:sz w:val="24"/>
          <w:szCs w:val="24"/>
        </w:rPr>
      </w:pPr>
      <w:r>
        <w:rPr>
          <w:rFonts w:ascii="Times New Roman" w:hAnsi="Times New Roman" w:cs="Times New Roman"/>
          <w:sz w:val="24"/>
          <w:szCs w:val="24"/>
        </w:rPr>
        <w:br w:type="page"/>
      </w:r>
    </w:p>
    <w:p w14:paraId="03DD043A" w14:textId="77777777" w:rsidR="00194451" w:rsidRDefault="00A94E4B" w:rsidP="00FA358C">
      <w:pPr>
        <w:tabs>
          <w:tab w:val="left" w:pos="360"/>
        </w:tabs>
        <w:spacing w:after="0" w:line="240" w:lineRule="auto"/>
        <w:contextualSpacing/>
        <w:jc w:val="both"/>
        <w:rPr>
          <w:rFonts w:ascii="Times New Roman" w:hAnsi="Times New Roman" w:cs="Times New Roman"/>
          <w:b/>
          <w:sz w:val="28"/>
          <w:szCs w:val="28"/>
        </w:rPr>
      </w:pPr>
      <w:r w:rsidRPr="007D2FA8">
        <w:rPr>
          <w:rFonts w:ascii="Times New Roman" w:hAnsi="Times New Roman" w:cs="Times New Roman"/>
          <w:b/>
          <w:sz w:val="28"/>
          <w:szCs w:val="28"/>
        </w:rPr>
        <w:lastRenderedPageBreak/>
        <w:t>Abstract</w:t>
      </w:r>
    </w:p>
    <w:p w14:paraId="50F7CE5B" w14:textId="77777777" w:rsidR="00FA358C" w:rsidRPr="00FA358C" w:rsidRDefault="00901C51" w:rsidP="00FA358C">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The time series of annual r</w:t>
      </w:r>
      <w:r w:rsidR="00A94E4B">
        <w:rPr>
          <w:rFonts w:ascii="Times New Roman" w:hAnsi="Times New Roman" w:cs="Times New Roman"/>
          <w:sz w:val="24"/>
          <w:szCs w:val="24"/>
        </w:rPr>
        <w:t xml:space="preserve">ecruitment is often </w:t>
      </w:r>
      <w:proofErr w:type="spellStart"/>
      <w:r w:rsidR="00A94E4B">
        <w:rPr>
          <w:rFonts w:ascii="Times New Roman" w:hAnsi="Times New Roman" w:cs="Times New Roman"/>
          <w:sz w:val="24"/>
          <w:szCs w:val="24"/>
        </w:rPr>
        <w:t>autocorrelated</w:t>
      </w:r>
      <w:proofErr w:type="spellEnd"/>
      <w:r w:rsidR="00A94E4B">
        <w:rPr>
          <w:rFonts w:ascii="Times New Roman" w:hAnsi="Times New Roman" w:cs="Times New Roman"/>
          <w:sz w:val="24"/>
          <w:szCs w:val="24"/>
        </w:rPr>
        <w:t xml:space="preserve"> for marine fishes</w:t>
      </w:r>
      <w:r w:rsidR="00194451">
        <w:rPr>
          <w:rFonts w:ascii="Times New Roman" w:hAnsi="Times New Roman" w:cs="Times New Roman"/>
          <w:sz w:val="24"/>
          <w:szCs w:val="24"/>
        </w:rPr>
        <w:t xml:space="preserve"> </w:t>
      </w:r>
      <w:r w:rsidR="00A94E4B" w:rsidRPr="00EE4E2A">
        <w:rPr>
          <w:rFonts w:ascii="Times New Roman" w:hAnsi="Times New Roman" w:cs="Times New Roman"/>
          <w:sz w:val="24"/>
          <w:szCs w:val="24"/>
        </w:rPr>
        <w:t xml:space="preserve">due to numerous factors including regime shifts and periodicity in environmental drivers affecting </w:t>
      </w:r>
      <w:r w:rsidR="00A94E4B">
        <w:rPr>
          <w:rFonts w:ascii="Times New Roman" w:hAnsi="Times New Roman" w:cs="Times New Roman"/>
          <w:sz w:val="24"/>
          <w:szCs w:val="24"/>
        </w:rPr>
        <w:t xml:space="preserve">survival rates during larval and juvenile stages.  Patterns of first-order temporal autocorrelation </w:t>
      </w:r>
      <w:r w:rsidR="00A94E4B" w:rsidRPr="00EE4E2A">
        <w:rPr>
          <w:rFonts w:ascii="Times New Roman" w:hAnsi="Times New Roman" w:cs="Times New Roman"/>
          <w:sz w:val="24"/>
          <w:szCs w:val="24"/>
        </w:rPr>
        <w:t>in recruitment deviations</w:t>
      </w:r>
      <w:r w:rsidR="00A94E4B">
        <w:rPr>
          <w:rFonts w:ascii="Times New Roman" w:hAnsi="Times New Roman" w:cs="Times New Roman"/>
          <w:sz w:val="24"/>
          <w:szCs w:val="24"/>
        </w:rPr>
        <w:t xml:space="preserve"> are</w:t>
      </w:r>
      <w:r w:rsidR="00A94E4B" w:rsidRPr="00EE4E2A">
        <w:rPr>
          <w:rFonts w:ascii="Times New Roman" w:hAnsi="Times New Roman" w:cs="Times New Roman"/>
          <w:sz w:val="24"/>
          <w:szCs w:val="24"/>
        </w:rPr>
        <w:t xml:space="preserve"> identified by periods of time where recruitment deviations are positive or nega</w:t>
      </w:r>
      <w:r w:rsidR="00A94E4B">
        <w:rPr>
          <w:rFonts w:ascii="Times New Roman" w:hAnsi="Times New Roman" w:cs="Times New Roman"/>
          <w:sz w:val="24"/>
          <w:szCs w:val="24"/>
        </w:rPr>
        <w:t>tive for several years in a row</w:t>
      </w:r>
      <w:r w:rsidR="00A94E4B" w:rsidRPr="00EE4E2A">
        <w:rPr>
          <w:rFonts w:ascii="Times New Roman" w:hAnsi="Times New Roman" w:cs="Times New Roman"/>
          <w:sz w:val="24"/>
          <w:szCs w:val="24"/>
        </w:rPr>
        <w:t xml:space="preserve">. The ability of stock assessments to accurately </w:t>
      </w:r>
      <w:r w:rsidR="00A94E4B">
        <w:rPr>
          <w:rFonts w:ascii="Times New Roman" w:hAnsi="Times New Roman" w:cs="Times New Roman"/>
          <w:sz w:val="24"/>
          <w:szCs w:val="24"/>
        </w:rPr>
        <w:t xml:space="preserve">estimate the magnitude of recruitment </w:t>
      </w:r>
      <w:r w:rsidR="00A94E4B" w:rsidRPr="00EE4E2A">
        <w:rPr>
          <w:rFonts w:ascii="Times New Roman" w:hAnsi="Times New Roman" w:cs="Times New Roman"/>
          <w:sz w:val="24"/>
          <w:szCs w:val="24"/>
        </w:rPr>
        <w:t>autocorrelation</w:t>
      </w:r>
      <w:r w:rsidR="00A94E4B">
        <w:rPr>
          <w:rFonts w:ascii="Times New Roman" w:hAnsi="Times New Roman" w:cs="Times New Roman"/>
          <w:sz w:val="24"/>
          <w:szCs w:val="24"/>
        </w:rPr>
        <w:t>,</w:t>
      </w:r>
      <w:r w:rsidR="00A94E4B" w:rsidRPr="00EE4E2A">
        <w:rPr>
          <w:rFonts w:ascii="Times New Roman" w:hAnsi="Times New Roman" w:cs="Times New Roman"/>
          <w:sz w:val="24"/>
          <w:szCs w:val="24"/>
        </w:rPr>
        <w:t xml:space="preserve"> and its </w:t>
      </w:r>
      <w:r w:rsidR="00A94E4B">
        <w:rPr>
          <w:rFonts w:ascii="Times New Roman" w:hAnsi="Times New Roman" w:cs="Times New Roman"/>
          <w:sz w:val="24"/>
          <w:szCs w:val="24"/>
        </w:rPr>
        <w:t>e</w:t>
      </w:r>
      <w:r w:rsidR="00A94E4B" w:rsidRPr="00EE4E2A">
        <w:rPr>
          <w:rFonts w:ascii="Times New Roman" w:hAnsi="Times New Roman" w:cs="Times New Roman"/>
          <w:sz w:val="24"/>
          <w:szCs w:val="24"/>
        </w:rPr>
        <w:t xml:space="preserve">ffect on </w:t>
      </w:r>
      <w:r w:rsidR="00A94E4B">
        <w:rPr>
          <w:rFonts w:ascii="Times New Roman" w:hAnsi="Times New Roman" w:cs="Times New Roman"/>
          <w:sz w:val="24"/>
          <w:szCs w:val="24"/>
        </w:rPr>
        <w:t>the quality of forecasts of spawning stock biomass, has not generally been analyzed</w:t>
      </w:r>
      <w:r w:rsidR="00A94E4B" w:rsidRPr="00EE4E2A">
        <w:rPr>
          <w:rFonts w:ascii="Times New Roman" w:hAnsi="Times New Roman" w:cs="Times New Roman"/>
          <w:sz w:val="24"/>
          <w:szCs w:val="24"/>
        </w:rPr>
        <w:t xml:space="preserve">. </w:t>
      </w:r>
      <w:r w:rsidR="00A94E4B">
        <w:rPr>
          <w:rFonts w:ascii="Times New Roman" w:hAnsi="Times New Roman" w:cs="Times New Roman"/>
          <w:sz w:val="24"/>
          <w:szCs w:val="24"/>
        </w:rPr>
        <w:t xml:space="preserve"> </w:t>
      </w:r>
      <w:r w:rsidR="00A94E4B" w:rsidRPr="00EE4E2A">
        <w:rPr>
          <w:rFonts w:ascii="Times New Roman" w:hAnsi="Times New Roman" w:cs="Times New Roman"/>
          <w:sz w:val="24"/>
          <w:szCs w:val="24"/>
        </w:rPr>
        <w:t xml:space="preserve">Monte Carlo simulations were used to </w:t>
      </w:r>
      <w:r w:rsidR="00A94E4B">
        <w:rPr>
          <w:rFonts w:ascii="Times New Roman" w:hAnsi="Times New Roman" w:cs="Times New Roman"/>
          <w:sz w:val="24"/>
          <w:szCs w:val="24"/>
        </w:rPr>
        <w:t>evaluate how well Stock Synthesis</w:t>
      </w:r>
      <w:r w:rsidR="00A94E4B" w:rsidRPr="00EE4E2A">
        <w:rPr>
          <w:rFonts w:ascii="Times New Roman" w:hAnsi="Times New Roman" w:cs="Times New Roman"/>
          <w:sz w:val="24"/>
          <w:szCs w:val="24"/>
        </w:rPr>
        <w:t xml:space="preserve">, an </w:t>
      </w:r>
      <w:r w:rsidR="00020974">
        <w:rPr>
          <w:rFonts w:ascii="Times New Roman" w:hAnsi="Times New Roman" w:cs="Times New Roman"/>
          <w:sz w:val="24"/>
          <w:szCs w:val="24"/>
        </w:rPr>
        <w:t>‘</w:t>
      </w:r>
      <w:r w:rsidR="00A94E4B" w:rsidRPr="00EE4E2A">
        <w:rPr>
          <w:rFonts w:ascii="Times New Roman" w:hAnsi="Times New Roman" w:cs="Times New Roman"/>
          <w:sz w:val="24"/>
          <w:szCs w:val="24"/>
        </w:rPr>
        <w:t>integrated</w:t>
      </w:r>
      <w:r w:rsidR="00020974">
        <w:rPr>
          <w:rFonts w:ascii="Times New Roman" w:hAnsi="Times New Roman" w:cs="Times New Roman"/>
          <w:sz w:val="24"/>
          <w:szCs w:val="24"/>
        </w:rPr>
        <w:t>’</w:t>
      </w:r>
      <w:r w:rsidR="00A94E4B" w:rsidRPr="00EE4E2A">
        <w:rPr>
          <w:rFonts w:ascii="Times New Roman" w:hAnsi="Times New Roman" w:cs="Times New Roman"/>
          <w:sz w:val="24"/>
          <w:szCs w:val="24"/>
        </w:rPr>
        <w:t xml:space="preserve"> age-structured stock assessment </w:t>
      </w:r>
      <w:r w:rsidR="00A94E4B">
        <w:rPr>
          <w:rFonts w:ascii="Times New Roman" w:hAnsi="Times New Roman" w:cs="Times New Roman"/>
          <w:sz w:val="24"/>
          <w:szCs w:val="24"/>
        </w:rPr>
        <w:t xml:space="preserve">method </w:t>
      </w:r>
      <w:r w:rsidR="00A94E4B" w:rsidRPr="00EE4E2A">
        <w:rPr>
          <w:rFonts w:ascii="Times New Roman" w:hAnsi="Times New Roman" w:cs="Times New Roman"/>
          <w:sz w:val="24"/>
          <w:szCs w:val="24"/>
        </w:rPr>
        <w:t xml:space="preserve">used extensively in the </w:t>
      </w:r>
      <w:r>
        <w:rPr>
          <w:rFonts w:ascii="Times New Roman" w:hAnsi="Times New Roman" w:cs="Times New Roman"/>
          <w:sz w:val="24"/>
          <w:szCs w:val="24"/>
        </w:rPr>
        <w:t>assessment</w:t>
      </w:r>
      <w:r w:rsidRPr="00EE4E2A">
        <w:rPr>
          <w:rFonts w:ascii="Times New Roman" w:hAnsi="Times New Roman" w:cs="Times New Roman"/>
          <w:sz w:val="24"/>
          <w:szCs w:val="24"/>
        </w:rPr>
        <w:t xml:space="preserve"> </w:t>
      </w:r>
      <w:r w:rsidR="00A94E4B" w:rsidRPr="00EE4E2A">
        <w:rPr>
          <w:rFonts w:ascii="Times New Roman" w:hAnsi="Times New Roman" w:cs="Times New Roman"/>
          <w:sz w:val="24"/>
          <w:szCs w:val="24"/>
        </w:rPr>
        <w:t xml:space="preserve">of fish stocks, estimates </w:t>
      </w:r>
      <w:r w:rsidR="00A94E4B">
        <w:rPr>
          <w:rFonts w:ascii="Times New Roman" w:hAnsi="Times New Roman" w:cs="Times New Roman"/>
          <w:sz w:val="24"/>
          <w:szCs w:val="24"/>
        </w:rPr>
        <w:t xml:space="preserve">autocorrelation </w:t>
      </w:r>
      <w:r w:rsidR="00A94E4B" w:rsidRPr="00EE4E2A">
        <w:rPr>
          <w:rFonts w:ascii="Times New Roman" w:hAnsi="Times New Roman" w:cs="Times New Roman"/>
          <w:sz w:val="24"/>
          <w:szCs w:val="24"/>
        </w:rPr>
        <w:t xml:space="preserve">in the presence of a range of </w:t>
      </w:r>
      <w:r w:rsidR="0099607C">
        <w:rPr>
          <w:rFonts w:ascii="Times New Roman" w:hAnsi="Times New Roman" w:cs="Times New Roman"/>
          <w:sz w:val="24"/>
          <w:szCs w:val="24"/>
        </w:rPr>
        <w:t xml:space="preserve">levels </w:t>
      </w:r>
      <w:r w:rsidR="00020974">
        <w:rPr>
          <w:rFonts w:ascii="Times New Roman" w:hAnsi="Times New Roman" w:cs="Times New Roman"/>
          <w:sz w:val="24"/>
          <w:szCs w:val="24"/>
        </w:rPr>
        <w:t xml:space="preserve">of </w:t>
      </w:r>
      <w:r w:rsidR="00A94E4B" w:rsidRPr="00EE4E2A">
        <w:rPr>
          <w:rFonts w:ascii="Times New Roman" w:hAnsi="Times New Roman" w:cs="Times New Roman"/>
          <w:sz w:val="24"/>
          <w:szCs w:val="24"/>
        </w:rPr>
        <w:t>autocorre</w:t>
      </w:r>
      <w:r w:rsidR="0099607C">
        <w:rPr>
          <w:rFonts w:ascii="Times New Roman" w:hAnsi="Times New Roman" w:cs="Times New Roman"/>
          <w:sz w:val="24"/>
          <w:szCs w:val="24"/>
        </w:rPr>
        <w:t>lation in</w:t>
      </w:r>
      <w:r w:rsidR="00A94E4B" w:rsidRPr="00EE4E2A">
        <w:rPr>
          <w:rFonts w:ascii="Times New Roman" w:hAnsi="Times New Roman" w:cs="Times New Roman"/>
          <w:sz w:val="24"/>
          <w:szCs w:val="24"/>
        </w:rPr>
        <w:t xml:space="preserve"> recruitment deviations. The precision and accuracy of </w:t>
      </w:r>
      <w:r w:rsidR="00A94E4B">
        <w:rPr>
          <w:rFonts w:ascii="Times New Roman" w:hAnsi="Times New Roman" w:cs="Times New Roman"/>
          <w:sz w:val="24"/>
          <w:szCs w:val="24"/>
        </w:rPr>
        <w:t xml:space="preserve">estimated autocorrelation, and </w:t>
      </w:r>
      <w:r w:rsidR="00A94E4B" w:rsidRPr="00EE4E2A">
        <w:rPr>
          <w:rFonts w:ascii="Times New Roman" w:hAnsi="Times New Roman" w:cs="Times New Roman"/>
          <w:sz w:val="24"/>
          <w:szCs w:val="24"/>
        </w:rPr>
        <w:t>the ability of the stock assessment framework to forecast the true dynamics of the system</w:t>
      </w:r>
      <w:r w:rsidR="00A94E4B">
        <w:rPr>
          <w:rFonts w:ascii="Times New Roman" w:hAnsi="Times New Roman" w:cs="Times New Roman"/>
          <w:sz w:val="24"/>
          <w:szCs w:val="24"/>
        </w:rPr>
        <w:t>,</w:t>
      </w:r>
      <w:r w:rsidR="00A94E4B" w:rsidRPr="00EE4E2A">
        <w:rPr>
          <w:rFonts w:ascii="Times New Roman" w:hAnsi="Times New Roman" w:cs="Times New Roman"/>
          <w:sz w:val="24"/>
          <w:szCs w:val="24"/>
        </w:rPr>
        <w:t xml:space="preserve"> were compared for scenarios where </w:t>
      </w:r>
      <w:r w:rsidR="00A94E4B">
        <w:rPr>
          <w:rFonts w:ascii="Times New Roman" w:hAnsi="Times New Roman" w:cs="Times New Roman"/>
          <w:sz w:val="24"/>
          <w:szCs w:val="24"/>
        </w:rPr>
        <w:t>autocorrelation</w:t>
      </w:r>
      <w:r w:rsidR="00A94E4B" w:rsidRPr="00EE4E2A">
        <w:rPr>
          <w:rFonts w:ascii="Times New Roman" w:hAnsi="Times New Roman" w:cs="Times New Roman"/>
          <w:sz w:val="24"/>
          <w:szCs w:val="24"/>
        </w:rPr>
        <w:t xml:space="preserve"> </w:t>
      </w:r>
      <w:r w:rsidR="008B5575">
        <w:rPr>
          <w:rFonts w:ascii="Times New Roman" w:hAnsi="Times New Roman" w:cs="Times New Roman"/>
          <w:sz w:val="24"/>
          <w:szCs w:val="24"/>
        </w:rPr>
        <w:t xml:space="preserve">parameter </w:t>
      </w:r>
      <w:r w:rsidR="00020974">
        <w:rPr>
          <w:rFonts w:ascii="Times New Roman" w:hAnsi="Times New Roman" w:cs="Times New Roman"/>
          <w:sz w:val="24"/>
          <w:szCs w:val="24"/>
        </w:rPr>
        <w:t xml:space="preserve">within the assessment </w:t>
      </w:r>
      <w:r w:rsidR="00A94E4B" w:rsidRPr="00EE4E2A">
        <w:rPr>
          <w:rFonts w:ascii="Times New Roman" w:hAnsi="Times New Roman" w:cs="Times New Roman"/>
          <w:sz w:val="24"/>
          <w:szCs w:val="24"/>
        </w:rPr>
        <w:t xml:space="preserve">was fixed at zero, </w:t>
      </w:r>
      <w:r w:rsidR="00A94E4B">
        <w:rPr>
          <w:rFonts w:ascii="Times New Roman" w:hAnsi="Times New Roman" w:cs="Times New Roman"/>
          <w:sz w:val="24"/>
          <w:szCs w:val="24"/>
        </w:rPr>
        <w:t xml:space="preserve">fixed at its true value, </w:t>
      </w:r>
      <w:r w:rsidR="00A94E4B" w:rsidRPr="00EE4E2A">
        <w:rPr>
          <w:rFonts w:ascii="Times New Roman" w:hAnsi="Times New Roman" w:cs="Times New Roman"/>
          <w:sz w:val="24"/>
          <w:szCs w:val="24"/>
        </w:rPr>
        <w:t xml:space="preserve">internally estimated, </w:t>
      </w:r>
      <w:r w:rsidR="008B5575">
        <w:rPr>
          <w:rFonts w:ascii="Times New Roman" w:hAnsi="Times New Roman" w:cs="Times New Roman"/>
          <w:sz w:val="24"/>
          <w:szCs w:val="24"/>
        </w:rPr>
        <w:t>or</w:t>
      </w:r>
      <w:r w:rsidR="00A94E4B" w:rsidRPr="00EE4E2A">
        <w:rPr>
          <w:rFonts w:ascii="Times New Roman" w:hAnsi="Times New Roman" w:cs="Times New Roman"/>
          <w:sz w:val="24"/>
          <w:szCs w:val="24"/>
        </w:rPr>
        <w:t xml:space="preserve"> input as a fixed value determined </w:t>
      </w:r>
      <w:r w:rsidR="00A94E4B">
        <w:rPr>
          <w:rFonts w:ascii="Times New Roman" w:hAnsi="Times New Roman" w:cs="Times New Roman"/>
          <w:sz w:val="24"/>
          <w:szCs w:val="24"/>
        </w:rPr>
        <w:t>using</w:t>
      </w:r>
      <w:r w:rsidR="00A94E4B" w:rsidRPr="00EE4E2A">
        <w:rPr>
          <w:rFonts w:ascii="Times New Roman" w:hAnsi="Times New Roman" w:cs="Times New Roman"/>
          <w:sz w:val="24"/>
          <w:szCs w:val="24"/>
        </w:rPr>
        <w:t xml:space="preserve"> an external estimation procedure. </w:t>
      </w:r>
      <w:r w:rsidR="00A94E4B">
        <w:rPr>
          <w:rFonts w:ascii="Times New Roman" w:hAnsi="Times New Roman" w:cs="Times New Roman"/>
          <w:sz w:val="24"/>
          <w:szCs w:val="24"/>
        </w:rPr>
        <w:t>Penalized-likelihood estimates of autocorrelation produced by Stock Synthesis</w:t>
      </w:r>
      <w:r w:rsidR="00A94E4B" w:rsidRPr="00EE4E2A">
        <w:rPr>
          <w:rFonts w:ascii="Times New Roman" w:hAnsi="Times New Roman" w:cs="Times New Roman"/>
          <w:sz w:val="24"/>
          <w:szCs w:val="24"/>
        </w:rPr>
        <w:t xml:space="preserve"> were biased toward zero when </w:t>
      </w:r>
      <w:r w:rsidR="00A94E4B">
        <w:rPr>
          <w:rFonts w:ascii="Times New Roman" w:hAnsi="Times New Roman" w:cs="Times New Roman"/>
          <w:sz w:val="24"/>
          <w:szCs w:val="24"/>
        </w:rPr>
        <w:t>autocorrelation</w:t>
      </w:r>
      <w:r w:rsidR="00A94E4B" w:rsidRPr="00EE4E2A">
        <w:rPr>
          <w:rFonts w:ascii="Times New Roman" w:hAnsi="Times New Roman" w:cs="Times New Roman"/>
          <w:sz w:val="24"/>
          <w:szCs w:val="24"/>
        </w:rPr>
        <w:t xml:space="preserve"> was </w:t>
      </w:r>
      <w:r w:rsidR="00A94E4B">
        <w:rPr>
          <w:rFonts w:ascii="Times New Roman" w:hAnsi="Times New Roman" w:cs="Times New Roman"/>
          <w:sz w:val="24"/>
          <w:szCs w:val="24"/>
        </w:rPr>
        <w:t>larger than zero,</w:t>
      </w:r>
      <w:r w:rsidR="00A94E4B" w:rsidRPr="00EE4E2A">
        <w:rPr>
          <w:rFonts w:ascii="Times New Roman" w:hAnsi="Times New Roman" w:cs="Times New Roman"/>
          <w:sz w:val="24"/>
          <w:szCs w:val="24"/>
        </w:rPr>
        <w:t xml:space="preserve"> but were unbiased when the </w:t>
      </w:r>
      <w:r w:rsidR="00A94E4B">
        <w:rPr>
          <w:rFonts w:ascii="Times New Roman" w:hAnsi="Times New Roman" w:cs="Times New Roman"/>
          <w:sz w:val="24"/>
          <w:szCs w:val="24"/>
        </w:rPr>
        <w:t>true level of autocorrelation</w:t>
      </w:r>
      <w:r w:rsidR="00A94E4B" w:rsidRPr="00EE4E2A">
        <w:rPr>
          <w:rFonts w:ascii="Times New Roman" w:hAnsi="Times New Roman" w:cs="Times New Roman"/>
          <w:sz w:val="24"/>
          <w:szCs w:val="24"/>
        </w:rPr>
        <w:t xml:space="preserve"> was </w:t>
      </w:r>
      <w:r w:rsidR="00A94E4B">
        <w:rPr>
          <w:rFonts w:ascii="Times New Roman" w:hAnsi="Times New Roman" w:cs="Times New Roman"/>
          <w:sz w:val="24"/>
          <w:szCs w:val="24"/>
        </w:rPr>
        <w:t xml:space="preserve">less than or </w:t>
      </w:r>
      <w:r w:rsidR="00A94E4B" w:rsidRPr="00EE4E2A">
        <w:rPr>
          <w:rFonts w:ascii="Times New Roman" w:hAnsi="Times New Roman" w:cs="Times New Roman"/>
          <w:sz w:val="24"/>
          <w:szCs w:val="24"/>
        </w:rPr>
        <w:t>equal to zero.</w:t>
      </w:r>
      <w:r w:rsidR="0099607C">
        <w:rPr>
          <w:rFonts w:ascii="Times New Roman" w:hAnsi="Times New Roman" w:cs="Times New Roman"/>
          <w:sz w:val="24"/>
          <w:szCs w:val="24"/>
        </w:rPr>
        <w:t xml:space="preserve"> Less</w:t>
      </w:r>
      <w:r w:rsidR="00A94E4B">
        <w:rPr>
          <w:rFonts w:ascii="Times New Roman" w:hAnsi="Times New Roman" w:cs="Times New Roman"/>
          <w:sz w:val="24"/>
          <w:szCs w:val="24"/>
        </w:rPr>
        <w:t xml:space="preserve"> biased</w:t>
      </w:r>
      <w:r w:rsidR="00A94E4B" w:rsidRPr="00EE4E2A">
        <w:rPr>
          <w:rFonts w:ascii="Times New Roman" w:hAnsi="Times New Roman" w:cs="Times New Roman"/>
          <w:sz w:val="24"/>
          <w:szCs w:val="24"/>
        </w:rPr>
        <w:t xml:space="preserve"> estimate</w:t>
      </w:r>
      <w:r w:rsidR="0099607C">
        <w:rPr>
          <w:rFonts w:ascii="Times New Roman" w:hAnsi="Times New Roman" w:cs="Times New Roman"/>
          <w:sz w:val="24"/>
          <w:szCs w:val="24"/>
        </w:rPr>
        <w:t>s</w:t>
      </w:r>
      <w:r w:rsidR="00A94E4B" w:rsidRPr="00EE4E2A">
        <w:rPr>
          <w:rFonts w:ascii="Times New Roman" w:hAnsi="Times New Roman" w:cs="Times New Roman"/>
          <w:sz w:val="24"/>
          <w:szCs w:val="24"/>
        </w:rPr>
        <w:t xml:space="preserve"> of</w:t>
      </w:r>
      <w:r w:rsidR="00A94E4B">
        <w:rPr>
          <w:rFonts w:ascii="Times New Roman" w:hAnsi="Times New Roman" w:cs="Times New Roman"/>
          <w:sz w:val="24"/>
          <w:szCs w:val="24"/>
        </w:rPr>
        <w:t xml:space="preserve"> autocorrelation </w:t>
      </w:r>
      <w:r w:rsidR="0099607C">
        <w:rPr>
          <w:rFonts w:ascii="Times New Roman" w:hAnsi="Times New Roman" w:cs="Times New Roman"/>
          <w:sz w:val="24"/>
          <w:szCs w:val="24"/>
        </w:rPr>
        <w:t xml:space="preserve">were </w:t>
      </w:r>
      <w:r w:rsidR="00A94E4B">
        <w:rPr>
          <w:rFonts w:ascii="Times New Roman" w:hAnsi="Times New Roman" w:cs="Times New Roman"/>
          <w:sz w:val="24"/>
          <w:szCs w:val="24"/>
        </w:rPr>
        <w:t xml:space="preserve">obtained by </w:t>
      </w:r>
      <w:r w:rsidR="00AE2AA5">
        <w:rPr>
          <w:rFonts w:ascii="Times New Roman" w:hAnsi="Times New Roman" w:cs="Times New Roman"/>
          <w:sz w:val="24"/>
          <w:szCs w:val="24"/>
        </w:rPr>
        <w:t xml:space="preserve">externally </w:t>
      </w:r>
      <w:r w:rsidR="00A94E4B">
        <w:rPr>
          <w:rFonts w:ascii="Times New Roman" w:hAnsi="Times New Roman" w:cs="Times New Roman"/>
          <w:sz w:val="24"/>
          <w:szCs w:val="24"/>
        </w:rPr>
        <w:t>estimating it</w:t>
      </w:r>
      <w:r w:rsidR="00A94E4B" w:rsidRPr="00EE4E2A">
        <w:rPr>
          <w:rFonts w:ascii="Times New Roman" w:hAnsi="Times New Roman" w:cs="Times New Roman"/>
          <w:sz w:val="24"/>
          <w:szCs w:val="24"/>
        </w:rPr>
        <w:t xml:space="preserve"> from the recruitment deviations </w:t>
      </w:r>
      <w:r w:rsidR="00A94E4B">
        <w:rPr>
          <w:rFonts w:ascii="Times New Roman" w:hAnsi="Times New Roman" w:cs="Times New Roman"/>
          <w:sz w:val="24"/>
          <w:szCs w:val="24"/>
        </w:rPr>
        <w:t>estimated within</w:t>
      </w:r>
      <w:r w:rsidR="00A94E4B" w:rsidRPr="00EE4E2A">
        <w:rPr>
          <w:rFonts w:ascii="Times New Roman" w:hAnsi="Times New Roman" w:cs="Times New Roman"/>
          <w:sz w:val="24"/>
          <w:szCs w:val="24"/>
        </w:rPr>
        <w:t xml:space="preserve"> S</w:t>
      </w:r>
      <w:r w:rsidR="00A94E4B">
        <w:rPr>
          <w:rFonts w:ascii="Times New Roman" w:hAnsi="Times New Roman" w:cs="Times New Roman"/>
          <w:sz w:val="24"/>
          <w:szCs w:val="24"/>
        </w:rPr>
        <w:t xml:space="preserve">tock </w:t>
      </w:r>
      <w:r w:rsidR="00A94E4B" w:rsidRPr="00EE4E2A">
        <w:rPr>
          <w:rFonts w:ascii="Times New Roman" w:hAnsi="Times New Roman" w:cs="Times New Roman"/>
          <w:sz w:val="24"/>
          <w:szCs w:val="24"/>
        </w:rPr>
        <w:t>S</w:t>
      </w:r>
      <w:r w:rsidR="00A94E4B">
        <w:rPr>
          <w:rFonts w:ascii="Times New Roman" w:hAnsi="Times New Roman" w:cs="Times New Roman"/>
          <w:sz w:val="24"/>
          <w:szCs w:val="24"/>
        </w:rPr>
        <w:t>ynthesis</w:t>
      </w:r>
      <w:r w:rsidR="0099607C">
        <w:rPr>
          <w:rFonts w:ascii="Times New Roman" w:hAnsi="Times New Roman" w:cs="Times New Roman"/>
          <w:sz w:val="24"/>
          <w:szCs w:val="24"/>
        </w:rPr>
        <w:t xml:space="preserve"> when autocorrelation was greater than zero</w:t>
      </w:r>
      <w:r w:rsidR="00A94E4B" w:rsidRPr="00EE4E2A">
        <w:rPr>
          <w:rFonts w:ascii="Times New Roman" w:hAnsi="Times New Roman" w:cs="Times New Roman"/>
          <w:sz w:val="24"/>
          <w:szCs w:val="24"/>
        </w:rPr>
        <w:t xml:space="preserve">. </w:t>
      </w:r>
      <w:r w:rsidR="00EA7372">
        <w:rPr>
          <w:rFonts w:ascii="Times New Roman" w:hAnsi="Times New Roman" w:cs="Times New Roman"/>
          <w:sz w:val="24"/>
          <w:szCs w:val="24"/>
        </w:rPr>
        <w:t>Irrespective of the method used to estimate autocorrelation</w:t>
      </w:r>
      <w:r w:rsidR="00A94E4B" w:rsidRPr="00EE4E2A">
        <w:rPr>
          <w:rFonts w:ascii="Times New Roman" w:hAnsi="Times New Roman" w:cs="Times New Roman"/>
          <w:sz w:val="24"/>
          <w:szCs w:val="24"/>
        </w:rPr>
        <w:t xml:space="preserve">, </w:t>
      </w:r>
      <w:r w:rsidR="00020974">
        <w:rPr>
          <w:rFonts w:ascii="Times New Roman" w:hAnsi="Times New Roman" w:cs="Times New Roman"/>
          <w:sz w:val="24"/>
          <w:szCs w:val="24"/>
        </w:rPr>
        <w:t>prediction</w:t>
      </w:r>
      <w:r w:rsidR="00A94E4B">
        <w:rPr>
          <w:rFonts w:ascii="Times New Roman" w:hAnsi="Times New Roman" w:cs="Times New Roman"/>
          <w:sz w:val="24"/>
          <w:szCs w:val="24"/>
        </w:rPr>
        <w:t xml:space="preserve"> </w:t>
      </w:r>
      <w:r w:rsidR="006040BD">
        <w:rPr>
          <w:rFonts w:ascii="Times New Roman" w:hAnsi="Times New Roman" w:cs="Times New Roman"/>
          <w:sz w:val="24"/>
          <w:szCs w:val="24"/>
        </w:rPr>
        <w:t xml:space="preserve">interval </w:t>
      </w:r>
      <w:r w:rsidR="00EA7372">
        <w:rPr>
          <w:rFonts w:ascii="Times New Roman" w:hAnsi="Times New Roman" w:cs="Times New Roman"/>
          <w:sz w:val="24"/>
          <w:szCs w:val="24"/>
        </w:rPr>
        <w:t xml:space="preserve">uncertainty </w:t>
      </w:r>
      <w:r w:rsidR="006040BD">
        <w:rPr>
          <w:rFonts w:ascii="Times New Roman" w:hAnsi="Times New Roman" w:cs="Times New Roman"/>
          <w:sz w:val="24"/>
          <w:szCs w:val="24"/>
        </w:rPr>
        <w:t xml:space="preserve">for </w:t>
      </w:r>
      <w:r w:rsidR="006040BD" w:rsidRPr="00EE4E2A">
        <w:rPr>
          <w:rFonts w:ascii="Times New Roman" w:hAnsi="Times New Roman" w:cs="Times New Roman"/>
          <w:sz w:val="24"/>
          <w:szCs w:val="24"/>
        </w:rPr>
        <w:t xml:space="preserve">estimates of </w:t>
      </w:r>
      <w:r w:rsidR="006040BD">
        <w:rPr>
          <w:rFonts w:ascii="Times New Roman" w:hAnsi="Times New Roman" w:cs="Times New Roman"/>
          <w:sz w:val="24"/>
          <w:szCs w:val="24"/>
        </w:rPr>
        <w:t>spawning stock biomass</w:t>
      </w:r>
      <w:r w:rsidR="006040BD" w:rsidRPr="00EE4E2A">
        <w:rPr>
          <w:rFonts w:ascii="Times New Roman" w:hAnsi="Times New Roman" w:cs="Times New Roman"/>
          <w:sz w:val="24"/>
          <w:szCs w:val="24"/>
        </w:rPr>
        <w:t xml:space="preserve"> during the forecast period </w:t>
      </w:r>
      <w:r w:rsidR="00EA7372">
        <w:rPr>
          <w:rFonts w:ascii="Times New Roman" w:hAnsi="Times New Roman" w:cs="Times New Roman"/>
          <w:sz w:val="24"/>
          <w:szCs w:val="24"/>
        </w:rPr>
        <w:t>were large</w:t>
      </w:r>
      <w:r w:rsidR="00A94E4B" w:rsidRPr="00EE4E2A">
        <w:rPr>
          <w:rFonts w:ascii="Times New Roman" w:hAnsi="Times New Roman" w:cs="Times New Roman"/>
          <w:sz w:val="24"/>
          <w:szCs w:val="24"/>
        </w:rPr>
        <w:t xml:space="preserve"> when </w:t>
      </w:r>
      <w:r w:rsidR="00A94E4B">
        <w:rPr>
          <w:rFonts w:ascii="Times New Roman" w:hAnsi="Times New Roman" w:cs="Times New Roman"/>
          <w:sz w:val="24"/>
          <w:szCs w:val="24"/>
        </w:rPr>
        <w:t>the true level of autocorrelation</w:t>
      </w:r>
      <w:r w:rsidR="00A94E4B" w:rsidRPr="00EE4E2A">
        <w:rPr>
          <w:rFonts w:ascii="Times New Roman" w:hAnsi="Times New Roman" w:cs="Times New Roman"/>
          <w:sz w:val="24"/>
          <w:szCs w:val="24"/>
        </w:rPr>
        <w:t xml:space="preserve"> was high</w:t>
      </w:r>
      <w:r w:rsidR="00AE2AA5">
        <w:rPr>
          <w:rFonts w:ascii="Times New Roman" w:hAnsi="Times New Roman" w:cs="Times New Roman"/>
          <w:sz w:val="24"/>
          <w:szCs w:val="24"/>
        </w:rPr>
        <w:t xml:space="preserve"> (0.9 in our study)</w:t>
      </w:r>
      <w:r w:rsidR="00A94E4B" w:rsidRPr="00EE4E2A">
        <w:rPr>
          <w:rFonts w:ascii="Times New Roman" w:hAnsi="Times New Roman" w:cs="Times New Roman"/>
          <w:sz w:val="24"/>
          <w:szCs w:val="24"/>
        </w:rPr>
        <w:t xml:space="preserve">. </w:t>
      </w:r>
      <w:r w:rsidR="00A94E4B">
        <w:rPr>
          <w:rFonts w:ascii="Times New Roman" w:hAnsi="Times New Roman" w:cs="Times New Roman"/>
          <w:sz w:val="24"/>
          <w:szCs w:val="24"/>
        </w:rPr>
        <w:t>Our results suggest that autocorrelation</w:t>
      </w:r>
      <w:r w:rsidR="00A94E4B" w:rsidRPr="00EE4E2A">
        <w:rPr>
          <w:rFonts w:ascii="Times New Roman" w:hAnsi="Times New Roman" w:cs="Times New Roman"/>
          <w:sz w:val="24"/>
          <w:szCs w:val="24"/>
        </w:rPr>
        <w:t xml:space="preserve"> </w:t>
      </w:r>
      <w:r w:rsidR="00A94E4B">
        <w:rPr>
          <w:rFonts w:ascii="Times New Roman" w:hAnsi="Times New Roman" w:cs="Times New Roman"/>
          <w:sz w:val="24"/>
          <w:szCs w:val="24"/>
        </w:rPr>
        <w:t xml:space="preserve">should first be estimated </w:t>
      </w:r>
      <w:r w:rsidR="00A94E4B" w:rsidRPr="00EE4E2A">
        <w:rPr>
          <w:rFonts w:ascii="Times New Roman" w:hAnsi="Times New Roman" w:cs="Times New Roman"/>
          <w:sz w:val="24"/>
          <w:szCs w:val="24"/>
        </w:rPr>
        <w:t xml:space="preserve">internally within </w:t>
      </w:r>
      <w:r w:rsidR="00A94E4B">
        <w:rPr>
          <w:rFonts w:ascii="Times New Roman" w:hAnsi="Times New Roman" w:cs="Times New Roman"/>
          <w:sz w:val="24"/>
          <w:szCs w:val="24"/>
        </w:rPr>
        <w:t>a</w:t>
      </w:r>
      <w:r w:rsidR="00A94E4B" w:rsidRPr="00EE4E2A">
        <w:rPr>
          <w:rFonts w:ascii="Times New Roman" w:hAnsi="Times New Roman" w:cs="Times New Roman"/>
          <w:sz w:val="24"/>
          <w:szCs w:val="24"/>
        </w:rPr>
        <w:t xml:space="preserve"> stock assessment, then externally calculate</w:t>
      </w:r>
      <w:r w:rsidR="00A94E4B">
        <w:rPr>
          <w:rFonts w:ascii="Times New Roman" w:hAnsi="Times New Roman" w:cs="Times New Roman"/>
          <w:sz w:val="24"/>
          <w:szCs w:val="24"/>
        </w:rPr>
        <w:t>d</w:t>
      </w:r>
      <w:r w:rsidR="00A94E4B" w:rsidRPr="00EE4E2A">
        <w:rPr>
          <w:rFonts w:ascii="Times New Roman" w:hAnsi="Times New Roman" w:cs="Times New Roman"/>
          <w:sz w:val="24"/>
          <w:szCs w:val="24"/>
        </w:rPr>
        <w:t xml:space="preserve"> from the estimated recruitment deviations, especially in cases when the internally-estimated value is </w:t>
      </w:r>
      <w:r w:rsidR="00A94E4B">
        <w:rPr>
          <w:rFonts w:ascii="Times New Roman" w:hAnsi="Times New Roman" w:cs="Times New Roman"/>
          <w:sz w:val="24"/>
          <w:szCs w:val="24"/>
        </w:rPr>
        <w:t xml:space="preserve">positive and </w:t>
      </w:r>
      <w:r w:rsidR="00A94E4B" w:rsidRPr="00EE4E2A">
        <w:rPr>
          <w:rFonts w:ascii="Times New Roman" w:hAnsi="Times New Roman" w:cs="Times New Roman"/>
          <w:sz w:val="24"/>
          <w:szCs w:val="24"/>
        </w:rPr>
        <w:t xml:space="preserve">nonzero. Results using this </w:t>
      </w:r>
      <w:r w:rsidR="00A94E4B">
        <w:rPr>
          <w:rFonts w:ascii="Times New Roman" w:hAnsi="Times New Roman" w:cs="Times New Roman"/>
          <w:sz w:val="24"/>
          <w:szCs w:val="24"/>
        </w:rPr>
        <w:t xml:space="preserve">approach lead to </w:t>
      </w:r>
      <w:r w:rsidR="00A94E4B" w:rsidRPr="00EE4E2A">
        <w:rPr>
          <w:rFonts w:ascii="Times New Roman" w:hAnsi="Times New Roman" w:cs="Times New Roman"/>
          <w:sz w:val="24"/>
          <w:szCs w:val="24"/>
        </w:rPr>
        <w:t xml:space="preserve">estimates of </w:t>
      </w:r>
      <w:r w:rsidR="00A94E4B">
        <w:rPr>
          <w:rFonts w:ascii="Times New Roman" w:hAnsi="Times New Roman" w:cs="Times New Roman"/>
          <w:sz w:val="24"/>
          <w:szCs w:val="24"/>
        </w:rPr>
        <w:t>autocorrelation</w:t>
      </w:r>
      <w:r w:rsidR="00A94E4B" w:rsidRPr="00EE4E2A">
        <w:rPr>
          <w:rFonts w:ascii="Times New Roman" w:hAnsi="Times New Roman" w:cs="Times New Roman"/>
          <w:sz w:val="24"/>
          <w:szCs w:val="24"/>
        </w:rPr>
        <w:t xml:space="preserve"> that </w:t>
      </w:r>
      <w:r w:rsidR="008B5575">
        <w:rPr>
          <w:rFonts w:ascii="Times New Roman" w:hAnsi="Times New Roman" w:cs="Times New Roman"/>
          <w:sz w:val="24"/>
          <w:szCs w:val="24"/>
        </w:rPr>
        <w:t>have small bias</w:t>
      </w:r>
      <w:r w:rsidR="00A94E4B">
        <w:rPr>
          <w:rFonts w:ascii="Times New Roman" w:hAnsi="Times New Roman" w:cs="Times New Roman"/>
          <w:sz w:val="24"/>
          <w:szCs w:val="24"/>
        </w:rPr>
        <w:t xml:space="preserve"> and accurate </w:t>
      </w:r>
      <w:r w:rsidR="008B5575">
        <w:rPr>
          <w:rFonts w:ascii="Times New Roman" w:hAnsi="Times New Roman" w:cs="Times New Roman"/>
          <w:sz w:val="24"/>
          <w:szCs w:val="24"/>
        </w:rPr>
        <w:t>prediction</w:t>
      </w:r>
      <w:r w:rsidR="00A94E4B">
        <w:rPr>
          <w:rFonts w:ascii="Times New Roman" w:hAnsi="Times New Roman" w:cs="Times New Roman"/>
          <w:sz w:val="24"/>
          <w:szCs w:val="24"/>
        </w:rPr>
        <w:t xml:space="preserve"> interval coverage (i.e., a 50% </w:t>
      </w:r>
      <w:r w:rsidR="008B5575">
        <w:rPr>
          <w:rFonts w:ascii="Times New Roman" w:hAnsi="Times New Roman" w:cs="Times New Roman"/>
          <w:sz w:val="24"/>
          <w:szCs w:val="24"/>
        </w:rPr>
        <w:t>prediction</w:t>
      </w:r>
      <w:r w:rsidR="00A94E4B">
        <w:rPr>
          <w:rFonts w:ascii="Times New Roman" w:hAnsi="Times New Roman" w:cs="Times New Roman"/>
          <w:sz w:val="24"/>
          <w:szCs w:val="24"/>
        </w:rPr>
        <w:t xml:space="preserve"> interval that includes the true value of spawning stock biomass for 50% of simulation replicates)</w:t>
      </w:r>
      <w:r w:rsidR="00A94E4B" w:rsidRPr="00EE4E2A">
        <w:rPr>
          <w:rFonts w:ascii="Times New Roman" w:hAnsi="Times New Roman" w:cs="Times New Roman"/>
          <w:sz w:val="24"/>
          <w:szCs w:val="24"/>
        </w:rPr>
        <w:t>.</w:t>
      </w:r>
    </w:p>
    <w:p w14:paraId="4DB4561E" w14:textId="77777777" w:rsidR="00FA358C" w:rsidRPr="00FA358C" w:rsidRDefault="00FA358C" w:rsidP="00FA358C">
      <w:pPr>
        <w:tabs>
          <w:tab w:val="left" w:pos="360"/>
        </w:tabs>
        <w:spacing w:after="0" w:line="240" w:lineRule="auto"/>
        <w:jc w:val="both"/>
        <w:rPr>
          <w:rFonts w:ascii="Times New Roman" w:hAnsi="Times New Roman" w:cs="Times New Roman"/>
          <w:sz w:val="24"/>
          <w:szCs w:val="24"/>
        </w:rPr>
      </w:pPr>
    </w:p>
    <w:p w14:paraId="1A58ADAB" w14:textId="77777777" w:rsidR="00194451" w:rsidRDefault="00FA358C" w:rsidP="00FA358C">
      <w:pPr>
        <w:tabs>
          <w:tab w:val="left" w:pos="360"/>
        </w:tabs>
        <w:spacing w:after="0" w:line="240" w:lineRule="auto"/>
        <w:jc w:val="both"/>
        <w:rPr>
          <w:rFonts w:ascii="Times New Roman" w:hAnsi="Times New Roman" w:cs="Times New Roman"/>
          <w:sz w:val="24"/>
          <w:szCs w:val="24"/>
        </w:rPr>
      </w:pPr>
      <w:r w:rsidRPr="00FA358C">
        <w:rPr>
          <w:rFonts w:ascii="Times New Roman" w:hAnsi="Times New Roman" w:cs="Times New Roman"/>
          <w:b/>
          <w:sz w:val="24"/>
          <w:szCs w:val="24"/>
        </w:rPr>
        <w:t>Keywords</w:t>
      </w:r>
      <w:r>
        <w:rPr>
          <w:rFonts w:ascii="Times New Roman" w:hAnsi="Times New Roman" w:cs="Times New Roman"/>
          <w:b/>
          <w:sz w:val="24"/>
          <w:szCs w:val="24"/>
        </w:rPr>
        <w:t>:</w:t>
      </w:r>
      <w:r w:rsidRPr="00FA358C">
        <w:rPr>
          <w:rFonts w:ascii="Times New Roman" w:hAnsi="Times New Roman" w:cs="Times New Roman"/>
          <w:sz w:val="24"/>
          <w:szCs w:val="24"/>
        </w:rPr>
        <w:t xml:space="preserve"> </w:t>
      </w:r>
      <w:r w:rsidRPr="0099607C">
        <w:rPr>
          <w:rFonts w:ascii="Times New Roman" w:hAnsi="Times New Roman" w:cs="Times New Roman"/>
          <w:sz w:val="24"/>
          <w:szCs w:val="24"/>
          <w:highlight w:val="yellow"/>
        </w:rPr>
        <w:t>five keywords go here</w:t>
      </w:r>
      <w:r w:rsidR="00A94E4B" w:rsidRPr="00DD6BFB">
        <w:rPr>
          <w:rFonts w:ascii="Times New Roman" w:hAnsi="Times New Roman" w:cs="Times New Roman"/>
          <w:sz w:val="24"/>
          <w:szCs w:val="24"/>
        </w:rPr>
        <w:br w:type="page"/>
      </w:r>
    </w:p>
    <w:p w14:paraId="570B3AC2" w14:textId="77777777" w:rsidR="00194451" w:rsidRDefault="00A94E4B">
      <w:pPr>
        <w:tabs>
          <w:tab w:val="left" w:pos="360"/>
        </w:tabs>
        <w:spacing w:after="0" w:line="240" w:lineRule="auto"/>
        <w:contextualSpacing/>
        <w:jc w:val="both"/>
        <w:rPr>
          <w:rFonts w:ascii="Times New Roman" w:hAnsi="Times New Roman" w:cs="Times New Roman"/>
          <w:b/>
          <w:sz w:val="28"/>
          <w:szCs w:val="28"/>
        </w:rPr>
      </w:pPr>
      <w:r w:rsidRPr="00857492">
        <w:rPr>
          <w:rFonts w:ascii="Times New Roman" w:hAnsi="Times New Roman" w:cs="Times New Roman"/>
          <w:b/>
          <w:sz w:val="28"/>
          <w:szCs w:val="28"/>
        </w:rPr>
        <w:lastRenderedPageBreak/>
        <w:t xml:space="preserve">1.  Introduction </w:t>
      </w:r>
    </w:p>
    <w:p w14:paraId="64DA02CF" w14:textId="77777777" w:rsidR="00255D46" w:rsidRDefault="00A94E4B">
      <w:pPr>
        <w:tabs>
          <w:tab w:val="left" w:pos="360"/>
        </w:tabs>
        <w:spacing w:after="0" w:line="24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Under the U</w:t>
      </w:r>
      <w:r w:rsidR="00183512">
        <w:rPr>
          <w:rFonts w:ascii="Times New Roman" w:hAnsi="Times New Roman" w:cs="Times New Roman"/>
          <w:sz w:val="24"/>
          <w:szCs w:val="24"/>
        </w:rPr>
        <w:t xml:space="preserve">nited </w:t>
      </w:r>
      <w:r w:rsidRPr="00DD6BFB">
        <w:rPr>
          <w:rFonts w:ascii="Times New Roman" w:hAnsi="Times New Roman" w:cs="Times New Roman"/>
          <w:sz w:val="24"/>
          <w:szCs w:val="24"/>
        </w:rPr>
        <w:t>S</w:t>
      </w:r>
      <w:r w:rsidR="00183512">
        <w:rPr>
          <w:rFonts w:ascii="Times New Roman" w:hAnsi="Times New Roman" w:cs="Times New Roman"/>
          <w:sz w:val="24"/>
          <w:szCs w:val="24"/>
        </w:rPr>
        <w:t>tates</w:t>
      </w:r>
      <w:r w:rsidRPr="00DD6BFB">
        <w:rPr>
          <w:rFonts w:ascii="Times New Roman" w:hAnsi="Times New Roman" w:cs="Times New Roman"/>
          <w:sz w:val="24"/>
          <w:szCs w:val="24"/>
        </w:rPr>
        <w:t xml:space="preserve"> Magnuson-Stevens Fishery Conservation and Management Act (MSA; U</w:t>
      </w:r>
      <w:r w:rsidR="00183512">
        <w:rPr>
          <w:rFonts w:ascii="Times New Roman" w:hAnsi="Times New Roman" w:cs="Times New Roman"/>
          <w:sz w:val="24"/>
          <w:szCs w:val="24"/>
        </w:rPr>
        <w:t xml:space="preserve">nited </w:t>
      </w:r>
      <w:r w:rsidRPr="00DD6BFB">
        <w:rPr>
          <w:rFonts w:ascii="Times New Roman" w:hAnsi="Times New Roman" w:cs="Times New Roman"/>
          <w:sz w:val="24"/>
          <w:szCs w:val="24"/>
        </w:rPr>
        <w:t>S</w:t>
      </w:r>
      <w:r w:rsidR="00183512">
        <w:rPr>
          <w:rFonts w:ascii="Times New Roman" w:hAnsi="Times New Roman" w:cs="Times New Roman"/>
          <w:sz w:val="24"/>
          <w:szCs w:val="24"/>
        </w:rPr>
        <w:t>tates</w:t>
      </w:r>
      <w:r w:rsidRPr="00DD6BFB">
        <w:rPr>
          <w:rFonts w:ascii="Times New Roman" w:hAnsi="Times New Roman" w:cs="Times New Roman"/>
          <w:sz w:val="24"/>
          <w:szCs w:val="24"/>
        </w:rPr>
        <w:t xml:space="preserve"> Public Law 104-297), </w:t>
      </w:r>
      <w:r w:rsidR="006B30B7">
        <w:rPr>
          <w:rFonts w:ascii="Times New Roman" w:hAnsi="Times New Roman" w:cs="Times New Roman"/>
          <w:sz w:val="24"/>
          <w:szCs w:val="24"/>
        </w:rPr>
        <w:t xml:space="preserve">all stocks included in United States Fishery Management Plans must have target and limit reference points and all </w:t>
      </w:r>
      <w:r w:rsidRPr="00DD6BFB">
        <w:rPr>
          <w:rFonts w:ascii="Times New Roman" w:hAnsi="Times New Roman" w:cs="Times New Roman"/>
          <w:sz w:val="24"/>
          <w:szCs w:val="24"/>
        </w:rPr>
        <w:t xml:space="preserve">overfished stocks must have a </w:t>
      </w:r>
      <w:r>
        <w:rPr>
          <w:rFonts w:ascii="Times New Roman" w:hAnsi="Times New Roman" w:cs="Times New Roman"/>
          <w:sz w:val="24"/>
          <w:szCs w:val="24"/>
        </w:rPr>
        <w:t xml:space="preserve">rebuilding </w:t>
      </w:r>
      <w:r w:rsidRPr="00DD6BFB">
        <w:rPr>
          <w:rFonts w:ascii="Times New Roman" w:hAnsi="Times New Roman" w:cs="Times New Roman"/>
          <w:sz w:val="24"/>
          <w:szCs w:val="24"/>
        </w:rPr>
        <w:t>plan</w:t>
      </w:r>
      <w:r>
        <w:rPr>
          <w:rFonts w:ascii="Times New Roman" w:hAnsi="Times New Roman" w:cs="Times New Roman"/>
          <w:sz w:val="24"/>
          <w:szCs w:val="24"/>
        </w:rPr>
        <w:t>.</w:t>
      </w:r>
      <w:r w:rsidRPr="00DD6BFB">
        <w:rPr>
          <w:rFonts w:ascii="Times New Roman" w:hAnsi="Times New Roman" w:cs="Times New Roman"/>
          <w:sz w:val="24"/>
          <w:szCs w:val="24"/>
        </w:rPr>
        <w:t xml:space="preserve"> </w:t>
      </w:r>
      <w:r w:rsidR="006B30B7">
        <w:rPr>
          <w:rFonts w:ascii="Times New Roman" w:hAnsi="Times New Roman" w:cs="Times New Roman"/>
          <w:sz w:val="24"/>
          <w:szCs w:val="24"/>
        </w:rPr>
        <w:t xml:space="preserve"> Rebuilding </w:t>
      </w:r>
      <w:r>
        <w:rPr>
          <w:rFonts w:ascii="Times New Roman" w:hAnsi="Times New Roman" w:cs="Times New Roman"/>
          <w:sz w:val="24"/>
          <w:szCs w:val="24"/>
        </w:rPr>
        <w:t>plan</w:t>
      </w:r>
      <w:r w:rsidR="006B30B7">
        <w:rPr>
          <w:rFonts w:ascii="Times New Roman" w:hAnsi="Times New Roman" w:cs="Times New Roman"/>
          <w:sz w:val="24"/>
          <w:szCs w:val="24"/>
        </w:rPr>
        <w:t>s involve</w:t>
      </w:r>
      <w:r>
        <w:rPr>
          <w:rFonts w:ascii="Times New Roman" w:hAnsi="Times New Roman" w:cs="Times New Roman"/>
          <w:sz w:val="24"/>
          <w:szCs w:val="24"/>
        </w:rPr>
        <w:t xml:space="preserve"> specifying management measures to rebuild</w:t>
      </w:r>
      <w:r w:rsidRPr="00DD6BFB">
        <w:rPr>
          <w:rFonts w:ascii="Times New Roman" w:hAnsi="Times New Roman" w:cs="Times New Roman"/>
          <w:sz w:val="24"/>
          <w:szCs w:val="24"/>
        </w:rPr>
        <w:t xml:space="preserve"> the stock to </w:t>
      </w:r>
      <w:r>
        <w:rPr>
          <w:rFonts w:ascii="Times New Roman" w:hAnsi="Times New Roman" w:cs="Times New Roman"/>
          <w:sz w:val="24"/>
          <w:szCs w:val="24"/>
        </w:rPr>
        <w:t>a biomass</w:t>
      </w:r>
      <w:r w:rsidRPr="00DD6BFB">
        <w:rPr>
          <w:rFonts w:ascii="Times New Roman" w:hAnsi="Times New Roman" w:cs="Times New Roman"/>
          <w:sz w:val="24"/>
          <w:szCs w:val="24"/>
        </w:rPr>
        <w:t xml:space="preserve"> associated with maximum sustainable yield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MSY</m:t>
            </m:r>
          </m:sub>
        </m:sSub>
      </m:oMath>
      <w:r w:rsidRPr="00DD6BFB">
        <w:rPr>
          <w:rFonts w:ascii="Times New Roman" w:hAnsi="Times New Roman" w:cs="Times New Roman"/>
          <w:sz w:val="24"/>
          <w:szCs w:val="24"/>
        </w:rPr>
        <w:t xml:space="preserve">) within 10 years </w:t>
      </w:r>
      <w:r>
        <w:rPr>
          <w:rFonts w:ascii="Times New Roman" w:hAnsi="Times New Roman" w:cs="Times New Roman"/>
          <w:sz w:val="24"/>
          <w:szCs w:val="24"/>
        </w:rPr>
        <w:t>(</w:t>
      </w:r>
      <w:r w:rsidRPr="00DD6BFB">
        <w:rPr>
          <w:rFonts w:ascii="Times New Roman" w:hAnsi="Times New Roman" w:cs="Times New Roman"/>
          <w:sz w:val="24"/>
          <w:szCs w:val="24"/>
        </w:rPr>
        <w:t>or</w:t>
      </w:r>
      <w:r>
        <w:rPr>
          <w:rFonts w:ascii="Times New Roman" w:hAnsi="Times New Roman" w:cs="Times New Roman"/>
          <w:sz w:val="24"/>
          <w:szCs w:val="24"/>
        </w:rPr>
        <w:t>, if rebuilding within 10 years is impossible,</w:t>
      </w:r>
      <w:r w:rsidRPr="00DD6BFB">
        <w:rPr>
          <w:rFonts w:ascii="Times New Roman" w:hAnsi="Times New Roman" w:cs="Times New Roman"/>
          <w:sz w:val="24"/>
          <w:szCs w:val="24"/>
        </w:rPr>
        <w:t xml:space="preserve"> </w:t>
      </w:r>
      <w:r>
        <w:rPr>
          <w:rFonts w:ascii="Times New Roman" w:hAnsi="Times New Roman" w:cs="Times New Roman"/>
          <w:sz w:val="24"/>
          <w:szCs w:val="24"/>
        </w:rPr>
        <w:t>then one</w:t>
      </w:r>
      <w:r w:rsidRPr="00DD6BFB">
        <w:rPr>
          <w:rFonts w:ascii="Times New Roman" w:hAnsi="Times New Roman" w:cs="Times New Roman"/>
          <w:sz w:val="24"/>
          <w:szCs w:val="24"/>
        </w:rPr>
        <w:t xml:space="preserve"> generation </w:t>
      </w:r>
      <w:r>
        <w:rPr>
          <w:rFonts w:ascii="Times New Roman" w:hAnsi="Times New Roman" w:cs="Times New Roman"/>
          <w:sz w:val="24"/>
          <w:szCs w:val="24"/>
        </w:rPr>
        <w:t xml:space="preserve">time </w:t>
      </w:r>
      <w:r w:rsidRPr="00DD6BFB">
        <w:rPr>
          <w:rFonts w:ascii="Times New Roman" w:hAnsi="Times New Roman" w:cs="Times New Roman"/>
          <w:sz w:val="24"/>
          <w:szCs w:val="24"/>
        </w:rPr>
        <w:t xml:space="preserve">plus the </w:t>
      </w:r>
      <w:r>
        <w:rPr>
          <w:rFonts w:ascii="Times New Roman" w:hAnsi="Times New Roman" w:cs="Times New Roman"/>
          <w:sz w:val="24"/>
          <w:szCs w:val="24"/>
        </w:rPr>
        <w:t xml:space="preserve">median </w:t>
      </w:r>
      <w:r w:rsidRPr="00DD6BFB">
        <w:rPr>
          <w:rFonts w:ascii="Times New Roman" w:hAnsi="Times New Roman" w:cs="Times New Roman"/>
          <w:sz w:val="24"/>
          <w:szCs w:val="24"/>
        </w:rPr>
        <w:t xml:space="preserve">time for rebuilding </w:t>
      </w:r>
      <w:r w:rsidR="007F45C6">
        <w:rPr>
          <w:rFonts w:ascii="Times New Roman" w:hAnsi="Times New Roman" w:cs="Times New Roman"/>
          <w:sz w:val="24"/>
          <w:szCs w:val="24"/>
        </w:rPr>
        <w:t>in the absence of fishing</w:t>
      </w:r>
      <w:r>
        <w:rPr>
          <w:rFonts w:ascii="Times New Roman" w:hAnsi="Times New Roman" w:cs="Times New Roman"/>
          <w:sz w:val="24"/>
          <w:szCs w:val="24"/>
        </w:rPr>
        <w:t>).  Legally, rebuilding plan</w:t>
      </w:r>
      <w:r w:rsidR="006B30B7">
        <w:rPr>
          <w:rFonts w:ascii="Times New Roman" w:hAnsi="Times New Roman" w:cs="Times New Roman"/>
          <w:sz w:val="24"/>
          <w:szCs w:val="24"/>
        </w:rPr>
        <w:t>s</w:t>
      </w:r>
      <w:r>
        <w:rPr>
          <w:rFonts w:ascii="Times New Roman" w:hAnsi="Times New Roman" w:cs="Times New Roman"/>
          <w:sz w:val="24"/>
          <w:szCs w:val="24"/>
        </w:rPr>
        <w:t xml:space="preserve"> must be more likely than not to succeed, i.e., </w:t>
      </w:r>
      <w:r w:rsidR="00020974">
        <w:rPr>
          <w:rFonts w:ascii="Times New Roman" w:hAnsi="Times New Roman" w:cs="Times New Roman"/>
          <w:sz w:val="24"/>
          <w:szCs w:val="24"/>
        </w:rPr>
        <w:t xml:space="preserve">be </w:t>
      </w:r>
      <w:r>
        <w:rPr>
          <w:rFonts w:ascii="Times New Roman" w:hAnsi="Times New Roman" w:cs="Times New Roman"/>
          <w:sz w:val="24"/>
          <w:szCs w:val="24"/>
        </w:rPr>
        <w:t xml:space="preserve">based upon a probabilistic forecast of future population dynamics </w:t>
      </w:r>
      <w:r w:rsidR="00020974">
        <w:rPr>
          <w:rFonts w:ascii="Times New Roman" w:hAnsi="Times New Roman" w:cs="Times New Roman"/>
          <w:sz w:val="24"/>
          <w:szCs w:val="24"/>
        </w:rPr>
        <w:t>given the agreed</w:t>
      </w:r>
      <w:r>
        <w:rPr>
          <w:rFonts w:ascii="Times New Roman" w:hAnsi="Times New Roman" w:cs="Times New Roman"/>
          <w:sz w:val="24"/>
          <w:szCs w:val="24"/>
        </w:rPr>
        <w:t xml:space="preserve"> level of fishing</w:t>
      </w:r>
      <w:r w:rsidR="00020974">
        <w:rPr>
          <w:rFonts w:ascii="Times New Roman" w:hAnsi="Times New Roman" w:cs="Times New Roman"/>
          <w:sz w:val="24"/>
          <w:szCs w:val="24"/>
        </w:rPr>
        <w:t xml:space="preserve"> that implies recovery with </w:t>
      </w:r>
      <w:r w:rsidR="00EA7372">
        <w:rPr>
          <w:rFonts w:ascii="Times New Roman" w:hAnsi="Times New Roman" w:cs="Times New Roman"/>
          <w:sz w:val="24"/>
          <w:szCs w:val="24"/>
        </w:rPr>
        <w:t>≥</w:t>
      </w:r>
      <w:r w:rsidR="00020974">
        <w:rPr>
          <w:rFonts w:ascii="Times New Roman" w:hAnsi="Times New Roman" w:cs="Times New Roman"/>
          <w:sz w:val="24"/>
          <w:szCs w:val="24"/>
        </w:rPr>
        <w:t xml:space="preserve"> 50%</w:t>
      </w:r>
      <w:r w:rsidR="00EA7372">
        <w:rPr>
          <w:rFonts w:ascii="Times New Roman" w:hAnsi="Times New Roman" w:cs="Times New Roman"/>
          <w:sz w:val="24"/>
          <w:szCs w:val="24"/>
        </w:rPr>
        <w:t xml:space="preserve"> probability</w:t>
      </w:r>
      <w:r w:rsidR="006B30B7">
        <w:rPr>
          <w:rFonts w:ascii="Times New Roman" w:hAnsi="Times New Roman" w:cs="Times New Roman"/>
          <w:sz w:val="24"/>
          <w:szCs w:val="24"/>
        </w:rPr>
        <w:t>.</w:t>
      </w:r>
    </w:p>
    <w:p w14:paraId="1AAAB357" w14:textId="77777777" w:rsidR="00194451" w:rsidRDefault="00255D46">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ED6902">
        <w:rPr>
          <w:rFonts w:ascii="Times New Roman" w:hAnsi="Times New Roman" w:cs="Times New Roman"/>
          <w:sz w:val="24"/>
          <w:szCs w:val="24"/>
        </w:rPr>
        <w:t>Stock assessment models represent the link between collected data and scientific advice in</w:t>
      </w:r>
      <w:r w:rsidR="006B30B7">
        <w:rPr>
          <w:rFonts w:ascii="Times New Roman" w:hAnsi="Times New Roman" w:cs="Times New Roman"/>
          <w:sz w:val="24"/>
          <w:szCs w:val="24"/>
        </w:rPr>
        <w:t xml:space="preserve"> fisheries management</w:t>
      </w:r>
      <w:r w:rsidR="00ED6902">
        <w:rPr>
          <w:rFonts w:ascii="Times New Roman" w:hAnsi="Times New Roman" w:cs="Times New Roman"/>
          <w:sz w:val="24"/>
          <w:szCs w:val="24"/>
        </w:rPr>
        <w:t>. Assessments are expected to use fits to historical data and prescribed harvest policies to forecast future stock abundance and catch levels. These predicted “Acceptable Biological Catches” must account for scientific uncertainty and provide ≤ 50% probability that overfishing will occur (</w:t>
      </w:r>
      <w:proofErr w:type="spellStart"/>
      <w:r w:rsidR="00ED6902">
        <w:rPr>
          <w:rFonts w:ascii="Times New Roman" w:hAnsi="Times New Roman" w:cs="Times New Roman"/>
          <w:sz w:val="24"/>
          <w:szCs w:val="24"/>
        </w:rPr>
        <w:t>Methot</w:t>
      </w:r>
      <w:proofErr w:type="spellEnd"/>
      <w:r w:rsidR="00ED6902">
        <w:rPr>
          <w:rFonts w:ascii="Times New Roman" w:hAnsi="Times New Roman" w:cs="Times New Roman"/>
          <w:sz w:val="24"/>
          <w:szCs w:val="24"/>
        </w:rPr>
        <w:t xml:space="preserve"> et al., 2013). Variability in recent recruitment to the stock is a major contribution to this scientific uncertainty. </w:t>
      </w:r>
      <w:r w:rsidR="00A94E4B" w:rsidRPr="00DD6BFB">
        <w:rPr>
          <w:rFonts w:ascii="Times New Roman" w:hAnsi="Times New Roman" w:cs="Times New Roman"/>
          <w:sz w:val="24"/>
          <w:szCs w:val="24"/>
        </w:rPr>
        <w:t>As N</w:t>
      </w:r>
      <w:r w:rsidR="006B30B7">
        <w:rPr>
          <w:rFonts w:ascii="Times New Roman" w:hAnsi="Times New Roman" w:cs="Times New Roman"/>
          <w:sz w:val="24"/>
          <w:szCs w:val="24"/>
        </w:rPr>
        <w:t xml:space="preserve">ational </w:t>
      </w:r>
      <w:r w:rsidR="00A94E4B" w:rsidRPr="00DD6BFB">
        <w:rPr>
          <w:rFonts w:ascii="Times New Roman" w:hAnsi="Times New Roman" w:cs="Times New Roman"/>
          <w:sz w:val="24"/>
          <w:szCs w:val="24"/>
        </w:rPr>
        <w:t>M</w:t>
      </w:r>
      <w:r w:rsidR="006B30B7">
        <w:rPr>
          <w:rFonts w:ascii="Times New Roman" w:hAnsi="Times New Roman" w:cs="Times New Roman"/>
          <w:sz w:val="24"/>
          <w:szCs w:val="24"/>
        </w:rPr>
        <w:t xml:space="preserve">arine </w:t>
      </w:r>
      <w:r w:rsidR="00A94E4B" w:rsidRPr="00DD6BFB">
        <w:rPr>
          <w:rFonts w:ascii="Times New Roman" w:hAnsi="Times New Roman" w:cs="Times New Roman"/>
          <w:sz w:val="24"/>
          <w:szCs w:val="24"/>
        </w:rPr>
        <w:t>F</w:t>
      </w:r>
      <w:r w:rsidR="006B30B7">
        <w:rPr>
          <w:rFonts w:ascii="Times New Roman" w:hAnsi="Times New Roman" w:cs="Times New Roman"/>
          <w:sz w:val="24"/>
          <w:szCs w:val="24"/>
        </w:rPr>
        <w:t xml:space="preserve">isheries </w:t>
      </w:r>
      <w:r w:rsidR="00A94E4B" w:rsidRPr="00DD6BFB">
        <w:rPr>
          <w:rFonts w:ascii="Times New Roman" w:hAnsi="Times New Roman" w:cs="Times New Roman"/>
          <w:sz w:val="24"/>
          <w:szCs w:val="24"/>
        </w:rPr>
        <w:t>S</w:t>
      </w:r>
      <w:r w:rsidR="006B30B7">
        <w:rPr>
          <w:rFonts w:ascii="Times New Roman" w:hAnsi="Times New Roman" w:cs="Times New Roman"/>
          <w:sz w:val="24"/>
          <w:szCs w:val="24"/>
        </w:rPr>
        <w:t>ervice (NMFS)</w:t>
      </w:r>
      <w:r w:rsidR="00A94E4B" w:rsidRPr="00DD6BFB">
        <w:rPr>
          <w:rFonts w:ascii="Times New Roman" w:hAnsi="Times New Roman" w:cs="Times New Roman"/>
          <w:sz w:val="24"/>
          <w:szCs w:val="24"/>
        </w:rPr>
        <w:t xml:space="preserve"> works to reduce the number of overfished stocks, projection success is being examined more critically, and the accuracy of </w:t>
      </w:r>
      <w:r w:rsidR="00A94E4B">
        <w:rPr>
          <w:rFonts w:ascii="Times New Roman" w:hAnsi="Times New Roman" w:cs="Times New Roman"/>
          <w:sz w:val="24"/>
          <w:szCs w:val="24"/>
        </w:rPr>
        <w:t xml:space="preserve">probabilistic forecasts in rebuilding plans is receiving increased research attention </w:t>
      </w:r>
      <w:r w:rsidR="00A94E4B" w:rsidRPr="00DD6BFB">
        <w:rPr>
          <w:rFonts w:ascii="Times New Roman" w:hAnsi="Times New Roman" w:cs="Times New Roman"/>
          <w:sz w:val="24"/>
          <w:szCs w:val="24"/>
        </w:rPr>
        <w:t>(</w:t>
      </w:r>
      <w:proofErr w:type="spellStart"/>
      <w:r w:rsidR="00A94E4B" w:rsidRPr="00DD6BFB">
        <w:rPr>
          <w:rFonts w:ascii="Times New Roman" w:hAnsi="Times New Roman" w:cs="Times New Roman"/>
          <w:sz w:val="24"/>
          <w:szCs w:val="24"/>
        </w:rPr>
        <w:t>Neubauer</w:t>
      </w:r>
      <w:proofErr w:type="spellEnd"/>
      <w:r w:rsidR="00A94E4B" w:rsidRPr="00DD6BFB">
        <w:rPr>
          <w:rFonts w:ascii="Times New Roman" w:hAnsi="Times New Roman" w:cs="Times New Roman"/>
          <w:sz w:val="24"/>
          <w:szCs w:val="24"/>
        </w:rPr>
        <w:t xml:space="preserve"> et al.</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2013</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NRC</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2013).</w:t>
      </w:r>
    </w:p>
    <w:p w14:paraId="21AED8EA"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sidRPr="00DD6BFB">
        <w:rPr>
          <w:rFonts w:ascii="Times New Roman" w:hAnsi="Times New Roman" w:cs="Times New Roman"/>
          <w:sz w:val="24"/>
          <w:szCs w:val="24"/>
        </w:rPr>
        <w:t xml:space="preserve">Reference points and rebuilding forecasts are often </w:t>
      </w:r>
      <w:r w:rsidR="00A94E4B">
        <w:rPr>
          <w:rFonts w:ascii="Times New Roman" w:hAnsi="Times New Roman" w:cs="Times New Roman"/>
          <w:sz w:val="24"/>
          <w:szCs w:val="24"/>
        </w:rPr>
        <w:t>estimated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using a </w:t>
      </w:r>
      <w:r w:rsidR="00ED6902">
        <w:rPr>
          <w:rFonts w:ascii="Times New Roman" w:hAnsi="Times New Roman" w:cs="Times New Roman"/>
          <w:sz w:val="24"/>
          <w:szCs w:val="24"/>
        </w:rPr>
        <w:t xml:space="preserve">stock assessment </w:t>
      </w:r>
      <w:r w:rsidR="00A94E4B" w:rsidRPr="00DD6BFB">
        <w:rPr>
          <w:rFonts w:ascii="Times New Roman" w:hAnsi="Times New Roman" w:cs="Times New Roman"/>
          <w:sz w:val="24"/>
          <w:szCs w:val="24"/>
        </w:rPr>
        <w:t>model</w:t>
      </w:r>
      <w:r w:rsidR="00A94E4B">
        <w:rPr>
          <w:rFonts w:ascii="Times New Roman" w:hAnsi="Times New Roman" w:cs="Times New Roman"/>
          <w:sz w:val="24"/>
          <w:szCs w:val="24"/>
        </w:rPr>
        <w:t xml:space="preserve"> that treats</w:t>
      </w:r>
      <w:r w:rsidR="00A94E4B" w:rsidRPr="00DD6BFB">
        <w:rPr>
          <w:rFonts w:ascii="Times New Roman" w:hAnsi="Times New Roman" w:cs="Times New Roman"/>
          <w:sz w:val="24"/>
          <w:szCs w:val="24"/>
        </w:rPr>
        <w:t xml:space="preserve"> fluctuations in recruitment as a random process aroun</w:t>
      </w:r>
      <w:r w:rsidR="00A94E4B">
        <w:rPr>
          <w:rFonts w:ascii="Times New Roman" w:hAnsi="Times New Roman" w:cs="Times New Roman"/>
          <w:sz w:val="24"/>
          <w:szCs w:val="24"/>
        </w:rPr>
        <w:t>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a prediction derived from a presumed relationship between spawning output and recruits </w:t>
      </w:r>
      <w:r w:rsidR="00336ADE">
        <w:rPr>
          <w:rFonts w:ascii="Times New Roman" w:hAnsi="Times New Roman" w:cs="Times New Roman"/>
          <w:sz w:val="24"/>
          <w:szCs w:val="24"/>
        </w:rPr>
        <w:fldChar w:fldCharType="begin"/>
      </w:r>
      <w:r w:rsidR="00F10192">
        <w:rPr>
          <w:rFonts w:ascii="Times New Roman" w:hAnsi="Times New Roman" w:cs="Times New Roman"/>
          <w:sz w:val="24"/>
          <w:szCs w:val="24"/>
        </w:rPr>
        <w:instrText xml:space="preserve"> ADDIN ZOTERO_ITEM CSL_CITATION {"citationID":"BxpZYuta","properties":{"formattedCitation":"(Clark, 1993; Methot and Wetzel, 2013)","plainCitation":"(Clark, 1993; Methot and Wetzel, 2013)"},"citationItems":[{"id":125,"uris":["http://zotero.org/users/251206/items/7HGZRWM4"],"uri":["http://zotero.org/users/251206/items/7HGZRWM4"],"itemData":{"id":125,"type":"chapter","title":"The effect of recruitment variability on the choice of a target level of spawning biomass per recruit","container-title":"Proceedings of the International Symposium on Management Strategies for Exploited Fish Populations","publisher":"University of Alaska, Alaska Sea Grant Report 93-02","publisher-place":"Fairbanks, AK","page":"233–246","source":"Google Scholar","event-place":"Fairbanks, AK","author":[{"family":"Clark","given":"W. G"}],"editor":[{"family":"Kruse","given":"G."},{"family":"Engers","given":"D.M."},{"family":"Marasco","given":"R.J."},{"family":"Pautzke","given":"C."},{"family":"Quinn","given":"T.J. II"}],"issued":{"date-parts":[["1993"]]}}},{"id":163,"uris":["http://zotero.org/users/251206/items/8U3GT4KC"],"uri":["http://zotero.org/users/251206/items/8U3GT4KC"],"itemData":{"id":163,"type":"article-journal","title":"Stock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(Clark, 1993; Methot and Wetzel, 2013)</w:t>
      </w:r>
      <w:r w:rsidR="00336ADE">
        <w:rPr>
          <w:rFonts w:ascii="Times New Roman" w:hAnsi="Times New Roman" w:cs="Times New Roman"/>
          <w:sz w:val="24"/>
          <w:szCs w:val="24"/>
        </w:rPr>
        <w:fldChar w:fldCharType="end"/>
      </w:r>
      <w:r w:rsidR="00A94E4B" w:rsidRPr="00DD6BFB">
        <w:rPr>
          <w:rFonts w:ascii="Times New Roman" w:hAnsi="Times New Roman" w:cs="Times New Roman"/>
          <w:sz w:val="24"/>
          <w:szCs w:val="24"/>
        </w:rPr>
        <w:t xml:space="preserve">.  </w:t>
      </w:r>
      <w:r w:rsidR="007F45C6">
        <w:rPr>
          <w:rFonts w:ascii="Times New Roman" w:hAnsi="Times New Roman" w:cs="Times New Roman"/>
          <w:sz w:val="24"/>
          <w:szCs w:val="24"/>
        </w:rPr>
        <w:t xml:space="preserve">Stock assessments are </w:t>
      </w:r>
      <w:r w:rsidR="00A94E4B">
        <w:rPr>
          <w:rFonts w:ascii="Times New Roman" w:hAnsi="Times New Roman" w:cs="Times New Roman"/>
          <w:sz w:val="24"/>
          <w:szCs w:val="24"/>
        </w:rPr>
        <w:t>increasingly conducted using “integrated” population dynamics model</w:t>
      </w:r>
      <w:r w:rsidR="00020974">
        <w:rPr>
          <w:rFonts w:ascii="Times New Roman" w:hAnsi="Times New Roman" w:cs="Times New Roman"/>
          <w:sz w:val="24"/>
          <w:szCs w:val="24"/>
        </w:rPr>
        <w:t>s</w:t>
      </w:r>
      <w:r w:rsidR="00A94E4B">
        <w:rPr>
          <w:rFonts w:ascii="Times New Roman" w:hAnsi="Times New Roman" w:cs="Times New Roman"/>
          <w:sz w:val="24"/>
          <w:szCs w:val="24"/>
        </w:rPr>
        <w:t xml:space="preserve"> that typically incorporate many data types, including samples of compositional data from </w:t>
      </w:r>
      <w:r w:rsidR="00AE2AA5">
        <w:rPr>
          <w:rFonts w:ascii="Times New Roman" w:hAnsi="Times New Roman" w:cs="Times New Roman"/>
          <w:sz w:val="24"/>
          <w:szCs w:val="24"/>
        </w:rPr>
        <w:t xml:space="preserve">fisheries </w:t>
      </w:r>
      <w:r w:rsidR="00A94E4B">
        <w:rPr>
          <w:rFonts w:ascii="Times New Roman" w:hAnsi="Times New Roman" w:cs="Times New Roman"/>
          <w:sz w:val="24"/>
          <w:szCs w:val="24"/>
        </w:rPr>
        <w:t xml:space="preserve">and surveys, indices of abundance, and information regarding total fishery harvest </w:t>
      </w:r>
      <w:r w:rsidR="00336ADE">
        <w:rPr>
          <w:rFonts w:ascii="Times New Roman" w:hAnsi="Times New Roman" w:cs="Times New Roman"/>
          <w:sz w:val="24"/>
          <w:szCs w:val="24"/>
        </w:rPr>
        <w:fldChar w:fldCharType="begin"/>
      </w:r>
      <w:r w:rsidR="00F10192">
        <w:rPr>
          <w:rFonts w:ascii="Times New Roman" w:hAnsi="Times New Roman" w:cs="Times New Roman"/>
          <w:sz w:val="24"/>
          <w:szCs w:val="24"/>
        </w:rPr>
        <w:instrText xml:space="preserve"> ADDIN ZOTERO_ITEM CSL_CITATION {"citationID":"au4bnr3li","properties":{"formattedCitation":"(Maunder and Punt, 2013)","plainCitation":"(Maunder and Punt, 2013)"},"citationItems":[{"id":584,"uris":["http://zotero.org/users/251206/items/TEQ3RIR7"],"uri":["http://zotero.org/users/251206/items/TEQ3RIR7"],"itemData":{"id":584,"type":"article-journal","title":"A review of integrated analysis in fisheries stock assessment.","container-title":"Fisheries Research","page":"61-74","volume":"142","journalAbbreviation":"Fish. Res.","author":[{"family":"Maunder","given":"Mark N."},{"family":"Punt","given":"André E."}],"issued":{"date-parts":[["2013"]]}}}],"schema":"https://github.com/citation-style-language/schema/raw/master/csl-citation.json"}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(Maunder and Punt, 2013)</w:t>
      </w:r>
      <w:r w:rsidR="00336ADE">
        <w:rPr>
          <w:rFonts w:ascii="Times New Roman" w:hAnsi="Times New Roman" w:cs="Times New Roman"/>
          <w:sz w:val="24"/>
          <w:szCs w:val="24"/>
        </w:rPr>
        <w:fldChar w:fldCharType="end"/>
      </w:r>
      <w:r w:rsidR="00A94E4B">
        <w:rPr>
          <w:rFonts w:ascii="Times New Roman" w:hAnsi="Times New Roman" w:cs="Times New Roman"/>
          <w:sz w:val="24"/>
          <w:szCs w:val="24"/>
        </w:rPr>
        <w:t>.  These data are combined to estimate values for population productivity (parameters in the stock-recrui</w:t>
      </w:r>
      <w:r w:rsidR="00EC1E2B">
        <w:rPr>
          <w:rFonts w:ascii="Times New Roman" w:hAnsi="Times New Roman" w:cs="Times New Roman"/>
          <w:sz w:val="24"/>
          <w:szCs w:val="24"/>
        </w:rPr>
        <w:t xml:space="preserve">t </w:t>
      </w:r>
      <w:r w:rsidR="00A94E4B">
        <w:rPr>
          <w:rFonts w:ascii="Times New Roman" w:hAnsi="Times New Roman" w:cs="Times New Roman"/>
          <w:sz w:val="24"/>
          <w:szCs w:val="24"/>
        </w:rPr>
        <w:t>relationship) and status (spawning biomass in each year</w:t>
      </w:r>
      <w:r w:rsidR="00020974">
        <w:rPr>
          <w:rFonts w:ascii="Times New Roman" w:hAnsi="Times New Roman" w:cs="Times New Roman"/>
          <w:sz w:val="24"/>
          <w:szCs w:val="24"/>
        </w:rPr>
        <w:t xml:space="preserve"> relative to reference points</w:t>
      </w:r>
      <w:r w:rsidR="00A94E4B">
        <w:rPr>
          <w:rFonts w:ascii="Times New Roman" w:hAnsi="Times New Roman" w:cs="Times New Roman"/>
          <w:sz w:val="24"/>
          <w:szCs w:val="24"/>
        </w:rPr>
        <w:t xml:space="preserve">).  Probabilistic forecasts </w:t>
      </w:r>
      <w:r w:rsidR="00AE2AA5">
        <w:rPr>
          <w:rFonts w:ascii="Times New Roman" w:hAnsi="Times New Roman" w:cs="Times New Roman"/>
          <w:sz w:val="24"/>
          <w:szCs w:val="24"/>
        </w:rPr>
        <w:t xml:space="preserve">of future population dynamics can then be made </w:t>
      </w:r>
      <w:r w:rsidR="007F45C6">
        <w:rPr>
          <w:rFonts w:ascii="Times New Roman" w:hAnsi="Times New Roman" w:cs="Times New Roman"/>
          <w:sz w:val="24"/>
          <w:szCs w:val="24"/>
        </w:rPr>
        <w:t xml:space="preserve">given </w:t>
      </w:r>
      <w:r w:rsidR="00020974">
        <w:rPr>
          <w:rFonts w:ascii="Times New Roman" w:hAnsi="Times New Roman" w:cs="Times New Roman"/>
          <w:sz w:val="24"/>
          <w:szCs w:val="24"/>
        </w:rPr>
        <w:t>assumed fishing mortality ra</w:t>
      </w:r>
      <w:r w:rsidR="00417EFF">
        <w:rPr>
          <w:rFonts w:ascii="Times New Roman" w:hAnsi="Times New Roman" w:cs="Times New Roman"/>
          <w:sz w:val="24"/>
          <w:szCs w:val="24"/>
        </w:rPr>
        <w:t>t</w:t>
      </w:r>
      <w:r w:rsidR="00020974">
        <w:rPr>
          <w:rFonts w:ascii="Times New Roman" w:hAnsi="Times New Roman" w:cs="Times New Roman"/>
          <w:sz w:val="24"/>
          <w:szCs w:val="24"/>
        </w:rPr>
        <w:t>es</w:t>
      </w:r>
      <w:r w:rsidR="00A94E4B">
        <w:rPr>
          <w:rFonts w:ascii="Times New Roman" w:hAnsi="Times New Roman" w:cs="Times New Roman"/>
          <w:sz w:val="24"/>
          <w:szCs w:val="24"/>
        </w:rPr>
        <w:t xml:space="preserve">.  </w:t>
      </w:r>
    </w:p>
    <w:p w14:paraId="4BC44759"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 xml:space="preserve">Recent studies illustrate that recruitment for many fishes </w:t>
      </w:r>
      <w:r w:rsidR="00901C51">
        <w:rPr>
          <w:rFonts w:ascii="Times New Roman" w:hAnsi="Times New Roman" w:cs="Times New Roman"/>
          <w:sz w:val="24"/>
          <w:szCs w:val="24"/>
        </w:rPr>
        <w:t xml:space="preserve">is non-random over time and </w:t>
      </w:r>
      <w:r w:rsidR="00A94E4B">
        <w:rPr>
          <w:rFonts w:ascii="Times New Roman" w:hAnsi="Times New Roman" w:cs="Times New Roman"/>
          <w:sz w:val="24"/>
          <w:szCs w:val="24"/>
        </w:rPr>
        <w:t xml:space="preserve">includes </w:t>
      </w:r>
      <w:r w:rsidR="00417EFF">
        <w:rPr>
          <w:rFonts w:ascii="Times New Roman" w:hAnsi="Times New Roman" w:cs="Times New Roman"/>
          <w:sz w:val="24"/>
          <w:szCs w:val="24"/>
        </w:rPr>
        <w:t xml:space="preserve">high and low </w:t>
      </w:r>
      <w:r w:rsidR="00A94E4B">
        <w:rPr>
          <w:rFonts w:ascii="Times New Roman" w:hAnsi="Times New Roman" w:cs="Times New Roman"/>
          <w:sz w:val="24"/>
          <w:szCs w:val="24"/>
        </w:rPr>
        <w:t xml:space="preserve">periods </w:t>
      </w:r>
      <w:r w:rsidR="00336ADE">
        <w:rPr>
          <w:rFonts w:ascii="Times New Roman" w:hAnsi="Times New Roman" w:cs="Times New Roman"/>
          <w:sz w:val="24"/>
          <w:szCs w:val="24"/>
        </w:rPr>
        <w:fldChar w:fldCharType="begin"/>
      </w:r>
      <w:r w:rsidR="00F10192">
        <w:rPr>
          <w:rFonts w:ascii="Times New Roman" w:hAnsi="Times New Roman" w:cs="Times New Roman"/>
          <w:sz w:val="24"/>
          <w:szCs w:val="24"/>
        </w:rPr>
        <w:instrText xml:space="preserve"> ADDIN ZOTERO_ITEM CSL_CITATION {"citationID":"D2wtCuUI","properties":{"formattedCitation":"(Szuwalski et al., 2014)","plainCitation":"(Szuwalski et al., 2014)"},"citationItems":[{"id":2974,"uris":["http://zotero.org/users/251206/items/P4BV9VU6"],"uri":["http://zotero.org/users/251206/items/P4BV9VU6"],"itemData":{"id":2974,"type":"article-journal","title":"Examining common assumptions about recruitment: a meta-analysis of recruitment dynamics for worldwide marine fisheries","container-title":"Fish and Fisheries","page":"n/a-n/a","source":"Wiley Online Library","abstract":"Assumptions about the future productivity of a stock are necessary to calculate sustainable catches in fisheries management. Fisheries scientists often assume the number of young fish entering a population (recruitment) is related to the biomass of spawning adults and that recruitment dynamics do not change over time. Thus, managers often use a target biomass based on spawning biomass as the basis for calculating sustainable catches. However, we show recruitment and spawning biomass are not positively related over the observed range of stock sizes for 61% of 224 stocks in the RAM Legacy Stock Assessment Database. Furthermore, 85% of stocks for which spawning biomass may not drive recruitment dynamics over the observed ranges exhibit shifts in average recruitment, which is often used in proxies for target biomasses. Our results suggest that the environment more strongly influences recruitment than spawning biomass over the observed stock sizes for many stocks. Management often endeavours to maintain stock sizes within the observed ranges, so methods for setting management targets that include changes within an ecosystem may better define the status of some stocks, particularly as climate changes.","DOI":"10.1111/faf.12083","ISSN":"1467-2979","shortTitle":"Examining common assumptions about recruitment","journalAbbreviation":"Fish Fish","language":"en","author":[{"family":"Szuwalski","given":"Cody S"},{"family":"Vert-Pre","given":"Katyana A"},{"family":"Punt","given":"André E"},{"family":"Branch","given":"Trevor A"},{"family":"Hilborn","given":"Ray"}],"issued":{"date-parts":[["2014",6,1]]}}}],"schema":"https://github.com/citation-style-language/schema/raw/master/csl-citation.json"}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w:t>
      </w:r>
      <w:r w:rsidR="00417EFF">
        <w:rPr>
          <w:rFonts w:ascii="Times New Roman" w:hAnsi="Times New Roman" w:cs="Times New Roman"/>
          <w:sz w:val="24"/>
        </w:rPr>
        <w:t xml:space="preserve">Hollowed et al., 2001; </w:t>
      </w:r>
      <w:r w:rsidR="00F10192" w:rsidRPr="00F10192">
        <w:rPr>
          <w:rFonts w:ascii="Times New Roman" w:hAnsi="Times New Roman" w:cs="Times New Roman"/>
          <w:sz w:val="24"/>
        </w:rPr>
        <w:t>Szuwalski et al., 2014)</w:t>
      </w:r>
      <w:r w:rsidR="00336ADE">
        <w:rPr>
          <w:rFonts w:ascii="Times New Roman" w:hAnsi="Times New Roman" w:cs="Times New Roman"/>
          <w:sz w:val="24"/>
          <w:szCs w:val="24"/>
        </w:rPr>
        <w:fldChar w:fldCharType="end"/>
      </w:r>
      <w:r w:rsidR="00A94E4B">
        <w:rPr>
          <w:rFonts w:ascii="Times New Roman" w:hAnsi="Times New Roman" w:cs="Times New Roman"/>
          <w:sz w:val="24"/>
          <w:szCs w:val="24"/>
        </w:rPr>
        <w:t xml:space="preserve">.  </w:t>
      </w:r>
      <w:r w:rsidR="00086952">
        <w:rPr>
          <w:rFonts w:ascii="Times New Roman" w:hAnsi="Times New Roman" w:cs="Times New Roman"/>
          <w:sz w:val="24"/>
          <w:szCs w:val="24"/>
        </w:rPr>
        <w:t xml:space="preserve">This could be driven by environmental factors acting on </w:t>
      </w:r>
      <w:r w:rsidR="00DB3ADA">
        <w:rPr>
          <w:rFonts w:ascii="Times New Roman" w:hAnsi="Times New Roman" w:cs="Times New Roman"/>
          <w:sz w:val="24"/>
          <w:szCs w:val="24"/>
        </w:rPr>
        <w:t xml:space="preserve">recruit </w:t>
      </w:r>
      <w:r w:rsidR="00086952">
        <w:rPr>
          <w:rFonts w:ascii="Times New Roman" w:hAnsi="Times New Roman" w:cs="Times New Roman"/>
          <w:sz w:val="24"/>
          <w:szCs w:val="24"/>
        </w:rPr>
        <w:t xml:space="preserve">survival </w:t>
      </w:r>
      <w:r w:rsidR="00DB3ADA">
        <w:rPr>
          <w:rFonts w:ascii="Times New Roman" w:hAnsi="Times New Roman" w:cs="Times New Roman"/>
          <w:sz w:val="24"/>
          <w:szCs w:val="24"/>
        </w:rPr>
        <w:t>(</w:t>
      </w:r>
      <w:r w:rsidR="00DB3ADA" w:rsidRPr="00DB3ADA">
        <w:rPr>
          <w:rFonts w:ascii="Times New Roman" w:hAnsi="Times New Roman" w:cs="Times New Roman"/>
          <w:sz w:val="24"/>
          <w:szCs w:val="24"/>
          <w:highlight w:val="yellow"/>
        </w:rPr>
        <w:t>citation</w:t>
      </w:r>
      <w:r w:rsidR="00DB3ADA">
        <w:rPr>
          <w:rFonts w:ascii="Times New Roman" w:hAnsi="Times New Roman" w:cs="Times New Roman"/>
          <w:sz w:val="24"/>
          <w:szCs w:val="24"/>
        </w:rPr>
        <w:t xml:space="preserve">) </w:t>
      </w:r>
      <w:r w:rsidR="00086952">
        <w:rPr>
          <w:rFonts w:ascii="Times New Roman" w:hAnsi="Times New Roman" w:cs="Times New Roman"/>
          <w:sz w:val="24"/>
          <w:szCs w:val="24"/>
        </w:rPr>
        <w:t xml:space="preserve">or </w:t>
      </w:r>
      <w:commentRangeStart w:id="17"/>
      <w:r w:rsidR="00086952">
        <w:rPr>
          <w:rFonts w:ascii="Times New Roman" w:hAnsi="Times New Roman" w:cs="Times New Roman"/>
          <w:sz w:val="24"/>
          <w:szCs w:val="24"/>
        </w:rPr>
        <w:t xml:space="preserve">adult reproduction </w:t>
      </w:r>
      <w:commentRangeEnd w:id="17"/>
      <w:r w:rsidR="00DB3ADA">
        <w:rPr>
          <w:rStyle w:val="CommentReference"/>
        </w:rPr>
        <w:commentReference w:id="17"/>
      </w:r>
      <w:r w:rsidR="00DB3ADA">
        <w:rPr>
          <w:rFonts w:ascii="Times New Roman" w:hAnsi="Times New Roman" w:cs="Times New Roman"/>
          <w:sz w:val="24"/>
          <w:szCs w:val="24"/>
        </w:rPr>
        <w:t>(</w:t>
      </w:r>
      <w:r w:rsidR="00DB3ADA" w:rsidRPr="00DB3ADA">
        <w:rPr>
          <w:rFonts w:ascii="Times New Roman" w:hAnsi="Times New Roman" w:cs="Times New Roman"/>
          <w:sz w:val="24"/>
          <w:szCs w:val="24"/>
          <w:highlight w:val="yellow"/>
        </w:rPr>
        <w:t>citation</w:t>
      </w:r>
      <w:r w:rsidR="00DB3ADA">
        <w:rPr>
          <w:rFonts w:ascii="Times New Roman" w:hAnsi="Times New Roman" w:cs="Times New Roman"/>
          <w:sz w:val="24"/>
          <w:szCs w:val="24"/>
        </w:rPr>
        <w:t xml:space="preserve">), </w:t>
      </w:r>
      <w:r w:rsidR="00086952">
        <w:rPr>
          <w:rFonts w:ascii="Times New Roman" w:hAnsi="Times New Roman" w:cs="Times New Roman"/>
          <w:sz w:val="24"/>
          <w:szCs w:val="24"/>
        </w:rPr>
        <w:t>or both</w:t>
      </w:r>
      <w:r w:rsidR="00DB3ADA">
        <w:rPr>
          <w:rFonts w:ascii="Times New Roman" w:hAnsi="Times New Roman" w:cs="Times New Roman"/>
          <w:sz w:val="24"/>
          <w:szCs w:val="24"/>
        </w:rPr>
        <w:t xml:space="preserve"> (</w:t>
      </w:r>
      <w:r w:rsidR="00DB3ADA" w:rsidRPr="00DB3ADA">
        <w:rPr>
          <w:rFonts w:ascii="Times New Roman" w:hAnsi="Times New Roman" w:cs="Times New Roman"/>
          <w:sz w:val="24"/>
          <w:szCs w:val="24"/>
          <w:highlight w:val="yellow"/>
        </w:rPr>
        <w:t>citation</w:t>
      </w:r>
      <w:r w:rsidR="00086952">
        <w:rPr>
          <w:rFonts w:ascii="Times New Roman" w:hAnsi="Times New Roman" w:cs="Times New Roman"/>
          <w:sz w:val="24"/>
          <w:szCs w:val="24"/>
        </w:rPr>
        <w:t>)</w:t>
      </w:r>
      <w:r w:rsidR="00EC1E2B">
        <w:rPr>
          <w:rFonts w:ascii="Times New Roman" w:hAnsi="Times New Roman" w:cs="Times New Roman"/>
          <w:sz w:val="24"/>
          <w:szCs w:val="24"/>
        </w:rPr>
        <w:t>,</w:t>
      </w:r>
      <w:r w:rsidR="00086952">
        <w:rPr>
          <w:rFonts w:ascii="Times New Roman" w:hAnsi="Times New Roman" w:cs="Times New Roman"/>
          <w:sz w:val="24"/>
          <w:szCs w:val="24"/>
        </w:rPr>
        <w:t xml:space="preserve"> or changes in the abundance of predators</w:t>
      </w:r>
      <w:r w:rsidR="00DB3ADA">
        <w:rPr>
          <w:rFonts w:ascii="Times New Roman" w:hAnsi="Times New Roman" w:cs="Times New Roman"/>
          <w:sz w:val="24"/>
          <w:szCs w:val="24"/>
        </w:rPr>
        <w:t xml:space="preserve"> (</w:t>
      </w:r>
      <w:r w:rsidR="00DB3ADA" w:rsidRPr="00DB3ADA">
        <w:rPr>
          <w:rFonts w:ascii="Times New Roman" w:hAnsi="Times New Roman" w:cs="Times New Roman"/>
          <w:sz w:val="24"/>
          <w:szCs w:val="24"/>
          <w:highlight w:val="yellow"/>
        </w:rPr>
        <w:t>citation</w:t>
      </w:r>
      <w:r w:rsidR="00DB3ADA">
        <w:rPr>
          <w:rFonts w:ascii="Times New Roman" w:hAnsi="Times New Roman" w:cs="Times New Roman"/>
          <w:sz w:val="24"/>
          <w:szCs w:val="24"/>
        </w:rPr>
        <w:t>)</w:t>
      </w:r>
      <w:r w:rsidR="00086952">
        <w:rPr>
          <w:rFonts w:ascii="Times New Roman" w:hAnsi="Times New Roman" w:cs="Times New Roman"/>
          <w:sz w:val="24"/>
          <w:szCs w:val="24"/>
        </w:rPr>
        <w:t xml:space="preserve">.  </w:t>
      </w:r>
      <w:r w:rsidR="00A94E4B" w:rsidRPr="00DD6BFB">
        <w:rPr>
          <w:rFonts w:ascii="Times New Roman" w:hAnsi="Times New Roman" w:cs="Times New Roman"/>
          <w:sz w:val="24"/>
          <w:szCs w:val="24"/>
        </w:rPr>
        <w:t xml:space="preserve">Ideally, researchers </w:t>
      </w:r>
      <w:r w:rsidR="00A94E4B">
        <w:rPr>
          <w:rFonts w:ascii="Times New Roman" w:hAnsi="Times New Roman" w:cs="Times New Roman"/>
          <w:sz w:val="24"/>
          <w:szCs w:val="24"/>
        </w:rPr>
        <w:t>can</w:t>
      </w:r>
      <w:r w:rsidR="00A94E4B" w:rsidRPr="00DD6BFB">
        <w:rPr>
          <w:rFonts w:ascii="Times New Roman" w:hAnsi="Times New Roman" w:cs="Times New Roman"/>
          <w:sz w:val="24"/>
          <w:szCs w:val="24"/>
        </w:rPr>
        <w:t xml:space="preserve"> identify measureable environmental factors that are correlated with recruitment </w:t>
      </w:r>
      <w:r w:rsidR="00A94E4B">
        <w:rPr>
          <w:rFonts w:ascii="Times New Roman" w:hAnsi="Times New Roman" w:cs="Times New Roman"/>
          <w:sz w:val="24"/>
          <w:szCs w:val="24"/>
        </w:rPr>
        <w:t>deviations</w:t>
      </w:r>
      <w:r w:rsidR="00A94E4B" w:rsidRPr="00DD6BFB">
        <w:rPr>
          <w:rFonts w:ascii="Times New Roman" w:hAnsi="Times New Roman" w:cs="Times New Roman"/>
          <w:sz w:val="24"/>
          <w:szCs w:val="24"/>
        </w:rPr>
        <w:t xml:space="preserve"> or regime shifts, and which ca</w:t>
      </w:r>
      <w:r w:rsidR="00A94E4B">
        <w:rPr>
          <w:rFonts w:ascii="Times New Roman" w:hAnsi="Times New Roman" w:cs="Times New Roman"/>
          <w:sz w:val="24"/>
          <w:szCs w:val="24"/>
        </w:rPr>
        <w:t xml:space="preserve">n be forecast into the future </w:t>
      </w:r>
      <w:r w:rsidR="00336ADE">
        <w:rPr>
          <w:rFonts w:ascii="Times New Roman" w:hAnsi="Times New Roman" w:cs="Times New Roman"/>
          <w:sz w:val="24"/>
          <w:szCs w:val="24"/>
        </w:rPr>
        <w:fldChar w:fldCharType="begin"/>
      </w:r>
      <w:r w:rsidR="00F10192">
        <w:rPr>
          <w:rFonts w:ascii="Times New Roman" w:hAnsi="Times New Roman" w:cs="Times New Roman"/>
          <w:sz w:val="24"/>
          <w:szCs w:val="24"/>
        </w:rPr>
        <w:instrText xml:space="preserve"> ADDIN ZOTERO_ITEM CSL_CITATION {"citationID":"mlo78jj96","properties":{"formattedCitation":"(Haltuch and Punt, 2011)","plainCitation":"(Haltuch and Punt, 2011)"},"citationItems":[{"id":483,"uris":["http://zotero.org/users/251206/items/P9N584VM"],"uri":["http://zotero.org/users/251206/items/P9N584VM"],"itemData":{"id":483,"type":"article-journal","title":"The promises and pitfalls of including decadal-scale climate forcing of recruitment in groundfish stock assessment","container-title":"Canadian Journal of Fisheries and Aquatic Sciences","page":"912–926","volume":"68","issue":"5","source":"Google Scholar","journalAbbreviation":"Can. J. Fish. Aquat. Sci.","author":[{"family":"Haltuch","given":"M. A"},{"family":"Punt","given":"A. E"}],"issued":{"date-parts":[["2011"]]}}}],"schema":"https://github.com/citation-style-language/schema/raw/master/csl-citation.json"}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(Haltuch and Punt, 2011)</w:t>
      </w:r>
      <w:r w:rsidR="00336ADE">
        <w:rPr>
          <w:rFonts w:ascii="Times New Roman" w:hAnsi="Times New Roman" w:cs="Times New Roman"/>
          <w:sz w:val="24"/>
          <w:szCs w:val="24"/>
        </w:rPr>
        <w:fldChar w:fldCharType="end"/>
      </w:r>
      <w:r w:rsidR="00A94E4B">
        <w:rPr>
          <w:rFonts w:ascii="Times New Roman" w:hAnsi="Times New Roman" w:cs="Times New Roman"/>
          <w:sz w:val="24"/>
          <w:szCs w:val="24"/>
        </w:rPr>
        <w:t xml:space="preserve">.  If an </w:t>
      </w:r>
      <w:r w:rsidR="00A94E4B" w:rsidRPr="00DD6BFB">
        <w:rPr>
          <w:rFonts w:ascii="Times New Roman" w:hAnsi="Times New Roman" w:cs="Times New Roman"/>
          <w:sz w:val="24"/>
          <w:szCs w:val="24"/>
        </w:rPr>
        <w:t xml:space="preserve">environmental factor </w:t>
      </w:r>
      <w:r w:rsidR="00A94E4B">
        <w:rPr>
          <w:rFonts w:ascii="Times New Roman" w:hAnsi="Times New Roman" w:cs="Times New Roman"/>
          <w:sz w:val="24"/>
          <w:szCs w:val="24"/>
        </w:rPr>
        <w:t xml:space="preserve">that helps predict future recruitment can be identified, it can then be used to inform </w:t>
      </w:r>
      <w:r w:rsidR="00A94E4B" w:rsidRPr="00DD6BFB">
        <w:rPr>
          <w:rFonts w:ascii="Times New Roman" w:hAnsi="Times New Roman" w:cs="Times New Roman"/>
          <w:sz w:val="24"/>
          <w:szCs w:val="24"/>
        </w:rPr>
        <w:t xml:space="preserve">rebuilding forecasts (Holt and Punt 2009, Punt 2011) and reference point </w:t>
      </w:r>
      <w:r w:rsidR="00A94E4B">
        <w:rPr>
          <w:rFonts w:ascii="Times New Roman" w:hAnsi="Times New Roman" w:cs="Times New Roman"/>
          <w:sz w:val="24"/>
          <w:szCs w:val="24"/>
        </w:rPr>
        <w:t xml:space="preserve">calculations </w:t>
      </w:r>
      <w:r w:rsidR="00A94E4B" w:rsidRPr="00DD6BFB">
        <w:rPr>
          <w:rFonts w:ascii="Times New Roman" w:hAnsi="Times New Roman" w:cs="Times New Roman"/>
          <w:sz w:val="24"/>
          <w:szCs w:val="24"/>
        </w:rPr>
        <w:t>(</w:t>
      </w:r>
      <w:commentRangeStart w:id="18"/>
      <w:proofErr w:type="spellStart"/>
      <w:r w:rsidR="00A94E4B" w:rsidRPr="00DD6BFB">
        <w:rPr>
          <w:rFonts w:ascii="Times New Roman" w:hAnsi="Times New Roman" w:cs="Times New Roman"/>
          <w:sz w:val="24"/>
          <w:szCs w:val="24"/>
        </w:rPr>
        <w:t>Schirripa</w:t>
      </w:r>
      <w:proofErr w:type="spellEnd"/>
      <w:r w:rsidR="00A94E4B" w:rsidRPr="00DD6BFB">
        <w:rPr>
          <w:rFonts w:ascii="Times New Roman" w:hAnsi="Times New Roman" w:cs="Times New Roman"/>
          <w:sz w:val="24"/>
          <w:szCs w:val="24"/>
        </w:rPr>
        <w:t xml:space="preserve"> et al.</w:t>
      </w:r>
      <w:r w:rsidR="007824E6">
        <w:rPr>
          <w:rFonts w:ascii="Times New Roman" w:hAnsi="Times New Roman" w:cs="Times New Roman"/>
          <w:sz w:val="24"/>
          <w:szCs w:val="24"/>
        </w:rPr>
        <w:t>,</w:t>
      </w:r>
      <w:r w:rsidR="00A94E4B" w:rsidRPr="00DD6BFB">
        <w:rPr>
          <w:rFonts w:ascii="Times New Roman" w:hAnsi="Times New Roman" w:cs="Times New Roman"/>
          <w:sz w:val="24"/>
          <w:szCs w:val="24"/>
        </w:rPr>
        <w:t xml:space="preserve"> 2009</w:t>
      </w:r>
      <w:commentRangeEnd w:id="18"/>
      <w:r w:rsidR="007824E6">
        <w:rPr>
          <w:rStyle w:val="CommentReference"/>
        </w:rPr>
        <w:commentReference w:id="18"/>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If an environmental factor cannot be identified</w:t>
      </w:r>
      <w:r w:rsidR="00A94E4B" w:rsidRPr="00DD6BFB">
        <w:rPr>
          <w:rFonts w:ascii="Times New Roman" w:hAnsi="Times New Roman" w:cs="Times New Roman"/>
          <w:sz w:val="24"/>
          <w:szCs w:val="24"/>
        </w:rPr>
        <w:t xml:space="preserve">, population forecasts </w:t>
      </w:r>
      <w:r w:rsidR="007F45C6">
        <w:rPr>
          <w:rFonts w:ascii="Times New Roman" w:hAnsi="Times New Roman" w:cs="Times New Roman"/>
          <w:sz w:val="24"/>
          <w:szCs w:val="24"/>
        </w:rPr>
        <w:t xml:space="preserve">are sometimes </w:t>
      </w:r>
      <w:r w:rsidR="00A94E4B">
        <w:rPr>
          <w:rFonts w:ascii="Times New Roman" w:hAnsi="Times New Roman" w:cs="Times New Roman"/>
          <w:sz w:val="24"/>
          <w:szCs w:val="24"/>
        </w:rPr>
        <w:t xml:space="preserve">calculated for different “states-of-nature”, where each state-of-nature </w:t>
      </w:r>
      <w:r w:rsidR="00A94E4B" w:rsidRPr="00DD6BFB">
        <w:rPr>
          <w:rFonts w:ascii="Times New Roman" w:hAnsi="Times New Roman" w:cs="Times New Roman"/>
          <w:sz w:val="24"/>
          <w:szCs w:val="24"/>
        </w:rPr>
        <w:t>depend</w:t>
      </w:r>
      <w:r w:rsidR="00A94E4B">
        <w:rPr>
          <w:rFonts w:ascii="Times New Roman" w:hAnsi="Times New Roman" w:cs="Times New Roman"/>
          <w:sz w:val="24"/>
          <w:szCs w:val="24"/>
        </w:rPr>
        <w:t xml:space="preserve">s upon </w:t>
      </w:r>
      <w:r w:rsidR="00A94E4B" w:rsidRPr="00DD6BFB">
        <w:rPr>
          <w:rFonts w:ascii="Times New Roman" w:hAnsi="Times New Roman" w:cs="Times New Roman"/>
          <w:sz w:val="24"/>
          <w:szCs w:val="24"/>
        </w:rPr>
        <w:t xml:space="preserve">a hypothetical scenario for </w:t>
      </w:r>
      <w:r w:rsidR="00DC2E60">
        <w:rPr>
          <w:rFonts w:ascii="Times New Roman" w:hAnsi="Times New Roman" w:cs="Times New Roman"/>
          <w:sz w:val="24"/>
          <w:szCs w:val="24"/>
        </w:rPr>
        <w:t xml:space="preserve">expected </w:t>
      </w:r>
      <w:r w:rsidR="00A94E4B" w:rsidRPr="00DD6BFB">
        <w:rPr>
          <w:rFonts w:ascii="Times New Roman" w:hAnsi="Times New Roman" w:cs="Times New Roman"/>
          <w:sz w:val="24"/>
          <w:szCs w:val="24"/>
        </w:rPr>
        <w:t>future recruitment (e.g., high, average, and low productivity scenarios</w:t>
      </w:r>
      <w:r w:rsidR="00DB3ADA">
        <w:rPr>
          <w:rFonts w:ascii="Times New Roman" w:hAnsi="Times New Roman" w:cs="Times New Roman"/>
          <w:sz w:val="24"/>
          <w:szCs w:val="24"/>
        </w:rPr>
        <w:t xml:space="preserve">; </w:t>
      </w:r>
      <w:r w:rsidR="00DB3ADA" w:rsidRPr="00DB3ADA">
        <w:rPr>
          <w:rFonts w:ascii="Times New Roman" w:hAnsi="Times New Roman" w:cs="Times New Roman"/>
          <w:sz w:val="24"/>
          <w:szCs w:val="24"/>
          <w:highlight w:val="yellow"/>
        </w:rPr>
        <w:t>citation</w:t>
      </w:r>
      <w:r w:rsidR="00DC2E60">
        <w:rPr>
          <w:rFonts w:ascii="Times New Roman" w:hAnsi="Times New Roman" w:cs="Times New Roman"/>
          <w:sz w:val="24"/>
          <w:szCs w:val="24"/>
        </w:rPr>
        <w:t>)</w:t>
      </w:r>
      <w:r w:rsidR="00A94E4B" w:rsidRPr="00DD6BFB">
        <w:rPr>
          <w:rFonts w:ascii="Times New Roman" w:hAnsi="Times New Roman" w:cs="Times New Roman"/>
          <w:sz w:val="24"/>
          <w:szCs w:val="24"/>
        </w:rPr>
        <w:t>.</w:t>
      </w:r>
    </w:p>
    <w:p w14:paraId="43F1FFF7"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When</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correlated </w:t>
      </w:r>
      <w:r w:rsidR="00A94E4B" w:rsidRPr="00DD6BFB">
        <w:rPr>
          <w:rFonts w:ascii="Times New Roman" w:hAnsi="Times New Roman" w:cs="Times New Roman"/>
          <w:sz w:val="24"/>
          <w:szCs w:val="24"/>
        </w:rPr>
        <w:t>measurable environmental factors remain unidentified</w:t>
      </w:r>
      <w:r w:rsidR="00A94E4B">
        <w:rPr>
          <w:rFonts w:ascii="Times New Roman" w:hAnsi="Times New Roman" w:cs="Times New Roman"/>
          <w:sz w:val="24"/>
          <w:szCs w:val="24"/>
        </w:rPr>
        <w:t xml:space="preserve">, </w:t>
      </w:r>
      <w:r w:rsidR="00E350F2">
        <w:rPr>
          <w:rFonts w:ascii="Times New Roman" w:hAnsi="Times New Roman" w:cs="Times New Roman"/>
          <w:sz w:val="24"/>
          <w:szCs w:val="24"/>
        </w:rPr>
        <w:t xml:space="preserve">the influence of </w:t>
      </w:r>
      <w:r w:rsidR="00A94E4B">
        <w:rPr>
          <w:rFonts w:ascii="Times New Roman" w:hAnsi="Times New Roman" w:cs="Times New Roman"/>
          <w:sz w:val="24"/>
          <w:szCs w:val="24"/>
        </w:rPr>
        <w:t>r</w:t>
      </w:r>
      <w:r w:rsidR="00A94E4B" w:rsidRPr="00DD6BFB">
        <w:rPr>
          <w:rFonts w:ascii="Times New Roman" w:hAnsi="Times New Roman" w:cs="Times New Roman"/>
          <w:sz w:val="24"/>
          <w:szCs w:val="24"/>
        </w:rPr>
        <w:t xml:space="preserve">egime shifts can </w:t>
      </w:r>
      <w:r w:rsidR="00E350F2">
        <w:rPr>
          <w:rFonts w:ascii="Times New Roman" w:hAnsi="Times New Roman" w:cs="Times New Roman"/>
          <w:sz w:val="24"/>
          <w:szCs w:val="24"/>
        </w:rPr>
        <w:t xml:space="preserve">still be accounted for by invoking </w:t>
      </w:r>
      <w:r w:rsidR="00A94E4B">
        <w:rPr>
          <w:rFonts w:ascii="Times New Roman" w:hAnsi="Times New Roman" w:cs="Times New Roman"/>
          <w:sz w:val="24"/>
          <w:szCs w:val="24"/>
        </w:rPr>
        <w:t xml:space="preserve">autocorrelation in </w:t>
      </w:r>
      <w:r w:rsidR="00DC2E60">
        <w:rPr>
          <w:rFonts w:ascii="Times New Roman" w:hAnsi="Times New Roman" w:cs="Times New Roman"/>
          <w:sz w:val="24"/>
          <w:szCs w:val="24"/>
        </w:rPr>
        <w:t xml:space="preserve">future </w:t>
      </w:r>
      <w:r w:rsidR="00A94E4B">
        <w:rPr>
          <w:rFonts w:ascii="Times New Roman" w:hAnsi="Times New Roman" w:cs="Times New Roman"/>
          <w:sz w:val="24"/>
          <w:szCs w:val="24"/>
        </w:rPr>
        <w:t xml:space="preserve">recruitment deviations </w:t>
      </w:r>
      <w:r w:rsidR="00A94E4B" w:rsidRPr="00DD6BFB">
        <w:rPr>
          <w:rFonts w:ascii="Times New Roman" w:hAnsi="Times New Roman" w:cs="Times New Roman"/>
          <w:sz w:val="24"/>
          <w:szCs w:val="24"/>
        </w:rPr>
        <w:t xml:space="preserve">(i.e., where </w:t>
      </w:r>
      <w:r w:rsidR="00DC2E60">
        <w:rPr>
          <w:rFonts w:ascii="Times New Roman" w:hAnsi="Times New Roman" w:cs="Times New Roman"/>
          <w:sz w:val="24"/>
          <w:szCs w:val="24"/>
        </w:rPr>
        <w:t>future</w:t>
      </w:r>
      <w:r w:rsidR="00A94E4B" w:rsidRPr="00DD6BFB">
        <w:rPr>
          <w:rFonts w:ascii="Times New Roman" w:hAnsi="Times New Roman" w:cs="Times New Roman"/>
          <w:sz w:val="24"/>
          <w:szCs w:val="24"/>
        </w:rPr>
        <w:t xml:space="preserve"> recruitment deviations are greater or less than zero for many years in a sequence).  </w:t>
      </w:r>
      <w:r w:rsidR="00A94E4B">
        <w:rPr>
          <w:rFonts w:ascii="Times New Roman" w:hAnsi="Times New Roman" w:cs="Times New Roman"/>
          <w:sz w:val="24"/>
          <w:szCs w:val="24"/>
        </w:rPr>
        <w:t>Including</w:t>
      </w:r>
      <w:r w:rsidR="00A94E4B" w:rsidRPr="00DD6BFB">
        <w:rPr>
          <w:rFonts w:ascii="Times New Roman" w:hAnsi="Times New Roman" w:cs="Times New Roman"/>
          <w:sz w:val="24"/>
          <w:szCs w:val="24"/>
        </w:rPr>
        <w:t xml:space="preserve"> </w:t>
      </w:r>
      <w:r w:rsidR="007824E6">
        <w:rPr>
          <w:rFonts w:ascii="Times New Roman" w:hAnsi="Times New Roman" w:cs="Times New Roman"/>
          <w:sz w:val="24"/>
          <w:szCs w:val="24"/>
        </w:rPr>
        <w:t>“</w:t>
      </w:r>
      <w:proofErr w:type="spellStart"/>
      <w:r w:rsidR="007824E6">
        <w:rPr>
          <w:rFonts w:ascii="Times New Roman" w:hAnsi="Times New Roman" w:cs="Times New Roman"/>
          <w:sz w:val="24"/>
          <w:szCs w:val="24"/>
        </w:rPr>
        <w:t>autocorrelated</w:t>
      </w:r>
      <w:proofErr w:type="spellEnd"/>
      <w:r w:rsidR="007824E6">
        <w:rPr>
          <w:rFonts w:ascii="Times New Roman" w:hAnsi="Times New Roman" w:cs="Times New Roman"/>
          <w:sz w:val="24"/>
          <w:szCs w:val="24"/>
        </w:rPr>
        <w:t xml:space="preserve"> recruitment”</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in the population dynamics model may </w:t>
      </w:r>
      <w:r w:rsidR="00A94E4B" w:rsidRPr="00DD6BFB">
        <w:rPr>
          <w:rFonts w:ascii="Times New Roman" w:hAnsi="Times New Roman" w:cs="Times New Roman"/>
          <w:sz w:val="24"/>
          <w:szCs w:val="24"/>
        </w:rPr>
        <w:t xml:space="preserve">result in wider forecasting intervals compared with assuming recruitment follows a white-noise </w:t>
      </w:r>
      <w:r w:rsidR="00A94E4B" w:rsidRPr="00DD6BFB">
        <w:rPr>
          <w:rFonts w:ascii="Times New Roman" w:hAnsi="Times New Roman" w:cs="Times New Roman"/>
          <w:sz w:val="24"/>
          <w:szCs w:val="24"/>
        </w:rPr>
        <w:lastRenderedPageBreak/>
        <w:t>process.  This wider forecast interval may, in some cases, have better statistical coverage (e.</w:t>
      </w:r>
      <w:r w:rsidR="00A94E4B">
        <w:rPr>
          <w:rFonts w:ascii="Times New Roman" w:hAnsi="Times New Roman" w:cs="Times New Roman"/>
          <w:sz w:val="24"/>
          <w:szCs w:val="24"/>
        </w:rPr>
        <w:t>g.</w:t>
      </w:r>
      <w:r w:rsidR="00A94E4B" w:rsidRPr="00DD6BFB">
        <w:rPr>
          <w:rFonts w:ascii="Times New Roman" w:hAnsi="Times New Roman" w:cs="Times New Roman"/>
          <w:sz w:val="24"/>
          <w:szCs w:val="24"/>
        </w:rPr>
        <w:t xml:space="preserve">, a 75% forecast interval </w:t>
      </w:r>
      <w:r w:rsidR="00A94E4B">
        <w:rPr>
          <w:rFonts w:ascii="Times New Roman" w:hAnsi="Times New Roman" w:cs="Times New Roman"/>
          <w:sz w:val="24"/>
          <w:szCs w:val="24"/>
        </w:rPr>
        <w:t xml:space="preserve">that contains </w:t>
      </w:r>
      <w:r w:rsidR="00A94E4B" w:rsidRPr="00DD6BFB">
        <w:rPr>
          <w:rFonts w:ascii="Times New Roman" w:hAnsi="Times New Roman" w:cs="Times New Roman"/>
          <w:sz w:val="24"/>
          <w:szCs w:val="24"/>
        </w:rPr>
        <w:t>the true value 75% of the time).  Well-calibrated statistical coverage is a pre-requisite of probabilistic methods used for forecasting and reference point determination (</w:t>
      </w:r>
      <w:proofErr w:type="spellStart"/>
      <w:r w:rsidR="00A94E4B" w:rsidRPr="00DD6BFB">
        <w:rPr>
          <w:rFonts w:ascii="Times New Roman" w:hAnsi="Times New Roman" w:cs="Times New Roman"/>
          <w:sz w:val="24"/>
          <w:szCs w:val="24"/>
        </w:rPr>
        <w:t>Shertzer</w:t>
      </w:r>
      <w:proofErr w:type="spellEnd"/>
      <w:r w:rsidR="00A94E4B" w:rsidRPr="00DD6BFB">
        <w:rPr>
          <w:rFonts w:ascii="Times New Roman" w:hAnsi="Times New Roman" w:cs="Times New Roman"/>
          <w:sz w:val="24"/>
          <w:szCs w:val="24"/>
        </w:rPr>
        <w:t xml:space="preserve"> et al. 2008).  </w:t>
      </w:r>
    </w:p>
    <w:p w14:paraId="35F59061"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In this study, w</w:t>
      </w:r>
      <w:r w:rsidR="00A94E4B" w:rsidRPr="00DD6BFB">
        <w:rPr>
          <w:rFonts w:ascii="Times New Roman" w:hAnsi="Times New Roman" w:cs="Times New Roman"/>
          <w:sz w:val="24"/>
          <w:szCs w:val="24"/>
        </w:rPr>
        <w:t xml:space="preserve">e explore and </w:t>
      </w:r>
      <w:r w:rsidR="00A94E4B">
        <w:rPr>
          <w:rFonts w:ascii="Times New Roman" w:hAnsi="Times New Roman" w:cs="Times New Roman"/>
          <w:sz w:val="24"/>
          <w:szCs w:val="24"/>
        </w:rPr>
        <w:t>evaluate</w:t>
      </w:r>
      <w:r w:rsidR="00A94E4B" w:rsidRPr="00DD6BFB">
        <w:rPr>
          <w:rFonts w:ascii="Times New Roman" w:hAnsi="Times New Roman" w:cs="Times New Roman"/>
          <w:sz w:val="24"/>
          <w:szCs w:val="24"/>
        </w:rPr>
        <w:t xml:space="preserve"> the performance of </w:t>
      </w:r>
      <w:r w:rsidR="00A94E4B">
        <w:rPr>
          <w:rFonts w:ascii="Times New Roman" w:hAnsi="Times New Roman" w:cs="Times New Roman"/>
          <w:sz w:val="24"/>
          <w:szCs w:val="24"/>
        </w:rPr>
        <w:t xml:space="preserve">population forecasts obtained from </w:t>
      </w:r>
      <w:r w:rsidR="00A94E4B" w:rsidRPr="00DD6BFB">
        <w:rPr>
          <w:rFonts w:ascii="Times New Roman" w:hAnsi="Times New Roman" w:cs="Times New Roman"/>
          <w:sz w:val="24"/>
          <w:szCs w:val="24"/>
        </w:rPr>
        <w:t>an integrated</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age-structured assessment model when recruitment is </w:t>
      </w:r>
      <w:proofErr w:type="spellStart"/>
      <w:r w:rsidR="00A94E4B" w:rsidRPr="00DD6BFB">
        <w:rPr>
          <w:rFonts w:ascii="Times New Roman" w:hAnsi="Times New Roman" w:cs="Times New Roman"/>
          <w:sz w:val="24"/>
          <w:szCs w:val="24"/>
        </w:rPr>
        <w:t>autocorrelated</w:t>
      </w:r>
      <w:proofErr w:type="spellEnd"/>
      <w:r w:rsidR="00A94E4B" w:rsidRPr="00DD6BFB">
        <w:rPr>
          <w:rFonts w:ascii="Times New Roman" w:hAnsi="Times New Roman" w:cs="Times New Roman"/>
          <w:sz w:val="24"/>
          <w:szCs w:val="24"/>
        </w:rPr>
        <w:t xml:space="preserve">.  We </w:t>
      </w:r>
      <w:r w:rsidR="00A94E4B">
        <w:rPr>
          <w:rFonts w:ascii="Times New Roman" w:hAnsi="Times New Roman" w:cs="Times New Roman"/>
          <w:sz w:val="24"/>
          <w:szCs w:val="24"/>
        </w:rPr>
        <w:t xml:space="preserve">conduct a simulation experiment using </w:t>
      </w:r>
      <w:r w:rsidR="00A94E4B" w:rsidRPr="00DD6BFB">
        <w:rPr>
          <w:rFonts w:ascii="Times New Roman" w:hAnsi="Times New Roman" w:cs="Times New Roman"/>
          <w:sz w:val="24"/>
          <w:szCs w:val="24"/>
        </w:rPr>
        <w:t xml:space="preserve">a factorial design involving </w:t>
      </w:r>
      <w:r w:rsidR="005B33B3">
        <w:rPr>
          <w:rFonts w:ascii="Times New Roman" w:hAnsi="Times New Roman" w:cs="Times New Roman"/>
          <w:sz w:val="24"/>
          <w:szCs w:val="24"/>
        </w:rPr>
        <w:t>six</w:t>
      </w:r>
      <w:r w:rsidR="00A94E4B" w:rsidRPr="00DD6BFB">
        <w:rPr>
          <w:rFonts w:ascii="Times New Roman" w:hAnsi="Times New Roman" w:cs="Times New Roman"/>
          <w:sz w:val="24"/>
          <w:szCs w:val="24"/>
        </w:rPr>
        <w:t xml:space="preserve"> plausible levels of </w:t>
      </w:r>
      <w:r w:rsidR="00A94E4B">
        <w:rPr>
          <w:rFonts w:ascii="Times New Roman" w:hAnsi="Times New Roman" w:cs="Times New Roman"/>
          <w:sz w:val="24"/>
          <w:szCs w:val="24"/>
        </w:rPr>
        <w:t>autocorrelation</w:t>
      </w:r>
      <w:r w:rsidR="00E350F2">
        <w:rPr>
          <w:rFonts w:ascii="Times New Roman" w:hAnsi="Times New Roman" w:cs="Times New Roman"/>
          <w:sz w:val="24"/>
          <w:szCs w:val="24"/>
        </w:rPr>
        <w:t>, ρ,</w:t>
      </w:r>
      <w:r w:rsidR="009D3FA3">
        <w:rPr>
          <w:rFonts w:ascii="Times New Roman" w:hAnsi="Times New Roman" w:cs="Times New Roman"/>
          <w:sz w:val="24"/>
          <w:szCs w:val="24"/>
        </w:rPr>
        <w:t xml:space="preserve"> </w:t>
      </w:r>
      <w:r w:rsidR="00A94E4B">
        <w:rPr>
          <w:rFonts w:ascii="Times New Roman" w:hAnsi="Times New Roman" w:cs="Times New Roman"/>
          <w:sz w:val="24"/>
          <w:szCs w:val="24"/>
        </w:rPr>
        <w:t xml:space="preserve">in </w:t>
      </w:r>
      <w:r w:rsidR="00A94E4B" w:rsidRPr="00DD6BFB">
        <w:rPr>
          <w:rFonts w:ascii="Times New Roman" w:hAnsi="Times New Roman" w:cs="Times New Roman"/>
          <w:sz w:val="24"/>
          <w:szCs w:val="24"/>
        </w:rPr>
        <w:t xml:space="preserve">recruitment </w:t>
      </w:r>
      <w:r w:rsidR="00A94E4B">
        <w:rPr>
          <w:rFonts w:ascii="Times New Roman" w:hAnsi="Times New Roman" w:cs="Times New Roman"/>
          <w:sz w:val="24"/>
          <w:szCs w:val="24"/>
        </w:rPr>
        <w:t>deviations</w:t>
      </w:r>
      <w:r w:rsidR="00A94E4B" w:rsidRPr="00DD6BFB">
        <w:rPr>
          <w:rFonts w:ascii="Times New Roman" w:hAnsi="Times New Roman" w:cs="Times New Roman"/>
          <w:sz w:val="24"/>
          <w:szCs w:val="24"/>
        </w:rPr>
        <w:t xml:space="preserve"> and </w:t>
      </w:r>
      <w:r w:rsidR="00557064">
        <w:rPr>
          <w:rFonts w:ascii="Times New Roman" w:hAnsi="Times New Roman" w:cs="Times New Roman"/>
          <w:sz w:val="24"/>
          <w:szCs w:val="24"/>
        </w:rPr>
        <w:t>four</w:t>
      </w:r>
      <w:r w:rsidR="00557064" w:rsidRPr="00DD6BFB">
        <w:rPr>
          <w:rFonts w:ascii="Times New Roman" w:hAnsi="Times New Roman" w:cs="Times New Roman"/>
          <w:sz w:val="24"/>
          <w:szCs w:val="24"/>
        </w:rPr>
        <w:t xml:space="preserve"> </w:t>
      </w:r>
      <w:r w:rsidR="00A94E4B" w:rsidRPr="00DD6BFB">
        <w:rPr>
          <w:rFonts w:ascii="Times New Roman" w:hAnsi="Times New Roman" w:cs="Times New Roman"/>
          <w:sz w:val="24"/>
          <w:szCs w:val="24"/>
        </w:rPr>
        <w:t>alternative configurations</w:t>
      </w:r>
      <w:r w:rsidR="00557064">
        <w:rPr>
          <w:rFonts w:ascii="Times New Roman" w:hAnsi="Times New Roman" w:cs="Times New Roman"/>
          <w:sz w:val="24"/>
          <w:szCs w:val="24"/>
        </w:rPr>
        <w:t xml:space="preserve"> for estimating ρ</w:t>
      </w:r>
      <w:r w:rsidR="00A94E4B" w:rsidRPr="00DD6BFB">
        <w:rPr>
          <w:rFonts w:ascii="Times New Roman" w:hAnsi="Times New Roman" w:cs="Times New Roman"/>
          <w:sz w:val="24"/>
          <w:szCs w:val="24"/>
        </w:rPr>
        <w:t xml:space="preserve"> </w:t>
      </w:r>
      <w:r w:rsidR="00557064">
        <w:rPr>
          <w:rFonts w:ascii="Times New Roman" w:hAnsi="Times New Roman" w:cs="Times New Roman"/>
          <w:sz w:val="24"/>
          <w:szCs w:val="24"/>
        </w:rPr>
        <w:t>in</w:t>
      </w:r>
      <w:r w:rsidR="00557064" w:rsidRPr="00DD6BFB">
        <w:rPr>
          <w:rFonts w:ascii="Times New Roman" w:hAnsi="Times New Roman" w:cs="Times New Roman"/>
          <w:sz w:val="24"/>
          <w:szCs w:val="24"/>
        </w:rPr>
        <w:t xml:space="preserve"> </w:t>
      </w:r>
      <w:r w:rsidR="00A94E4B" w:rsidRPr="00DD6BFB">
        <w:rPr>
          <w:rFonts w:ascii="Times New Roman" w:hAnsi="Times New Roman" w:cs="Times New Roman"/>
          <w:sz w:val="24"/>
          <w:szCs w:val="24"/>
        </w:rPr>
        <w:t>the assessment model</w:t>
      </w:r>
      <w:r w:rsidR="00A94E4B">
        <w:rPr>
          <w:rFonts w:ascii="Times New Roman" w:hAnsi="Times New Roman" w:cs="Times New Roman"/>
          <w:sz w:val="24"/>
          <w:szCs w:val="24"/>
        </w:rPr>
        <w:t>.  We explore</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model </w:t>
      </w:r>
      <w:r w:rsidR="00A94E4B" w:rsidRPr="00DD6BFB">
        <w:rPr>
          <w:rFonts w:ascii="Times New Roman" w:hAnsi="Times New Roman" w:cs="Times New Roman"/>
          <w:sz w:val="24"/>
          <w:szCs w:val="24"/>
        </w:rPr>
        <w:t>performance by answering two questions</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w:t>
      </w:r>
    </w:p>
    <w:p w14:paraId="28B0B76D" w14:textId="77777777" w:rsidR="00194451" w:rsidRDefault="00A94E4B">
      <w:pPr>
        <w:pStyle w:val="ListParagraph"/>
        <w:numPr>
          <w:ilvl w:val="0"/>
          <w:numId w:val="5"/>
        </w:numPr>
        <w:tabs>
          <w:tab w:val="left" w:pos="360"/>
        </w:tabs>
        <w:spacing w:after="0" w:line="240" w:lineRule="auto"/>
        <w:ind w:firstLine="0"/>
        <w:jc w:val="both"/>
        <w:rPr>
          <w:rFonts w:ascii="Times New Roman" w:hAnsi="Times New Roman" w:cs="Times New Roman"/>
          <w:sz w:val="24"/>
          <w:szCs w:val="24"/>
        </w:rPr>
      </w:pPr>
      <w:r>
        <w:rPr>
          <w:rFonts w:ascii="Times New Roman" w:hAnsi="Times New Roman" w:cs="Times New Roman"/>
          <w:sz w:val="24"/>
          <w:szCs w:val="24"/>
        </w:rPr>
        <w:t>H</w:t>
      </w:r>
      <w:r w:rsidRPr="00F50F05">
        <w:rPr>
          <w:rFonts w:ascii="Times New Roman" w:hAnsi="Times New Roman" w:cs="Times New Roman"/>
          <w:sz w:val="24"/>
          <w:szCs w:val="24"/>
        </w:rPr>
        <w:t>ow well can the magnitude of autocorrelation be estimated</w:t>
      </w:r>
      <w:r>
        <w:rPr>
          <w:rFonts w:ascii="Times New Roman" w:hAnsi="Times New Roman" w:cs="Times New Roman"/>
          <w:sz w:val="24"/>
          <w:szCs w:val="24"/>
        </w:rPr>
        <w:t>?</w:t>
      </w:r>
      <w:r w:rsidRPr="00F50F0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50F05">
        <w:rPr>
          <w:rFonts w:ascii="Times New Roman" w:hAnsi="Times New Roman" w:cs="Times New Roman"/>
          <w:sz w:val="24"/>
          <w:szCs w:val="24"/>
        </w:rPr>
        <w:t xml:space="preserve">and </w:t>
      </w:r>
    </w:p>
    <w:p w14:paraId="1E799070" w14:textId="77777777" w:rsidR="00194451" w:rsidRDefault="00A94E4B">
      <w:pPr>
        <w:pStyle w:val="ListParagraph"/>
        <w:numPr>
          <w:ilvl w:val="0"/>
          <w:numId w:val="5"/>
        </w:numPr>
        <w:tabs>
          <w:tab w:val="left" w:pos="360"/>
        </w:tabs>
        <w:spacing w:after="0" w:line="240" w:lineRule="auto"/>
        <w:ind w:firstLine="0"/>
        <w:jc w:val="both"/>
        <w:rPr>
          <w:rFonts w:ascii="Times New Roman" w:hAnsi="Times New Roman" w:cs="Times New Roman"/>
          <w:sz w:val="24"/>
          <w:szCs w:val="24"/>
        </w:rPr>
      </w:pPr>
      <w:r>
        <w:rPr>
          <w:rFonts w:ascii="Times New Roman" w:hAnsi="Times New Roman" w:cs="Times New Roman"/>
          <w:sz w:val="24"/>
          <w:szCs w:val="24"/>
        </w:rPr>
        <w:t>D</w:t>
      </w:r>
      <w:r w:rsidRPr="00F50F05">
        <w:rPr>
          <w:rFonts w:ascii="Times New Roman" w:hAnsi="Times New Roman" w:cs="Times New Roman"/>
          <w:sz w:val="24"/>
          <w:szCs w:val="24"/>
        </w:rPr>
        <w:t xml:space="preserve">oes accounting for autocorrelation improve the accuracy and predictive coverage of forecasts compared with ignoring </w:t>
      </w:r>
      <w:r>
        <w:rPr>
          <w:rFonts w:ascii="Times New Roman" w:hAnsi="Times New Roman" w:cs="Times New Roman"/>
          <w:sz w:val="24"/>
          <w:szCs w:val="24"/>
        </w:rPr>
        <w:t xml:space="preserve">autocorrelation in </w:t>
      </w:r>
      <w:r w:rsidRPr="00F50F05">
        <w:rPr>
          <w:rFonts w:ascii="Times New Roman" w:hAnsi="Times New Roman" w:cs="Times New Roman"/>
          <w:sz w:val="24"/>
          <w:szCs w:val="24"/>
        </w:rPr>
        <w:t xml:space="preserve">recruitment </w:t>
      </w:r>
      <w:r>
        <w:rPr>
          <w:rFonts w:ascii="Times New Roman" w:hAnsi="Times New Roman" w:cs="Times New Roman"/>
          <w:sz w:val="24"/>
          <w:szCs w:val="24"/>
        </w:rPr>
        <w:t>deviations</w:t>
      </w:r>
      <w:r w:rsidRPr="00F50F05">
        <w:rPr>
          <w:rFonts w:ascii="Times New Roman" w:hAnsi="Times New Roman" w:cs="Times New Roman"/>
          <w:sz w:val="24"/>
          <w:szCs w:val="24"/>
        </w:rPr>
        <w:t xml:space="preserve">?  </w:t>
      </w:r>
    </w:p>
    <w:p w14:paraId="38A6E93C" w14:textId="77777777" w:rsidR="00194451" w:rsidRDefault="00A94E4B">
      <w:pPr>
        <w:tabs>
          <w:tab w:val="left" w:pos="360"/>
        </w:tabs>
        <w:spacing w:after="0" w:line="240" w:lineRule="auto"/>
        <w:contextualSpacing/>
        <w:jc w:val="both"/>
        <w:rPr>
          <w:rFonts w:ascii="Times New Roman" w:hAnsi="Times New Roman" w:cs="Times New Roman"/>
          <w:sz w:val="24"/>
          <w:szCs w:val="24"/>
        </w:rPr>
      </w:pPr>
      <w:commentRangeStart w:id="19"/>
      <w:r>
        <w:rPr>
          <w:rFonts w:ascii="Times New Roman" w:hAnsi="Times New Roman" w:cs="Times New Roman"/>
          <w:sz w:val="24"/>
          <w:szCs w:val="24"/>
        </w:rPr>
        <w:t xml:space="preserve">We conclude by outlining a practical strategy to test and account for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xml:space="preserve"> recruitment when generating forecasts in real-world assessment models.</w:t>
      </w:r>
      <w:commentRangeEnd w:id="19"/>
      <w:r w:rsidR="00D27C14">
        <w:rPr>
          <w:rStyle w:val="CommentReference"/>
        </w:rPr>
        <w:commentReference w:id="19"/>
      </w:r>
    </w:p>
    <w:p w14:paraId="764E86C0" w14:textId="77777777" w:rsidR="00194451" w:rsidRDefault="00A94E4B">
      <w:pPr>
        <w:tabs>
          <w:tab w:val="left" w:pos="360"/>
        </w:tabs>
        <w:spacing w:before="240" w:after="0" w:line="240" w:lineRule="auto"/>
        <w:jc w:val="both"/>
        <w:rPr>
          <w:rFonts w:ascii="Times New Roman" w:hAnsi="Times New Roman" w:cs="Times New Roman"/>
          <w:b/>
          <w:sz w:val="28"/>
          <w:szCs w:val="28"/>
        </w:rPr>
      </w:pPr>
      <w:r w:rsidRPr="00016B31">
        <w:rPr>
          <w:rFonts w:ascii="Times New Roman" w:hAnsi="Times New Roman" w:cs="Times New Roman"/>
          <w:b/>
          <w:sz w:val="28"/>
          <w:szCs w:val="28"/>
        </w:rPr>
        <w:t>2. Methods</w:t>
      </w:r>
    </w:p>
    <w:p w14:paraId="3D94596E" w14:textId="77777777" w:rsidR="00194451" w:rsidRDefault="007F45C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conduct a simulation experiment </w:t>
      </w:r>
      <w:r w:rsidR="00A94E4B" w:rsidRPr="00F50F05">
        <w:rPr>
          <w:rFonts w:ascii="Times New Roman" w:hAnsi="Times New Roman" w:cs="Times New Roman"/>
          <w:sz w:val="24"/>
          <w:szCs w:val="24"/>
        </w:rPr>
        <w:t>using the Stock Synthesis (SS) assessment software (</w:t>
      </w:r>
      <w:proofErr w:type="spellStart"/>
      <w:r w:rsidR="00A94E4B" w:rsidRPr="00F50F05">
        <w:rPr>
          <w:rFonts w:ascii="Times New Roman" w:hAnsi="Times New Roman" w:cs="Times New Roman"/>
          <w:sz w:val="24"/>
          <w:szCs w:val="24"/>
        </w:rPr>
        <w:t>Methot</w:t>
      </w:r>
      <w:proofErr w:type="spellEnd"/>
      <w:r w:rsidR="00A94E4B" w:rsidRPr="00F50F05">
        <w:rPr>
          <w:rFonts w:ascii="Times New Roman" w:hAnsi="Times New Roman" w:cs="Times New Roman"/>
          <w:sz w:val="24"/>
          <w:szCs w:val="24"/>
        </w:rPr>
        <w:t xml:space="preserve"> and Wetzel 2013), which is widely used in the U</w:t>
      </w:r>
      <w:r w:rsidR="00183512">
        <w:rPr>
          <w:rFonts w:ascii="Times New Roman" w:hAnsi="Times New Roman" w:cs="Times New Roman"/>
          <w:sz w:val="24"/>
          <w:szCs w:val="24"/>
        </w:rPr>
        <w:t xml:space="preserve">nites </w:t>
      </w:r>
      <w:r w:rsidR="00A94E4B" w:rsidRPr="00F50F05">
        <w:rPr>
          <w:rFonts w:ascii="Times New Roman" w:hAnsi="Times New Roman" w:cs="Times New Roman"/>
          <w:sz w:val="24"/>
          <w:szCs w:val="24"/>
        </w:rPr>
        <w:t>S</w:t>
      </w:r>
      <w:r w:rsidR="00183512">
        <w:rPr>
          <w:rFonts w:ascii="Times New Roman" w:hAnsi="Times New Roman" w:cs="Times New Roman"/>
          <w:sz w:val="24"/>
          <w:szCs w:val="24"/>
        </w:rPr>
        <w:t>tates</w:t>
      </w:r>
      <w:r w:rsidR="00A94E4B" w:rsidRPr="00F50F05">
        <w:rPr>
          <w:rFonts w:ascii="Times New Roman" w:hAnsi="Times New Roman" w:cs="Times New Roman"/>
          <w:sz w:val="24"/>
          <w:szCs w:val="24"/>
        </w:rPr>
        <w:t xml:space="preserve"> and provides a generic implementation of </w:t>
      </w:r>
      <w:r w:rsidR="00A94E4B">
        <w:rPr>
          <w:rFonts w:ascii="Times New Roman" w:hAnsi="Times New Roman" w:cs="Times New Roman"/>
          <w:sz w:val="24"/>
          <w:szCs w:val="24"/>
        </w:rPr>
        <w:t xml:space="preserve">an </w:t>
      </w:r>
      <w:r w:rsidR="00A94E4B" w:rsidRPr="00F50F05">
        <w:rPr>
          <w:rFonts w:ascii="Times New Roman" w:hAnsi="Times New Roman" w:cs="Times New Roman"/>
          <w:sz w:val="24"/>
          <w:szCs w:val="24"/>
        </w:rPr>
        <w:t xml:space="preserve">integrated assessment model.  SS estimates recruitment at the same time as other parameters </w:t>
      </w:r>
      <w:r w:rsidR="00A94E4B">
        <w:rPr>
          <w:rFonts w:ascii="Times New Roman" w:hAnsi="Times New Roman" w:cs="Times New Roman"/>
          <w:sz w:val="24"/>
          <w:szCs w:val="24"/>
        </w:rPr>
        <w:t>that</w:t>
      </w:r>
      <w:r w:rsidR="00A94E4B" w:rsidRPr="00F50F05">
        <w:rPr>
          <w:rFonts w:ascii="Times New Roman" w:hAnsi="Times New Roman" w:cs="Times New Roman"/>
          <w:sz w:val="24"/>
          <w:szCs w:val="24"/>
        </w:rPr>
        <w:t xml:space="preserve"> govern stock productivity and status, </w:t>
      </w:r>
      <w:r>
        <w:rPr>
          <w:rFonts w:ascii="Times New Roman" w:hAnsi="Times New Roman" w:cs="Times New Roman"/>
          <w:sz w:val="24"/>
          <w:szCs w:val="24"/>
        </w:rPr>
        <w:t xml:space="preserve">and uses the delta-method to </w:t>
      </w:r>
      <w:r w:rsidR="00DC2E60">
        <w:rPr>
          <w:rFonts w:ascii="Times New Roman" w:hAnsi="Times New Roman" w:cs="Times New Roman"/>
          <w:sz w:val="24"/>
          <w:szCs w:val="24"/>
        </w:rPr>
        <w:t>propagate</w:t>
      </w:r>
      <w:r>
        <w:rPr>
          <w:rFonts w:ascii="Times New Roman" w:hAnsi="Times New Roman" w:cs="Times New Roman"/>
          <w:sz w:val="24"/>
          <w:szCs w:val="24"/>
        </w:rPr>
        <w:t xml:space="preserve"> </w:t>
      </w:r>
      <w:r w:rsidR="00A94E4B" w:rsidRPr="00F50F05">
        <w:rPr>
          <w:rFonts w:ascii="Times New Roman" w:hAnsi="Times New Roman" w:cs="Times New Roman"/>
          <w:sz w:val="24"/>
          <w:szCs w:val="24"/>
        </w:rPr>
        <w:t xml:space="preserve">uncertainty about </w:t>
      </w:r>
      <w:r>
        <w:rPr>
          <w:rFonts w:ascii="Times New Roman" w:hAnsi="Times New Roman" w:cs="Times New Roman"/>
          <w:sz w:val="24"/>
          <w:szCs w:val="24"/>
        </w:rPr>
        <w:t xml:space="preserve">past and future </w:t>
      </w:r>
      <w:r w:rsidR="00A94E4B" w:rsidRPr="00F50F05">
        <w:rPr>
          <w:rFonts w:ascii="Times New Roman" w:hAnsi="Times New Roman" w:cs="Times New Roman"/>
          <w:sz w:val="24"/>
          <w:szCs w:val="24"/>
        </w:rPr>
        <w:t xml:space="preserve">recruitment </w:t>
      </w:r>
      <w:r>
        <w:rPr>
          <w:rFonts w:ascii="Times New Roman" w:hAnsi="Times New Roman" w:cs="Times New Roman"/>
          <w:sz w:val="24"/>
          <w:szCs w:val="24"/>
        </w:rPr>
        <w:t>when calculating standard errors for population forecasts</w:t>
      </w:r>
      <w:r w:rsidR="00A94E4B" w:rsidRPr="00F50F05">
        <w:rPr>
          <w:rFonts w:ascii="Times New Roman" w:hAnsi="Times New Roman" w:cs="Times New Roman"/>
          <w:sz w:val="24"/>
          <w:szCs w:val="24"/>
        </w:rPr>
        <w:t>.</w:t>
      </w:r>
      <w:r w:rsidR="00A94E4B">
        <w:rPr>
          <w:rFonts w:ascii="Times New Roman" w:hAnsi="Times New Roman" w:cs="Times New Roman"/>
          <w:sz w:val="24"/>
          <w:szCs w:val="24"/>
        </w:rPr>
        <w:t xml:space="preserve">  </w:t>
      </w:r>
      <w:r w:rsidR="00A94E4B" w:rsidRPr="00DD6BFB">
        <w:rPr>
          <w:rFonts w:ascii="Times New Roman" w:hAnsi="Times New Roman" w:cs="Times New Roman"/>
          <w:sz w:val="24"/>
          <w:szCs w:val="24"/>
        </w:rPr>
        <w:t xml:space="preserve">Simulations and analyses </w:t>
      </w:r>
      <w:r w:rsidR="00A94E4B">
        <w:rPr>
          <w:rFonts w:ascii="Times New Roman" w:hAnsi="Times New Roman" w:cs="Times New Roman"/>
          <w:sz w:val="24"/>
          <w:szCs w:val="24"/>
        </w:rPr>
        <w:t xml:space="preserve">were </w:t>
      </w:r>
      <w:r w:rsidR="00A94E4B" w:rsidRPr="00DD6BFB">
        <w:rPr>
          <w:rFonts w:ascii="Times New Roman" w:hAnsi="Times New Roman" w:cs="Times New Roman"/>
          <w:sz w:val="24"/>
          <w:szCs w:val="24"/>
        </w:rPr>
        <w:t xml:space="preserve">accomplished </w:t>
      </w:r>
      <w:r w:rsidR="00A94E4B">
        <w:rPr>
          <w:rFonts w:ascii="Times New Roman" w:hAnsi="Times New Roman" w:cs="Times New Roman"/>
          <w:sz w:val="24"/>
          <w:szCs w:val="24"/>
        </w:rPr>
        <w:t xml:space="preserve">using </w:t>
      </w:r>
      <w:r w:rsidR="00A94E4B" w:rsidRPr="00DD6BFB">
        <w:rPr>
          <w:rFonts w:ascii="Times New Roman" w:hAnsi="Times New Roman" w:cs="Times New Roman"/>
          <w:sz w:val="24"/>
          <w:szCs w:val="24"/>
        </w:rPr>
        <w:t xml:space="preserve">the </w:t>
      </w:r>
      <w:r w:rsidR="00A94E4B" w:rsidRPr="00DD6BFB">
        <w:rPr>
          <w:rFonts w:ascii="Times New Roman" w:hAnsi="Times New Roman" w:cs="Times New Roman"/>
          <w:i/>
          <w:sz w:val="24"/>
          <w:szCs w:val="24"/>
        </w:rPr>
        <w:t>ss3sim</w:t>
      </w:r>
      <w:r w:rsidR="00A94E4B" w:rsidRPr="00DD6BFB">
        <w:rPr>
          <w:rFonts w:ascii="Times New Roman" w:hAnsi="Times New Roman" w:cs="Times New Roman"/>
          <w:sz w:val="24"/>
          <w:szCs w:val="24"/>
        </w:rPr>
        <w:t xml:space="preserve"> software package (Anderson et al. 2014a, 2014b), </w:t>
      </w:r>
      <w:r w:rsidR="00A94E4B">
        <w:rPr>
          <w:rFonts w:ascii="Times New Roman" w:hAnsi="Times New Roman" w:cs="Times New Roman"/>
          <w:sz w:val="24"/>
          <w:szCs w:val="24"/>
        </w:rPr>
        <w:t xml:space="preserve">and a public </w:t>
      </w:r>
      <w:r w:rsidR="00AD0F5D">
        <w:rPr>
          <w:rFonts w:ascii="Times New Roman" w:hAnsi="Times New Roman" w:cs="Times New Roman"/>
          <w:sz w:val="24"/>
          <w:szCs w:val="24"/>
        </w:rPr>
        <w:t xml:space="preserve">online </w:t>
      </w:r>
      <w:r w:rsidR="00A94E4B">
        <w:rPr>
          <w:rFonts w:ascii="Times New Roman" w:hAnsi="Times New Roman" w:cs="Times New Roman"/>
          <w:sz w:val="24"/>
          <w:szCs w:val="24"/>
        </w:rPr>
        <w:t xml:space="preserve">repository houses </w:t>
      </w:r>
      <w:r w:rsidR="00AD0F5D">
        <w:rPr>
          <w:rFonts w:ascii="Times New Roman" w:hAnsi="Times New Roman" w:cs="Times New Roman"/>
          <w:sz w:val="24"/>
          <w:szCs w:val="24"/>
        </w:rPr>
        <w:t>the</w:t>
      </w:r>
      <w:r w:rsidR="00A94E4B">
        <w:rPr>
          <w:rFonts w:ascii="Times New Roman" w:hAnsi="Times New Roman" w:cs="Times New Roman"/>
          <w:sz w:val="24"/>
          <w:szCs w:val="24"/>
        </w:rPr>
        <w:t xml:space="preserve"> simulation code (github.com/</w:t>
      </w:r>
      <w:proofErr w:type="spellStart"/>
      <w:r w:rsidR="00A94E4B">
        <w:rPr>
          <w:rFonts w:ascii="Times New Roman" w:hAnsi="Times New Roman" w:cs="Times New Roman"/>
          <w:sz w:val="24"/>
          <w:szCs w:val="24"/>
        </w:rPr>
        <w:t>kellijohnson</w:t>
      </w:r>
      <w:proofErr w:type="spellEnd"/>
      <w:r w:rsidR="00A94E4B">
        <w:rPr>
          <w:rFonts w:ascii="Times New Roman" w:hAnsi="Times New Roman" w:cs="Times New Roman"/>
          <w:sz w:val="24"/>
          <w:szCs w:val="24"/>
        </w:rPr>
        <w:t xml:space="preserve">/AR-perf-testing) to ensure </w:t>
      </w:r>
      <w:r w:rsidR="00D27C14">
        <w:rPr>
          <w:rFonts w:ascii="Times New Roman" w:hAnsi="Times New Roman" w:cs="Times New Roman"/>
          <w:sz w:val="24"/>
          <w:szCs w:val="24"/>
        </w:rPr>
        <w:t>the</w:t>
      </w:r>
      <w:r w:rsidR="00A94E4B">
        <w:rPr>
          <w:rFonts w:ascii="Times New Roman" w:hAnsi="Times New Roman" w:cs="Times New Roman"/>
          <w:sz w:val="24"/>
          <w:szCs w:val="24"/>
        </w:rPr>
        <w:t xml:space="preserve"> results are reproducible.</w:t>
      </w:r>
    </w:p>
    <w:p w14:paraId="7F37972A"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sidRPr="00DD6BFB">
        <w:rPr>
          <w:rFonts w:ascii="Times New Roman" w:hAnsi="Times New Roman" w:cs="Times New Roman"/>
          <w:sz w:val="24"/>
          <w:szCs w:val="24"/>
        </w:rPr>
        <w:t>The simulation framework consists of three components</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(1) </w:t>
      </w:r>
      <w:r w:rsidR="00A94E4B" w:rsidRPr="00DD6BFB">
        <w:rPr>
          <w:rFonts w:ascii="Times New Roman" w:hAnsi="Times New Roman" w:cs="Times New Roman"/>
          <w:sz w:val="24"/>
          <w:szCs w:val="24"/>
        </w:rPr>
        <w:t xml:space="preserve">an operating model that </w:t>
      </w:r>
      <w:r w:rsidR="00A94E4B">
        <w:rPr>
          <w:rFonts w:ascii="Times New Roman" w:hAnsi="Times New Roman" w:cs="Times New Roman"/>
          <w:sz w:val="24"/>
          <w:szCs w:val="24"/>
        </w:rPr>
        <w:t xml:space="preserve">generates </w:t>
      </w:r>
      <w:r w:rsidR="00A94E4B" w:rsidRPr="00DD6BFB">
        <w:rPr>
          <w:rFonts w:ascii="Times New Roman" w:hAnsi="Times New Roman" w:cs="Times New Roman"/>
          <w:sz w:val="24"/>
          <w:szCs w:val="24"/>
        </w:rPr>
        <w:t xml:space="preserve">the true </w:t>
      </w:r>
      <w:r w:rsidR="00A94E4B">
        <w:rPr>
          <w:rFonts w:ascii="Times New Roman" w:hAnsi="Times New Roman" w:cs="Times New Roman"/>
          <w:sz w:val="24"/>
          <w:szCs w:val="24"/>
        </w:rPr>
        <w:t xml:space="preserve">population </w:t>
      </w:r>
      <w:r w:rsidR="00A94E4B" w:rsidRPr="00DD6BFB">
        <w:rPr>
          <w:rFonts w:ascii="Times New Roman" w:hAnsi="Times New Roman" w:cs="Times New Roman"/>
          <w:sz w:val="24"/>
          <w:szCs w:val="24"/>
        </w:rPr>
        <w:t>dynamics</w:t>
      </w:r>
      <w:r w:rsidR="00A94E4B">
        <w:rPr>
          <w:rFonts w:ascii="Times New Roman" w:hAnsi="Times New Roman" w:cs="Times New Roman"/>
          <w:sz w:val="24"/>
          <w:szCs w:val="24"/>
        </w:rPr>
        <w:t>; (2)</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a sampling model that generates </w:t>
      </w:r>
      <w:r w:rsidR="00A94E4B" w:rsidRPr="00DD6BFB">
        <w:rPr>
          <w:rFonts w:ascii="Times New Roman" w:hAnsi="Times New Roman" w:cs="Times New Roman"/>
          <w:sz w:val="24"/>
          <w:szCs w:val="24"/>
        </w:rPr>
        <w:t xml:space="preserve">data </w:t>
      </w:r>
      <w:r w:rsidR="00A94E4B">
        <w:rPr>
          <w:rFonts w:ascii="Times New Roman" w:hAnsi="Times New Roman" w:cs="Times New Roman"/>
          <w:sz w:val="24"/>
          <w:szCs w:val="24"/>
        </w:rPr>
        <w:t>from</w:t>
      </w:r>
      <w:r w:rsidR="00A94E4B" w:rsidRPr="00DD6BFB">
        <w:rPr>
          <w:rFonts w:ascii="Times New Roman" w:hAnsi="Times New Roman" w:cs="Times New Roman"/>
          <w:sz w:val="24"/>
          <w:szCs w:val="24"/>
        </w:rPr>
        <w:t xml:space="preserve"> the</w:t>
      </w:r>
      <w:r w:rsidR="00A94E4B">
        <w:rPr>
          <w:rFonts w:ascii="Times New Roman" w:hAnsi="Times New Roman" w:cs="Times New Roman"/>
          <w:sz w:val="24"/>
          <w:szCs w:val="24"/>
        </w:rPr>
        <w:t xml:space="preserve"> operating model;</w:t>
      </w:r>
      <w:r w:rsidR="00A94E4B" w:rsidRPr="00DD6BFB">
        <w:rPr>
          <w:rFonts w:ascii="Times New Roman" w:hAnsi="Times New Roman" w:cs="Times New Roman"/>
          <w:sz w:val="24"/>
          <w:szCs w:val="24"/>
        </w:rPr>
        <w:t xml:space="preserve"> and </w:t>
      </w:r>
      <w:r w:rsidR="00A94E4B">
        <w:rPr>
          <w:rFonts w:ascii="Times New Roman" w:hAnsi="Times New Roman" w:cs="Times New Roman"/>
          <w:sz w:val="24"/>
          <w:szCs w:val="24"/>
        </w:rPr>
        <w:t xml:space="preserve">(3) </w:t>
      </w:r>
      <w:r w:rsidR="00A94E4B" w:rsidRPr="00DD6BFB">
        <w:rPr>
          <w:rFonts w:ascii="Times New Roman" w:hAnsi="Times New Roman" w:cs="Times New Roman"/>
          <w:sz w:val="24"/>
          <w:szCs w:val="24"/>
        </w:rPr>
        <w:t xml:space="preserve">an estimation </w:t>
      </w:r>
      <w:r w:rsidR="00A94E4B">
        <w:rPr>
          <w:rFonts w:ascii="Times New Roman" w:hAnsi="Times New Roman" w:cs="Times New Roman"/>
          <w:sz w:val="24"/>
          <w:szCs w:val="24"/>
        </w:rPr>
        <w:t>method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that is applied</w:t>
      </w:r>
      <w:r w:rsidR="00A94E4B" w:rsidRPr="00DD6BFB">
        <w:rPr>
          <w:rFonts w:ascii="Times New Roman" w:hAnsi="Times New Roman" w:cs="Times New Roman"/>
          <w:sz w:val="24"/>
          <w:szCs w:val="24"/>
        </w:rPr>
        <w:t xml:space="preserve"> to the simulated data, where the parameter estimates and derived quantities (i.e., </w:t>
      </w:r>
      <w:r w:rsidR="005B33B3">
        <w:rPr>
          <w:rFonts w:ascii="Times New Roman" w:hAnsi="Times New Roman" w:cs="Times New Roman"/>
          <w:sz w:val="24"/>
          <w:szCs w:val="24"/>
        </w:rPr>
        <w:t xml:space="preserve">forecasted future </w:t>
      </w:r>
      <w:r w:rsidR="00A94E4B" w:rsidRPr="00DD6BFB">
        <w:rPr>
          <w:rFonts w:ascii="Times New Roman" w:hAnsi="Times New Roman" w:cs="Times New Roman"/>
          <w:sz w:val="24"/>
          <w:szCs w:val="24"/>
        </w:rPr>
        <w:t>population abundance</w:t>
      </w:r>
      <w:r w:rsidR="005B33B3">
        <w:rPr>
          <w:rFonts w:ascii="Times New Roman" w:hAnsi="Times New Roman" w:cs="Times New Roman"/>
          <w:sz w:val="24"/>
          <w:szCs w:val="24"/>
        </w:rPr>
        <w:t>s</w:t>
      </w:r>
      <w:r w:rsidR="00A94E4B" w:rsidRPr="00DD6BFB">
        <w:rPr>
          <w:rFonts w:ascii="Times New Roman" w:hAnsi="Times New Roman" w:cs="Times New Roman"/>
          <w:sz w:val="24"/>
          <w:szCs w:val="24"/>
        </w:rPr>
        <w:t xml:space="preserve">) from the estimation method can be compared with their true values from the operating model. We </w:t>
      </w:r>
      <w:r w:rsidR="00A94E4B">
        <w:rPr>
          <w:rFonts w:ascii="Times New Roman" w:hAnsi="Times New Roman" w:cs="Times New Roman"/>
          <w:sz w:val="24"/>
          <w:szCs w:val="24"/>
        </w:rPr>
        <w:t xml:space="preserve">use </w:t>
      </w:r>
      <w:r w:rsidR="00A94E4B" w:rsidRPr="00DD6BFB">
        <w:rPr>
          <w:rFonts w:ascii="Times New Roman" w:hAnsi="Times New Roman" w:cs="Times New Roman"/>
          <w:sz w:val="24"/>
          <w:szCs w:val="24"/>
        </w:rPr>
        <w:t xml:space="preserve">a factorial design involving </w:t>
      </w:r>
      <w:r w:rsidR="005B33B3">
        <w:rPr>
          <w:rFonts w:ascii="Times New Roman" w:hAnsi="Times New Roman" w:cs="Times New Roman"/>
          <w:sz w:val="24"/>
          <w:szCs w:val="24"/>
        </w:rPr>
        <w:t>six</w:t>
      </w:r>
      <w:r w:rsidR="00A94E4B">
        <w:rPr>
          <w:rFonts w:ascii="Times New Roman" w:hAnsi="Times New Roman" w:cs="Times New Roman"/>
          <w:sz w:val="24"/>
          <w:szCs w:val="24"/>
        </w:rPr>
        <w:t xml:space="preserve"> level</w:t>
      </w:r>
      <w:r w:rsidR="005B33B3">
        <w:rPr>
          <w:rFonts w:ascii="Times New Roman" w:hAnsi="Times New Roman" w:cs="Times New Roman"/>
          <w:sz w:val="24"/>
          <w:szCs w:val="24"/>
        </w:rPr>
        <w:t>s</w:t>
      </w:r>
      <w:r w:rsidR="00AD0F5D">
        <w:rPr>
          <w:rFonts w:ascii="Times New Roman" w:hAnsi="Times New Roman" w:cs="Times New Roman"/>
          <w:sz w:val="24"/>
          <w:szCs w:val="24"/>
        </w:rPr>
        <w:t xml:space="preserve"> of recruitment </w:t>
      </w:r>
      <w:r w:rsidR="00557064">
        <w:rPr>
          <w:rFonts w:ascii="Times New Roman" w:hAnsi="Times New Roman" w:cs="Times New Roman"/>
          <w:sz w:val="24"/>
          <w:szCs w:val="24"/>
        </w:rPr>
        <w:t>ρ</w:t>
      </w:r>
      <w:r w:rsidR="00A94E4B" w:rsidRPr="00DD6BFB">
        <w:rPr>
          <w:rFonts w:ascii="Times New Roman" w:hAnsi="Times New Roman" w:cs="Times New Roman"/>
          <w:sz w:val="24"/>
          <w:szCs w:val="24"/>
        </w:rPr>
        <w:t xml:space="preserve"> and </w:t>
      </w:r>
      <w:r w:rsidR="00A94E4B">
        <w:rPr>
          <w:rFonts w:ascii="Times New Roman" w:hAnsi="Times New Roman" w:cs="Times New Roman"/>
          <w:sz w:val="24"/>
          <w:szCs w:val="24"/>
        </w:rPr>
        <w:t xml:space="preserve">four </w:t>
      </w:r>
      <w:r w:rsidR="00A94E4B" w:rsidRPr="00DD6BFB">
        <w:rPr>
          <w:rFonts w:ascii="Times New Roman" w:hAnsi="Times New Roman" w:cs="Times New Roman"/>
          <w:sz w:val="24"/>
          <w:szCs w:val="24"/>
        </w:rPr>
        <w:t xml:space="preserve">alternative configurations for the </w:t>
      </w:r>
      <w:r w:rsidR="00A94E4B">
        <w:rPr>
          <w:rFonts w:ascii="Times New Roman" w:hAnsi="Times New Roman" w:cs="Times New Roman"/>
          <w:sz w:val="24"/>
          <w:szCs w:val="24"/>
        </w:rPr>
        <w:t>estimation</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method.  One hundred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simulation replicates were generated for each scenario, where </w:t>
      </w:r>
      <w:r w:rsidR="00A94E4B" w:rsidRPr="00DD6BFB">
        <w:rPr>
          <w:rFonts w:ascii="Times New Roman" w:hAnsi="Times New Roman" w:cs="Times New Roman"/>
          <w:sz w:val="24"/>
          <w:szCs w:val="24"/>
        </w:rPr>
        <w:t xml:space="preserve">each </w:t>
      </w:r>
      <w:r w:rsidR="00A94E4B">
        <w:rPr>
          <w:rFonts w:ascii="Times New Roman" w:hAnsi="Times New Roman" w:cs="Times New Roman"/>
          <w:sz w:val="24"/>
          <w:szCs w:val="24"/>
        </w:rPr>
        <w:t xml:space="preserve">replicate has a different realization of </w:t>
      </w:r>
      <w:r w:rsidR="00A94E4B" w:rsidRPr="00DD6BFB">
        <w:rPr>
          <w:rFonts w:ascii="Times New Roman" w:hAnsi="Times New Roman" w:cs="Times New Roman"/>
          <w:sz w:val="24"/>
          <w:szCs w:val="24"/>
        </w:rPr>
        <w:t>process (recruitment devi</w:t>
      </w:r>
      <w:r w:rsidR="00A94E4B">
        <w:rPr>
          <w:rFonts w:ascii="Times New Roman" w:hAnsi="Times New Roman" w:cs="Times New Roman"/>
          <w:sz w:val="24"/>
          <w:szCs w:val="24"/>
        </w:rPr>
        <w:t>ations) and observation errors.  Each replicate involves simulating population dynamics over 100 years, which we divide into three periods:</w:t>
      </w:r>
    </w:p>
    <w:p w14:paraId="12AF2E08" w14:textId="77777777"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807D16">
        <w:rPr>
          <w:rFonts w:ascii="Times New Roman" w:hAnsi="Times New Roman"/>
          <w:sz w:val="24"/>
        </w:rPr>
        <w:t>“Burn-in period” – Y</w:t>
      </w:r>
      <w:r w:rsidRPr="00EE6F46">
        <w:rPr>
          <w:rFonts w:ascii="Times New Roman" w:hAnsi="Times New Roman"/>
          <w:sz w:val="24"/>
        </w:rPr>
        <w:t>ears 1-25 are simulated without any fishing;</w:t>
      </w:r>
    </w:p>
    <w:p w14:paraId="6585A17A" w14:textId="77777777"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EE6F46">
        <w:rPr>
          <w:rFonts w:ascii="Times New Roman" w:hAnsi="Times New Roman"/>
          <w:sz w:val="24"/>
        </w:rPr>
        <w:t>“Fishing period” – Y</w:t>
      </w:r>
      <w:r w:rsidRPr="00E350F2">
        <w:rPr>
          <w:rFonts w:ascii="Times New Roman" w:hAnsi="Times New Roman"/>
          <w:sz w:val="24"/>
        </w:rPr>
        <w:t>ears 26-80 include a simulated fishery</w:t>
      </w:r>
      <w:r w:rsidR="009646EA">
        <w:rPr>
          <w:rFonts w:ascii="Times New Roman" w:hAnsi="Times New Roman"/>
          <w:sz w:val="24"/>
        </w:rPr>
        <w:t xml:space="preserve">, which fishes at </w:t>
      </w:r>
      <w:r w:rsidR="009646EA">
        <w:rPr>
          <w:rFonts w:ascii="Times New Roman" w:hAnsi="Times New Roman"/>
          <w:i/>
          <w:sz w:val="24"/>
        </w:rPr>
        <w:t>MSY,</w:t>
      </w:r>
      <w:r w:rsidR="009646EA">
        <w:rPr>
          <w:rFonts w:ascii="Times New Roman" w:hAnsi="Times New Roman"/>
          <w:sz w:val="24"/>
        </w:rPr>
        <w:t xml:space="preserve"> and the potential for </w:t>
      </w:r>
      <w:r w:rsidR="00D27C14">
        <w:rPr>
          <w:rFonts w:ascii="Times New Roman" w:hAnsi="Times New Roman"/>
          <w:sz w:val="24"/>
        </w:rPr>
        <w:t xml:space="preserve">data from the </w:t>
      </w:r>
      <w:r w:rsidR="009646EA">
        <w:rPr>
          <w:rFonts w:ascii="Times New Roman" w:hAnsi="Times New Roman"/>
          <w:sz w:val="24"/>
        </w:rPr>
        <w:t>fishery and/or survey</w:t>
      </w:r>
      <w:r w:rsidR="00D27C14">
        <w:rPr>
          <w:rFonts w:ascii="Times New Roman" w:hAnsi="Times New Roman"/>
          <w:sz w:val="24"/>
        </w:rPr>
        <w:t>, which is</w:t>
      </w:r>
      <w:r w:rsidR="009646EA">
        <w:rPr>
          <w:rFonts w:ascii="Times New Roman" w:hAnsi="Times New Roman"/>
          <w:sz w:val="24"/>
        </w:rPr>
        <w:t xml:space="preserve"> used to fit an </w:t>
      </w:r>
      <w:r w:rsidRPr="00E350F2">
        <w:rPr>
          <w:rFonts w:ascii="Times New Roman" w:hAnsi="Times New Roman"/>
          <w:sz w:val="24"/>
        </w:rPr>
        <w:t xml:space="preserve"> assessment model conducted in </w:t>
      </w:r>
      <w:commentRangeStart w:id="20"/>
      <w:r w:rsidRPr="00E350F2">
        <w:rPr>
          <w:rFonts w:ascii="Times New Roman" w:hAnsi="Times New Roman"/>
          <w:sz w:val="24"/>
        </w:rPr>
        <w:t>year</w:t>
      </w:r>
      <w:commentRangeEnd w:id="20"/>
      <w:r w:rsidR="0044080A">
        <w:rPr>
          <w:rStyle w:val="CommentReference"/>
        </w:rPr>
        <w:commentReference w:id="20"/>
      </w:r>
      <w:r w:rsidRPr="00807D16">
        <w:rPr>
          <w:rFonts w:ascii="Times New Roman" w:hAnsi="Times New Roman"/>
          <w:sz w:val="24"/>
        </w:rPr>
        <w:t xml:space="preserve"> 80;</w:t>
      </w:r>
      <w:r w:rsidRPr="00EE6F46">
        <w:rPr>
          <w:rFonts w:ascii="Times New Roman" w:hAnsi="Times New Roman"/>
          <w:sz w:val="24"/>
        </w:rPr>
        <w:t xml:space="preserve"> and </w:t>
      </w:r>
    </w:p>
    <w:p w14:paraId="5290A47A" w14:textId="77777777"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EE6F46">
        <w:rPr>
          <w:rFonts w:ascii="Times New Roman" w:hAnsi="Times New Roman"/>
          <w:sz w:val="24"/>
        </w:rPr>
        <w:t xml:space="preserve">“Forecast period” – Years 81-100 are simulated </w:t>
      </w:r>
      <w:commentRangeStart w:id="21"/>
      <w:r w:rsidRPr="00EE6F46">
        <w:rPr>
          <w:rFonts w:ascii="Times New Roman" w:hAnsi="Times New Roman"/>
          <w:sz w:val="24"/>
        </w:rPr>
        <w:t>without any fishing</w:t>
      </w:r>
      <w:commentRangeEnd w:id="21"/>
      <w:r w:rsidR="00557064">
        <w:rPr>
          <w:rStyle w:val="CommentReference"/>
        </w:rPr>
        <w:commentReference w:id="21"/>
      </w:r>
      <w:r w:rsidRPr="00807D16">
        <w:rPr>
          <w:rFonts w:ascii="Times New Roman" w:hAnsi="Times New Roman"/>
          <w:sz w:val="24"/>
        </w:rPr>
        <w:t xml:space="preserve">, which can be compared to </w:t>
      </w:r>
      <w:r w:rsidRPr="00EE6F46">
        <w:rPr>
          <w:rFonts w:ascii="Times New Roman" w:hAnsi="Times New Roman"/>
          <w:sz w:val="24"/>
        </w:rPr>
        <w:t xml:space="preserve">forecasts </w:t>
      </w:r>
      <w:r w:rsidR="00734EA5">
        <w:rPr>
          <w:rFonts w:ascii="Times New Roman" w:hAnsi="Times New Roman"/>
          <w:sz w:val="24"/>
        </w:rPr>
        <w:t>based</w:t>
      </w:r>
      <w:r w:rsidRPr="00807D16">
        <w:rPr>
          <w:rFonts w:ascii="Times New Roman" w:hAnsi="Times New Roman"/>
          <w:sz w:val="24"/>
        </w:rPr>
        <w:t xml:space="preserve"> on parameter estimates derived from the estimation method.   </w:t>
      </w:r>
    </w:p>
    <w:p w14:paraId="1202D063" w14:textId="77777777" w:rsidR="00194451" w:rsidRDefault="00A94E4B">
      <w:pPr>
        <w:tabs>
          <w:tab w:val="left" w:pos="360"/>
        </w:tabs>
        <w:spacing w:before="240" w:after="0" w:line="240" w:lineRule="auto"/>
        <w:contextualSpacing/>
        <w:jc w:val="both"/>
        <w:rPr>
          <w:rFonts w:ascii="Times New Roman" w:hAnsi="Times New Roman" w:cs="Times New Roman"/>
          <w:b/>
          <w:sz w:val="24"/>
          <w:szCs w:val="24"/>
        </w:rPr>
      </w:pPr>
      <w:r w:rsidRPr="00016B31">
        <w:rPr>
          <w:rFonts w:ascii="Times New Roman" w:hAnsi="Times New Roman" w:cs="Times New Roman"/>
          <w:b/>
          <w:sz w:val="24"/>
          <w:szCs w:val="24"/>
        </w:rPr>
        <w:t>2.1 Operating model</w:t>
      </w:r>
    </w:p>
    <w:p w14:paraId="1101274E" w14:textId="77777777"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w:t>
      </w:r>
      <w:r w:rsidRPr="00DD6BFB">
        <w:rPr>
          <w:rFonts w:ascii="Times New Roman" w:hAnsi="Times New Roman" w:cs="Times New Roman"/>
          <w:sz w:val="24"/>
          <w:szCs w:val="24"/>
        </w:rPr>
        <w:t xml:space="preserve">he </w:t>
      </w:r>
      <w:r>
        <w:rPr>
          <w:rFonts w:ascii="Times New Roman" w:hAnsi="Times New Roman" w:cs="Times New Roman"/>
          <w:sz w:val="24"/>
          <w:szCs w:val="24"/>
        </w:rPr>
        <w:t>operating model</w:t>
      </w:r>
      <w:r w:rsidRPr="00DD6BFB">
        <w:rPr>
          <w:rFonts w:ascii="Times New Roman" w:hAnsi="Times New Roman" w:cs="Times New Roman"/>
          <w:sz w:val="24"/>
          <w:szCs w:val="24"/>
        </w:rPr>
        <w:t xml:space="preserve"> represents a cod-like (i.e., slow-growing and long-lived) life history based on </w:t>
      </w:r>
      <w:r w:rsidR="004857E9">
        <w:rPr>
          <w:rFonts w:ascii="Times New Roman" w:hAnsi="Times New Roman" w:cs="Times New Roman"/>
          <w:sz w:val="24"/>
          <w:szCs w:val="24"/>
        </w:rPr>
        <w:t xml:space="preserve">biological parameters estimated from the stock assessment for </w:t>
      </w:r>
      <w:r w:rsidRPr="00DD6BFB">
        <w:rPr>
          <w:rFonts w:ascii="Times New Roman" w:hAnsi="Times New Roman" w:cs="Times New Roman"/>
          <w:sz w:val="24"/>
          <w:szCs w:val="24"/>
        </w:rPr>
        <w:t>North Sea cod (</w:t>
      </w:r>
      <w:proofErr w:type="spellStart"/>
      <w:r w:rsidRPr="00DD6BFB">
        <w:rPr>
          <w:rFonts w:ascii="Times New Roman" w:hAnsi="Times New Roman" w:cs="Times New Roman"/>
          <w:i/>
          <w:sz w:val="24"/>
          <w:szCs w:val="24"/>
        </w:rPr>
        <w:t>Gadus</w:t>
      </w:r>
      <w:proofErr w:type="spellEnd"/>
      <w:r w:rsidRPr="00DD6BFB">
        <w:rPr>
          <w:rFonts w:ascii="Times New Roman" w:hAnsi="Times New Roman" w:cs="Times New Roman"/>
          <w:i/>
          <w:sz w:val="24"/>
          <w:szCs w:val="24"/>
        </w:rPr>
        <w:t xml:space="preserve"> </w:t>
      </w:r>
      <w:proofErr w:type="spellStart"/>
      <w:r w:rsidRPr="00DD6BFB">
        <w:rPr>
          <w:rFonts w:ascii="Times New Roman" w:hAnsi="Times New Roman" w:cs="Times New Roman"/>
          <w:i/>
          <w:sz w:val="24"/>
          <w:szCs w:val="24"/>
        </w:rPr>
        <w:t>morhua</w:t>
      </w:r>
      <w:proofErr w:type="spellEnd"/>
      <w:r w:rsidRPr="00DD6BFB">
        <w:rPr>
          <w:rFonts w:ascii="Times New Roman" w:hAnsi="Times New Roman" w:cs="Times New Roman"/>
          <w:sz w:val="24"/>
          <w:szCs w:val="24"/>
        </w:rPr>
        <w:t xml:space="preserve">; </w:t>
      </w:r>
      <w:proofErr w:type="spellStart"/>
      <w:r w:rsidR="0034184D">
        <w:rPr>
          <w:rFonts w:ascii="Times New Roman" w:hAnsi="Times New Roman" w:cs="Times New Roman"/>
          <w:sz w:val="24"/>
          <w:szCs w:val="24"/>
        </w:rPr>
        <w:t>Deroba</w:t>
      </w:r>
      <w:proofErr w:type="spellEnd"/>
      <w:r w:rsidR="0034184D">
        <w:rPr>
          <w:rFonts w:ascii="Times New Roman" w:hAnsi="Times New Roman" w:cs="Times New Roman"/>
          <w:sz w:val="24"/>
          <w:szCs w:val="24"/>
        </w:rPr>
        <w:t xml:space="preserve"> et al., 2015</w:t>
      </w:r>
      <w:r w:rsidRPr="00DD6BFB">
        <w:rPr>
          <w:rFonts w:ascii="Times New Roman" w:hAnsi="Times New Roman" w:cs="Times New Roman"/>
          <w:sz w:val="24"/>
          <w:szCs w:val="24"/>
        </w:rPr>
        <w:t>) with some simplifications facilitating interpretation of the results</w:t>
      </w:r>
      <w:r w:rsidR="00EE5C1E">
        <w:rPr>
          <w:rFonts w:ascii="Times New Roman" w:hAnsi="Times New Roman" w:cs="Times New Roman"/>
          <w:sz w:val="24"/>
          <w:szCs w:val="24"/>
        </w:rPr>
        <w:t xml:space="preserve"> (</w:t>
      </w:r>
      <w:r w:rsidR="00EE5C1E">
        <w:fldChar w:fldCharType="begin"/>
      </w:r>
      <w:r w:rsidR="00EE5C1E">
        <w:instrText xml:space="preserve"> REF _Ref423608070 \h  \* MERGEFORMAT </w:instrText>
      </w:r>
      <w:r w:rsidR="00EE5C1E">
        <w:fldChar w:fldCharType="separate"/>
      </w:r>
      <w:r w:rsidR="00EE5C1E" w:rsidRPr="00DD6BFB">
        <w:rPr>
          <w:rFonts w:ascii="Times New Roman" w:hAnsi="Times New Roman" w:cs="Times New Roman"/>
          <w:sz w:val="24"/>
          <w:szCs w:val="24"/>
        </w:rPr>
        <w:t>Table 1</w:t>
      </w:r>
      <w:r w:rsidR="00EE5C1E">
        <w:fldChar w:fldCharType="end"/>
      </w:r>
      <w:r w:rsidR="00EE5C1E">
        <w:rPr>
          <w:rFonts w:ascii="Times New Roman" w:hAnsi="Times New Roman" w:cs="Times New Roman"/>
          <w:sz w:val="24"/>
          <w:szCs w:val="24"/>
        </w:rPr>
        <w:t xml:space="preserve">). Simplifications include: </w:t>
      </w:r>
      <w:r>
        <w:rPr>
          <w:rFonts w:ascii="Times New Roman" w:hAnsi="Times New Roman" w:cs="Times New Roman"/>
          <w:sz w:val="24"/>
          <w:szCs w:val="24"/>
        </w:rPr>
        <w:t>one fishery</w:t>
      </w:r>
      <w:r w:rsidRPr="00DD6BFB">
        <w:rPr>
          <w:rFonts w:ascii="Times New Roman" w:hAnsi="Times New Roman" w:cs="Times New Roman"/>
          <w:sz w:val="24"/>
          <w:szCs w:val="24"/>
        </w:rPr>
        <w:t xml:space="preserve"> </w:t>
      </w:r>
      <w:r>
        <w:rPr>
          <w:rFonts w:ascii="Times New Roman" w:hAnsi="Times New Roman" w:cs="Times New Roman"/>
          <w:sz w:val="24"/>
          <w:szCs w:val="24"/>
        </w:rPr>
        <w:t>and one survey</w:t>
      </w:r>
      <w:r w:rsidRPr="00DD6BFB">
        <w:rPr>
          <w:rFonts w:ascii="Times New Roman" w:hAnsi="Times New Roman" w:cs="Times New Roman"/>
          <w:sz w:val="24"/>
          <w:szCs w:val="24"/>
        </w:rPr>
        <w:t xml:space="preserve">, combined sexes, and selectivity </w:t>
      </w:r>
      <w:r w:rsidR="00EE5C1E">
        <w:rPr>
          <w:rFonts w:ascii="Times New Roman" w:hAnsi="Times New Roman" w:cs="Times New Roman"/>
          <w:sz w:val="24"/>
          <w:szCs w:val="24"/>
        </w:rPr>
        <w:t>parameters based on the maturity ogive.</w:t>
      </w:r>
    </w:p>
    <w:p w14:paraId="744D9DCB"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r>
      <w:r w:rsidR="00A94E4B">
        <w:rPr>
          <w:rFonts w:ascii="Times New Roman" w:hAnsi="Times New Roman" w:cs="Times New Roman"/>
          <w:sz w:val="24"/>
          <w:szCs w:val="24"/>
        </w:rPr>
        <w:t>We used the steepness-parameterization of</w:t>
      </w:r>
      <w:r w:rsidR="00EC1E2B">
        <w:rPr>
          <w:rFonts w:ascii="Times New Roman" w:hAnsi="Times New Roman" w:cs="Times New Roman"/>
          <w:sz w:val="24"/>
          <w:szCs w:val="24"/>
        </w:rPr>
        <w:t xml:space="preserve"> the </w:t>
      </w:r>
      <w:proofErr w:type="spellStart"/>
      <w:r w:rsidR="00EC1E2B">
        <w:rPr>
          <w:rFonts w:ascii="Times New Roman" w:hAnsi="Times New Roman" w:cs="Times New Roman"/>
          <w:sz w:val="24"/>
          <w:szCs w:val="24"/>
        </w:rPr>
        <w:t>Beverton</w:t>
      </w:r>
      <w:proofErr w:type="spellEnd"/>
      <w:r w:rsidR="00EC1E2B">
        <w:rPr>
          <w:rFonts w:ascii="Times New Roman" w:hAnsi="Times New Roman" w:cs="Times New Roman"/>
          <w:sz w:val="24"/>
          <w:szCs w:val="24"/>
        </w:rPr>
        <w:t>-Holt stock-recruit</w:t>
      </w:r>
      <w:r w:rsidR="00A94E4B">
        <w:rPr>
          <w:rFonts w:ascii="Times New Roman" w:hAnsi="Times New Roman" w:cs="Times New Roman"/>
          <w:sz w:val="24"/>
          <w:szCs w:val="24"/>
        </w:rPr>
        <w:t xml:space="preserve"> function</w:t>
      </w:r>
      <w:r w:rsidR="00A94E4B" w:rsidRPr="00DD6BFB">
        <w:rPr>
          <w:rFonts w:ascii="Times New Roman" w:hAnsi="Times New Roman" w:cs="Times New Roman"/>
          <w:sz w:val="24"/>
          <w:szCs w:val="24"/>
        </w:rPr>
        <w:t>:</w:t>
      </w:r>
    </w:p>
    <w:p w14:paraId="60AB795E" w14:textId="77777777" w:rsidR="00194451" w:rsidRDefault="00545977">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h</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r>
              <w:rPr>
                <w:rFonts w:ascii="Cambria Math" w:hAnsi="Cambria Math" w:cs="Times New Roman"/>
                <w:sz w:val="24"/>
                <w:szCs w:val="24"/>
              </w:rPr>
              <m:t>(5</m:t>
            </m:r>
            <m:r>
              <w:rPr>
                <w:rFonts w:ascii="Cambria Math" w:hAnsi="Cambria Math" w:cs="Times New Roman"/>
                <w:sz w:val="24"/>
                <w:szCs w:val="24"/>
              </w:rPr>
              <m:t>h-</m:t>
            </m:r>
            <m:r>
              <w:rPr>
                <w:rFonts w:ascii="Cambria Math" w:hAnsi="Cambria Math" w:cs="Times New Roman"/>
                <w:sz w:val="24"/>
                <w:szCs w:val="24"/>
              </w:rPr>
              <m:t>1)</m:t>
            </m:r>
          </m:den>
        </m:f>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A94E4B">
        <w:rPr>
          <w:rFonts w:ascii="Times New Roman" w:hAnsi="Times New Roman" w:cs="Times New Roman"/>
          <w:sz w:val="24"/>
          <w:szCs w:val="24"/>
        </w:rPr>
        <w:tab/>
        <w:t>(1)</w:t>
      </w:r>
    </w:p>
    <w:p w14:paraId="2D5BF878" w14:textId="77777777"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where </w:t>
      </w:r>
      <w:proofErr w:type="spellStart"/>
      <w:proofErr w:type="gramStart"/>
      <w:r>
        <w:rPr>
          <w:rFonts w:ascii="Times New Roman" w:hAnsi="Times New Roman" w:cs="Times New Roman"/>
          <w:i/>
          <w:sz w:val="24"/>
          <w:szCs w:val="24"/>
        </w:rPr>
        <w:t>r</w:t>
      </w:r>
      <w:r>
        <w:rPr>
          <w:rFonts w:ascii="Times New Roman" w:hAnsi="Times New Roman" w:cs="Times New Roman"/>
          <w:i/>
          <w:sz w:val="24"/>
          <w:szCs w:val="24"/>
          <w:vertAlign w:val="subscript"/>
        </w:rPr>
        <w:t>t</w:t>
      </w:r>
      <w:proofErr w:type="spellEnd"/>
      <w:r>
        <w:rPr>
          <w:rFonts w:ascii="Times New Roman" w:hAnsi="Times New Roman" w:cs="Times New Roman"/>
          <w:i/>
          <w:sz w:val="24"/>
          <w:szCs w:val="24"/>
          <w:vertAlign w:val="subscript"/>
        </w:rPr>
        <w:t xml:space="preserve">  </w:t>
      </w:r>
      <w:r>
        <w:rPr>
          <w:rFonts w:ascii="Times New Roman" w:hAnsi="Times New Roman" w:cs="Times New Roman"/>
          <w:sz w:val="24"/>
          <w:szCs w:val="24"/>
        </w:rPr>
        <w:t>and</w:t>
      </w:r>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b</w:t>
      </w:r>
      <w:r>
        <w:rPr>
          <w:rFonts w:ascii="Times New Roman" w:hAnsi="Times New Roman" w:cs="Times New Roman"/>
          <w:i/>
          <w:sz w:val="24"/>
          <w:szCs w:val="24"/>
          <w:vertAlign w:val="subscript"/>
        </w:rPr>
        <w:t>t</w:t>
      </w:r>
      <w:proofErr w:type="spellEnd"/>
      <w:r>
        <w:rPr>
          <w:rFonts w:ascii="Times New Roman" w:hAnsi="Times New Roman" w:cs="Times New Roman"/>
          <w:sz w:val="24"/>
          <w:szCs w:val="24"/>
        </w:rPr>
        <w:t xml:space="preserve"> are the estimate of recruitment output and spawning biomass, respectively, in year </w:t>
      </w:r>
      <w:r>
        <w:rPr>
          <w:rFonts w:ascii="Times New Roman" w:hAnsi="Times New Roman" w:cs="Times New Roman"/>
          <w:i/>
          <w:sz w:val="24"/>
          <w:szCs w:val="24"/>
        </w:rPr>
        <w:t>t</w:t>
      </w:r>
      <w:r>
        <w:rPr>
          <w:rFonts w:ascii="Times New Roman" w:hAnsi="Times New Roman" w:cs="Times New Roman"/>
          <w:sz w:val="24"/>
          <w:szCs w:val="24"/>
        </w:rPr>
        <w:t xml:space="preserve">, </w:t>
      </w:r>
      <w:r>
        <w:rPr>
          <w:rFonts w:ascii="Times New Roman" w:hAnsi="Times New Roman" w:cs="Times New Roman"/>
          <w:i/>
          <w:sz w:val="24"/>
          <w:szCs w:val="24"/>
        </w:rPr>
        <w:t>h</w:t>
      </w:r>
      <w:r>
        <w:rPr>
          <w:rFonts w:ascii="Times New Roman" w:hAnsi="Times New Roman" w:cs="Times New Roman"/>
          <w:sz w:val="24"/>
          <w:szCs w:val="24"/>
        </w:rPr>
        <w:t xml:space="preserve"> and </w:t>
      </w:r>
      <w:r>
        <w:rPr>
          <w:rFonts w:ascii="Times New Roman" w:hAnsi="Times New Roman" w:cs="Times New Roman"/>
          <w:i/>
          <w:sz w:val="24"/>
          <w:szCs w:val="24"/>
        </w:rPr>
        <w:t>r</w:t>
      </w:r>
      <w:r>
        <w:rPr>
          <w:rFonts w:ascii="Times New Roman" w:hAnsi="Times New Roman" w:cs="Times New Roman"/>
          <w:i/>
          <w:sz w:val="24"/>
          <w:szCs w:val="24"/>
          <w:vertAlign w:val="subscript"/>
        </w:rPr>
        <w:t>0</w:t>
      </w:r>
      <w:r>
        <w:rPr>
          <w:rFonts w:ascii="Times New Roman" w:hAnsi="Times New Roman" w:cs="Times New Roman"/>
          <w:sz w:val="24"/>
          <w:szCs w:val="24"/>
        </w:rPr>
        <w:t xml:space="preserve"> are estimated parameters representing steepness (the strength of recruitment compensation) and average recruitment at unfished spawning biomass </w:t>
      </w:r>
      <w:r>
        <w:rPr>
          <w:rFonts w:ascii="Times New Roman" w:hAnsi="Times New Roman" w:cs="Times New Roman"/>
          <w:i/>
          <w:sz w:val="24"/>
          <w:szCs w:val="24"/>
        </w:rPr>
        <w:t>b</w:t>
      </w:r>
      <w:r>
        <w:rPr>
          <w:rFonts w:ascii="Times New Roman" w:hAnsi="Times New Roman" w:cs="Times New Roman"/>
          <w:i/>
          <w:sz w:val="24"/>
          <w:szCs w:val="24"/>
          <w:vertAlign w:val="subscript"/>
        </w:rPr>
        <w:t>0</w:t>
      </w:r>
      <w:r>
        <w:rPr>
          <w:rFonts w:ascii="Times New Roman" w:hAnsi="Times New Roman" w:cs="Times New Roman"/>
          <w:sz w:val="24"/>
          <w:szCs w:val="24"/>
        </w:rPr>
        <w:t xml:space="preserve">, and recruitment deviation </w:t>
      </w:r>
      <w:proofErr w:type="spellStart"/>
      <w:r w:rsidRPr="00E65AE7">
        <w:rPr>
          <w:rFonts w:ascii="Times New Roman" w:hAnsi="Times New Roman" w:cs="Times New Roman"/>
          <w:i/>
          <w:sz w:val="24"/>
          <w:szCs w:val="24"/>
        </w:rPr>
        <w:t>ε</w:t>
      </w:r>
      <w:r w:rsidRPr="00E65AE7">
        <w:rPr>
          <w:rFonts w:ascii="Times New Roman" w:hAnsi="Times New Roman" w:cs="Times New Roman"/>
          <w:i/>
          <w:sz w:val="24"/>
          <w:szCs w:val="24"/>
          <w:vertAlign w:val="subscript"/>
        </w:rPr>
        <w:t>t</w:t>
      </w:r>
      <w:proofErr w:type="spellEnd"/>
      <w:r>
        <w:rPr>
          <w:rFonts w:ascii="Times New Roman" w:hAnsi="Times New Roman" w:cs="Times New Roman"/>
          <w:sz w:val="24"/>
          <w:szCs w:val="24"/>
        </w:rPr>
        <w:t xml:space="preserve"> is calculated as:</w:t>
      </w:r>
    </w:p>
    <w:p w14:paraId="3C57EDF5" w14:textId="77777777" w:rsidR="00194451" w:rsidRDefault="00545977">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rad>
      </m:oMath>
      <w:r w:rsidR="00A94E4B" w:rsidRPr="00DD6BFB">
        <w:rPr>
          <w:rFonts w:ascii="Times New Roman" w:hAnsi="Times New Roman" w:cs="Times New Roman"/>
          <w:sz w:val="24"/>
          <w:szCs w:val="24"/>
        </w:rPr>
        <w:tab/>
      </w:r>
      <w:r w:rsidR="00A94E4B">
        <w:rPr>
          <w:rFonts w:ascii="Times New Roman" w:hAnsi="Times New Roman" w:cs="Times New Roman"/>
          <w:sz w:val="24"/>
          <w:szCs w:val="24"/>
        </w:rPr>
        <w:t>(2)</w:t>
      </w:r>
    </w:p>
    <w:p w14:paraId="1450AC18" w14:textId="77777777"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i/>
          <w:sz w:val="24"/>
          <w:szCs w:val="24"/>
        </w:rPr>
        <w:t>δ</w:t>
      </w:r>
      <w:r>
        <w:rPr>
          <w:rFonts w:ascii="Times New Roman" w:hAnsi="Times New Roman" w:cs="Times New Roman"/>
          <w:i/>
          <w:sz w:val="24"/>
          <w:szCs w:val="24"/>
          <w:vertAlign w:val="subscript"/>
        </w:rPr>
        <w:t>t</w:t>
      </w:r>
      <w:proofErr w:type="spellEnd"/>
      <w:r>
        <w:rPr>
          <w:rFonts w:ascii="Times New Roman" w:hAnsi="Times New Roman" w:cs="Times New Roman"/>
          <w:sz w:val="24"/>
          <w:szCs w:val="24"/>
        </w:rPr>
        <w:t xml:space="preserve"> is a normally distributed coefficient representing recruitment variability:</w:t>
      </w:r>
      <w:r w:rsidRPr="005F4D4A">
        <w:rPr>
          <w:rFonts w:ascii="Times New Roman" w:hAnsi="Times New Roman" w:cs="Times New Roman"/>
          <w:sz w:val="24"/>
          <w:szCs w:val="24"/>
        </w:rPr>
        <w:t xml:space="preserve"> </w:t>
      </w:r>
    </w:p>
    <w:p w14:paraId="75E6D142" w14:textId="77777777" w:rsidR="00194451" w:rsidRDefault="00545977">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m:t>
        </m:r>
      </m:oMath>
      <w:r w:rsidR="00A94E4B">
        <w:rPr>
          <w:rFonts w:ascii="Times New Roman" w:hAnsi="Times New Roman" w:cs="Times New Roman"/>
          <w:sz w:val="24"/>
          <w:szCs w:val="24"/>
        </w:rPr>
        <w:tab/>
        <w:t>(3)</w:t>
      </w:r>
    </w:p>
    <w:p w14:paraId="32F6C830" w14:textId="77777777" w:rsidR="00194451" w:rsidRDefault="00A94E4B">
      <w:pPr>
        <w:tabs>
          <w:tab w:val="left" w:pos="360"/>
          <w:tab w:val="center" w:pos="4320"/>
          <w:tab w:val="left" w:pos="792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oMath>
      <w:r>
        <w:rPr>
          <w:rFonts w:ascii="Times New Roman" w:hAnsi="Times New Roman" w:cs="Times New Roman"/>
          <w:sz w:val="24"/>
          <w:szCs w:val="24"/>
        </w:rPr>
        <w:t xml:space="preserve"> is the marginal variance of recruitment deviations and </w:t>
      </w:r>
      <w:r w:rsidRPr="005F4D4A">
        <w:rPr>
          <w:rFonts w:ascii="Times New Roman" w:hAnsi="Times New Roman" w:cs="Times New Roman"/>
          <w:i/>
          <w:sz w:val="24"/>
          <w:szCs w:val="24"/>
        </w:rPr>
        <w:t>ρ</w:t>
      </w:r>
      <w:r>
        <w:rPr>
          <w:rFonts w:ascii="Times New Roman" w:hAnsi="Times New Roman" w:cs="Times New Roman"/>
          <w:sz w:val="24"/>
          <w:szCs w:val="24"/>
        </w:rPr>
        <w:t xml:space="preserve"> is the magnitude of autocorrelation in recruitment.  </w:t>
      </w:r>
      <w:r w:rsidRPr="00DD6BFB">
        <w:rPr>
          <w:rFonts w:ascii="Times New Roman" w:hAnsi="Times New Roman" w:cs="Times New Roman"/>
          <w:sz w:val="24"/>
          <w:szCs w:val="24"/>
        </w:rPr>
        <w:t>Equation (</w:t>
      </w:r>
      <w:r>
        <w:rPr>
          <w:rFonts w:ascii="Times New Roman" w:hAnsi="Times New Roman" w:cs="Times New Roman"/>
          <w:sz w:val="24"/>
          <w:szCs w:val="24"/>
        </w:rPr>
        <w:t>1</w:t>
      </w:r>
      <w:r w:rsidRPr="00DD6BFB">
        <w:rPr>
          <w:rFonts w:ascii="Times New Roman" w:hAnsi="Times New Roman" w:cs="Times New Roman"/>
          <w:sz w:val="24"/>
          <w:szCs w:val="24"/>
        </w:rPr>
        <w:t xml:space="preserve">) </w:t>
      </w:r>
      <w:r>
        <w:rPr>
          <w:rFonts w:ascii="Times New Roman" w:hAnsi="Times New Roman" w:cs="Times New Roman"/>
          <w:sz w:val="24"/>
          <w:szCs w:val="24"/>
        </w:rPr>
        <w:t xml:space="preserve">includes the term </w:t>
      </w:r>
      <m:oMath>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Pr>
          <w:rFonts w:ascii="Times New Roman" w:hAnsi="Times New Roman" w:cs="Times New Roman"/>
          <w:sz w:val="24"/>
          <w:szCs w:val="24"/>
        </w:rPr>
        <w:t xml:space="preserve">, where </w:t>
      </w:r>
      <w:r w:rsidR="006E3040">
        <w:rPr>
          <w:rFonts w:ascii="Times New Roman" w:hAnsi="Times New Roman" w:cs="Times New Roman"/>
          <w:sz w:val="24"/>
          <w:szCs w:val="24"/>
        </w:rPr>
        <w:t>the</w:t>
      </w:r>
      <w:r>
        <w:rPr>
          <w:rFonts w:ascii="Times New Roman" w:hAnsi="Times New Roman" w:cs="Times New Roman"/>
          <w:sz w:val="24"/>
          <w:szCs w:val="24"/>
        </w:rPr>
        <w:t xml:space="preserve"> bias-correction term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Pr>
          <w:rFonts w:ascii="Times New Roman" w:hAnsi="Times New Roman" w:cs="Times New Roman"/>
          <w:sz w:val="24"/>
          <w:szCs w:val="24"/>
        </w:rPr>
        <w:t xml:space="preserve"> is included to ensure that </w:t>
      </w:r>
      <w:r>
        <w:rPr>
          <w:rFonts w:ascii="Times New Roman" w:hAnsi="Times New Roman" w:cs="Times New Roman"/>
          <w:i/>
          <w:sz w:val="24"/>
          <w:szCs w:val="24"/>
        </w:rPr>
        <w:t>r</w:t>
      </w:r>
      <w:r>
        <w:rPr>
          <w:rFonts w:ascii="Times New Roman" w:hAnsi="Times New Roman" w:cs="Times New Roman"/>
          <w:i/>
          <w:sz w:val="24"/>
          <w:szCs w:val="24"/>
          <w:vertAlign w:val="subscript"/>
        </w:rPr>
        <w:t>0</w:t>
      </w:r>
      <w:r>
        <w:rPr>
          <w:rFonts w:ascii="Times New Roman" w:hAnsi="Times New Roman" w:cs="Times New Roman"/>
          <w:sz w:val="24"/>
          <w:szCs w:val="24"/>
        </w:rPr>
        <w:t xml:space="preserve"> is equal to the mean (not the median) recruitment given unfished spawning biomass</w:t>
      </w:r>
      <w:r w:rsidR="0080466A">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sidR="0080466A">
        <w:rPr>
          <w:rFonts w:ascii="Times New Roman" w:hAnsi="Times New Roman" w:cs="Times New Roman"/>
          <w:sz w:val="24"/>
          <w:szCs w:val="24"/>
        </w:rPr>
        <w:t xml:space="preserve"> is the annual bias-correction factor</w:t>
      </w:r>
      <w:r>
        <w:rPr>
          <w:rFonts w:ascii="Times New Roman" w:hAnsi="Times New Roman" w:cs="Times New Roman"/>
          <w:sz w:val="24"/>
          <w:szCs w:val="24"/>
        </w:rPr>
        <w:t xml:space="preserve"> </w:t>
      </w:r>
      <w:r w:rsidR="00336ADE">
        <w:rPr>
          <w:rFonts w:ascii="Times New Roman" w:hAnsi="Times New Roman" w:cs="Times New Roman"/>
          <w:sz w:val="24"/>
          <w:szCs w:val="24"/>
        </w:rPr>
        <w:fldChar w:fldCharType="begin"/>
      </w:r>
      <w:r w:rsidR="00F10192">
        <w:rPr>
          <w:rFonts w:ascii="Times New Roman" w:hAnsi="Times New Roman" w:cs="Times New Roman"/>
          <w:sz w:val="24"/>
          <w:szCs w:val="24"/>
        </w:rPr>
        <w:instrText xml:space="preserve"> ADDIN ZOTERO_ITEM CSL_CITATION {"citationID":"1khsdr2r1a","properties":{"formattedCitation":"(Methot and Taylor, 2011)","plainCitation":"(Methot and Taylor, 2011)"},"citationItems":[{"id":424,"uris":["http://zotero.org/users/251206/items/M83XPSGB"],"uri":["http://zotero.org/users/251206/items/M83XPSGB"],"itemData":{"id":424,"type":"article-journal","title":"Adjusting for bias due to variability of estimated recruitments in fishery assessment models","container-title":"Canadian Journal of Fisheries and Aquatic Sciences","page":"1744–1760","volume":"68","issue":"10","source":"Google Scholar","journalAbbreviation":"Can. J. Fish. Aquat. Sci.","author":[{"family":"Methot","given":"R.D."},{"family":"Taylor","given":"I.G."}],"issued":{"date-parts":[["2011"]]}}}],"schema":"https://github.com/citation-style-language/schema/raw/master/csl-citation.json"}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(Methot and Taylor, 2011)</w:t>
      </w:r>
      <w:r w:rsidR="00336ADE">
        <w:rPr>
          <w:rFonts w:ascii="Times New Roman" w:hAnsi="Times New Roman" w:cs="Times New Roman"/>
          <w:sz w:val="24"/>
          <w:szCs w:val="24"/>
        </w:rPr>
        <w:fldChar w:fldCharType="end"/>
      </w:r>
      <w:r w:rsidRPr="00DD6BFB">
        <w:rPr>
          <w:rFonts w:ascii="Times New Roman" w:hAnsi="Times New Roman" w:cs="Times New Roman"/>
          <w:sz w:val="24"/>
          <w:szCs w:val="24"/>
        </w:rPr>
        <w:t>.</w:t>
      </w:r>
      <w:r>
        <w:rPr>
          <w:rFonts w:ascii="Times New Roman" w:hAnsi="Times New Roman" w:cs="Times New Roman"/>
          <w:sz w:val="24"/>
          <w:szCs w:val="24"/>
        </w:rPr>
        <w:t xml:space="preserve">  </w:t>
      </w:r>
    </w:p>
    <w:p w14:paraId="406AB2FA" w14:textId="77777777" w:rsidR="00194451" w:rsidRDefault="00384B61">
      <w:pPr>
        <w:pStyle w:val="Caption"/>
        <w:tabs>
          <w:tab w:val="left" w:pos="360"/>
        </w:tabs>
        <w:spacing w:after="0"/>
        <w:contextualSpacing/>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ab/>
      </w:r>
      <w:r w:rsidR="00A94E4B">
        <w:rPr>
          <w:rFonts w:ascii="Times New Roman" w:hAnsi="Times New Roman" w:cs="Times New Roman"/>
          <w:b w:val="0"/>
          <w:color w:val="auto"/>
          <w:sz w:val="24"/>
          <w:szCs w:val="24"/>
        </w:rPr>
        <w:t xml:space="preserve">Each replicate of the operating model involved simulating true dynamics over 100 years, where recruitment </w:t>
      </w:r>
      <w:r w:rsidR="009646EA">
        <w:rPr>
          <w:rFonts w:ascii="Times New Roman" w:hAnsi="Times New Roman" w:cs="Times New Roman"/>
          <w:b w:val="0"/>
          <w:color w:val="auto"/>
          <w:sz w:val="24"/>
          <w:szCs w:val="24"/>
        </w:rPr>
        <w:t>is variable each year</w:t>
      </w:r>
      <w:r w:rsidR="00822359">
        <w:rPr>
          <w:rFonts w:ascii="Times New Roman" w:hAnsi="Times New Roman" w:cs="Times New Roman"/>
          <w:b w:val="0"/>
          <w:color w:val="auto"/>
          <w:sz w:val="24"/>
          <w:szCs w:val="24"/>
        </w:rPr>
        <w:t xml:space="preserve"> but the same across scenarios given an iteration (i.e.</w:t>
      </w:r>
      <w:r w:rsidR="00822359" w:rsidRPr="00DD6BFB">
        <w:rPr>
          <w:rFonts w:ascii="Times New Roman" w:hAnsi="Times New Roman" w:cs="Times New Roman"/>
          <w:b w:val="0"/>
          <w:color w:val="auto"/>
          <w:sz w:val="24"/>
          <w:szCs w:val="24"/>
        </w:rPr>
        <w:t xml:space="preserve">, </w:t>
      </w:r>
      <w:r w:rsidR="00822359">
        <w:rPr>
          <w:rFonts w:ascii="Times New Roman" w:hAnsi="Times New Roman" w:cs="Times New Roman"/>
          <w:b w:val="0"/>
          <w:color w:val="auto"/>
          <w:sz w:val="24"/>
          <w:szCs w:val="24"/>
        </w:rPr>
        <w:t xml:space="preserve">the </w:t>
      </w:r>
      <w:r w:rsidR="00822359" w:rsidRPr="00EE5C1E">
        <w:rPr>
          <w:rFonts w:ascii="Times New Roman" w:hAnsi="Times New Roman" w:cs="Times New Roman"/>
          <w:b w:val="0"/>
          <w:color w:val="auto"/>
          <w:sz w:val="24"/>
          <w:szCs w:val="24"/>
        </w:rPr>
        <w:t xml:space="preserve">values of </w:t>
      </w:r>
      <m:oMath>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δ</m:t>
            </m:r>
          </m:e>
          <m:sub>
            <m:r>
              <m:rPr>
                <m:sty m:val="bi"/>
              </m:rPr>
              <w:rPr>
                <w:rFonts w:ascii="Cambria Math" w:hAnsi="Cambria Math" w:cs="Times New Roman"/>
                <w:color w:val="auto"/>
                <w:sz w:val="24"/>
                <w:szCs w:val="24"/>
              </w:rPr>
              <m:t>t</m:t>
            </m:r>
          </m:sub>
        </m:sSub>
      </m:oMath>
      <w:r w:rsidR="00822359" w:rsidRPr="00EE5C1E">
        <w:rPr>
          <w:rFonts w:ascii="Times New Roman" w:hAnsi="Times New Roman" w:cs="Times New Roman"/>
          <w:b w:val="0"/>
          <w:color w:val="auto"/>
          <w:sz w:val="24"/>
          <w:szCs w:val="24"/>
        </w:rPr>
        <w:t xml:space="preserve"> for the first</w:t>
      </w:r>
      <w:r w:rsidR="00822359">
        <w:rPr>
          <w:rFonts w:ascii="Times New Roman" w:hAnsi="Times New Roman" w:cs="Times New Roman"/>
          <w:b w:val="0"/>
          <w:color w:val="auto"/>
          <w:sz w:val="24"/>
          <w:szCs w:val="24"/>
        </w:rPr>
        <w:t xml:space="preserve"> replicate of the </w:t>
      </w:r>
      <w:r w:rsidR="00822359" w:rsidRPr="00D82240">
        <w:rPr>
          <w:rFonts w:ascii="Times New Roman" w:hAnsi="Times New Roman" w:cs="Times New Roman"/>
          <w:b w:val="0"/>
          <w:i/>
          <w:color w:val="auto"/>
          <w:sz w:val="24"/>
          <w:szCs w:val="24"/>
        </w:rPr>
        <w:sym w:font="Symbol" w:char="F072"/>
      </w:r>
      <w:r w:rsidR="00822359" w:rsidRPr="00D82240">
        <w:rPr>
          <w:rFonts w:ascii="Times New Roman" w:hAnsi="Times New Roman" w:cs="Times New Roman"/>
          <w:b w:val="0"/>
          <w:color w:val="auto"/>
          <w:sz w:val="24"/>
          <w:szCs w:val="24"/>
        </w:rPr>
        <w:t xml:space="preserve"> = </w:t>
      </w:r>
      <w:r w:rsidR="00822359" w:rsidRPr="00DD6BFB">
        <w:rPr>
          <w:rFonts w:ascii="Times New Roman" w:hAnsi="Times New Roman" w:cs="Times New Roman"/>
          <w:b w:val="0"/>
          <w:color w:val="auto"/>
          <w:sz w:val="24"/>
          <w:szCs w:val="24"/>
        </w:rPr>
        <w:t>0</w:t>
      </w:r>
      <w:r w:rsidR="00EE5C1E">
        <w:rPr>
          <w:rFonts w:ascii="Times New Roman" w:hAnsi="Times New Roman" w:cs="Times New Roman"/>
          <w:b w:val="0"/>
          <w:color w:val="auto"/>
          <w:sz w:val="24"/>
          <w:szCs w:val="24"/>
        </w:rPr>
        <w:t>.0</w:t>
      </w:r>
      <w:r w:rsidR="00822359" w:rsidRPr="00DD6BFB">
        <w:rPr>
          <w:rFonts w:ascii="Times New Roman" w:hAnsi="Times New Roman" w:cs="Times New Roman"/>
          <w:b w:val="0"/>
          <w:color w:val="auto"/>
          <w:sz w:val="24"/>
          <w:szCs w:val="24"/>
        </w:rPr>
        <w:t xml:space="preserve"> </w:t>
      </w:r>
      <w:r w:rsidR="00822359">
        <w:rPr>
          <w:rFonts w:ascii="Times New Roman" w:hAnsi="Times New Roman" w:cs="Times New Roman"/>
          <w:b w:val="0"/>
          <w:color w:val="auto"/>
          <w:sz w:val="24"/>
          <w:szCs w:val="24"/>
        </w:rPr>
        <w:t>scenario were</w:t>
      </w:r>
      <w:r w:rsidR="00822359" w:rsidRPr="00DD6BFB">
        <w:rPr>
          <w:rFonts w:ascii="Times New Roman" w:hAnsi="Times New Roman" w:cs="Times New Roman"/>
          <w:b w:val="0"/>
          <w:color w:val="auto"/>
          <w:sz w:val="24"/>
          <w:szCs w:val="24"/>
        </w:rPr>
        <w:t xml:space="preserve"> </w:t>
      </w:r>
      <w:r w:rsidR="00822359">
        <w:rPr>
          <w:rFonts w:ascii="Times New Roman" w:hAnsi="Times New Roman" w:cs="Times New Roman"/>
          <w:b w:val="0"/>
          <w:color w:val="auto"/>
          <w:sz w:val="24"/>
          <w:szCs w:val="24"/>
        </w:rPr>
        <w:t xml:space="preserve">the same </w:t>
      </w:r>
      <w:r w:rsidR="00822359" w:rsidRPr="00DD6BFB">
        <w:rPr>
          <w:rFonts w:ascii="Times New Roman" w:hAnsi="Times New Roman" w:cs="Times New Roman"/>
          <w:b w:val="0"/>
          <w:color w:val="auto"/>
          <w:sz w:val="24"/>
          <w:szCs w:val="24"/>
        </w:rPr>
        <w:t xml:space="preserve">as for the </w:t>
      </w:r>
      <w:r w:rsidR="00822359">
        <w:rPr>
          <w:rFonts w:ascii="Times New Roman" w:hAnsi="Times New Roman" w:cs="Times New Roman"/>
          <w:b w:val="0"/>
          <w:color w:val="auto"/>
          <w:sz w:val="24"/>
          <w:szCs w:val="24"/>
        </w:rPr>
        <w:t xml:space="preserve">first replicate of the </w:t>
      </w:r>
      <w:r w:rsidR="00822359" w:rsidRPr="005654BA">
        <w:rPr>
          <w:rFonts w:ascii="Times New Roman" w:hAnsi="Times New Roman" w:cs="Times New Roman"/>
          <w:b w:val="0"/>
          <w:i/>
          <w:color w:val="auto"/>
          <w:sz w:val="24"/>
          <w:szCs w:val="24"/>
        </w:rPr>
        <w:sym w:font="Symbol" w:char="F072"/>
      </w:r>
      <w:r w:rsidR="00822359" w:rsidRPr="00DD6BFB">
        <w:rPr>
          <w:rFonts w:ascii="Times New Roman" w:hAnsi="Times New Roman" w:cs="Times New Roman"/>
          <w:b w:val="0"/>
          <w:color w:val="auto"/>
          <w:sz w:val="24"/>
          <w:szCs w:val="24"/>
        </w:rPr>
        <w:t xml:space="preserve"> = 0.9 </w:t>
      </w:r>
      <w:r w:rsidR="00822359">
        <w:rPr>
          <w:rFonts w:ascii="Times New Roman" w:hAnsi="Times New Roman" w:cs="Times New Roman"/>
          <w:b w:val="0"/>
          <w:color w:val="auto"/>
          <w:sz w:val="24"/>
          <w:szCs w:val="24"/>
        </w:rPr>
        <w:t>scenario)</w:t>
      </w:r>
      <w:r w:rsidR="00A94E4B" w:rsidRPr="00D82240">
        <w:rPr>
          <w:rFonts w:ascii="Times New Roman" w:hAnsi="Times New Roman" w:cs="Times New Roman"/>
          <w:b w:val="0"/>
          <w:color w:val="auto"/>
          <w:sz w:val="24"/>
          <w:szCs w:val="24"/>
        </w:rPr>
        <w:t xml:space="preserve">. </w:t>
      </w:r>
      <w:r w:rsidR="00A94E4B">
        <w:rPr>
          <w:rFonts w:ascii="Times New Roman" w:hAnsi="Times New Roman" w:cs="Times New Roman"/>
          <w:b w:val="0"/>
          <w:color w:val="auto"/>
          <w:sz w:val="24"/>
          <w:szCs w:val="24"/>
        </w:rPr>
        <w:t xml:space="preserve"> Y</w:t>
      </w:r>
      <w:r w:rsidR="00A94E4B" w:rsidRPr="00DD6BFB">
        <w:rPr>
          <w:rFonts w:ascii="Times New Roman" w:hAnsi="Times New Roman" w:cs="Times New Roman"/>
          <w:b w:val="0"/>
          <w:color w:val="auto"/>
          <w:sz w:val="24"/>
          <w:szCs w:val="24"/>
        </w:rPr>
        <w:t xml:space="preserve">ears 1 through 25 had </w:t>
      </w:r>
      <w:r w:rsidR="00A94E4B">
        <w:rPr>
          <w:rFonts w:ascii="Times New Roman" w:hAnsi="Times New Roman" w:cs="Times New Roman"/>
          <w:b w:val="0"/>
          <w:color w:val="auto"/>
          <w:sz w:val="24"/>
          <w:szCs w:val="24"/>
        </w:rPr>
        <w:t xml:space="preserve">no </w:t>
      </w:r>
      <w:r w:rsidR="00A94E4B" w:rsidRPr="00DD6BFB">
        <w:rPr>
          <w:rFonts w:ascii="Times New Roman" w:hAnsi="Times New Roman" w:cs="Times New Roman"/>
          <w:b w:val="0"/>
          <w:color w:val="auto"/>
          <w:sz w:val="24"/>
          <w:szCs w:val="24"/>
        </w:rPr>
        <w:t xml:space="preserve">fishing and </w:t>
      </w:r>
      <w:r w:rsidR="00A94E4B">
        <w:rPr>
          <w:rFonts w:ascii="Times New Roman" w:hAnsi="Times New Roman" w:cs="Times New Roman"/>
          <w:b w:val="0"/>
          <w:color w:val="auto"/>
          <w:sz w:val="24"/>
          <w:szCs w:val="24"/>
        </w:rPr>
        <w:t xml:space="preserve">are included to ensure that </w:t>
      </w:r>
      <w:r w:rsidR="00A94E4B" w:rsidRPr="00DD6BFB">
        <w:rPr>
          <w:rFonts w:ascii="Times New Roman" w:hAnsi="Times New Roman" w:cs="Times New Roman"/>
          <w:b w:val="0"/>
          <w:color w:val="auto"/>
          <w:sz w:val="24"/>
          <w:szCs w:val="24"/>
        </w:rPr>
        <w:t xml:space="preserve">the population age-structure </w:t>
      </w:r>
      <w:r w:rsidR="00A94E4B">
        <w:rPr>
          <w:rFonts w:ascii="Times New Roman" w:hAnsi="Times New Roman" w:cs="Times New Roman"/>
          <w:b w:val="0"/>
          <w:color w:val="auto"/>
          <w:sz w:val="24"/>
          <w:szCs w:val="24"/>
        </w:rPr>
        <w:t xml:space="preserve">in year 25 had </w:t>
      </w:r>
      <w:r w:rsidR="00A94E4B" w:rsidRPr="00DD6BFB">
        <w:rPr>
          <w:rFonts w:ascii="Times New Roman" w:hAnsi="Times New Roman" w:cs="Times New Roman"/>
          <w:b w:val="0"/>
          <w:color w:val="auto"/>
          <w:sz w:val="24"/>
          <w:szCs w:val="24"/>
        </w:rPr>
        <w:t xml:space="preserve">plausible deviations away from its expectation in an unfished state. In </w:t>
      </w:r>
      <w:r w:rsidR="00557064">
        <w:rPr>
          <w:rFonts w:ascii="Times New Roman" w:hAnsi="Times New Roman" w:cs="Times New Roman"/>
          <w:b w:val="0"/>
          <w:color w:val="auto"/>
          <w:sz w:val="24"/>
          <w:szCs w:val="24"/>
        </w:rPr>
        <w:t>years 26-80</w:t>
      </w:r>
      <w:r w:rsidR="00A94E4B" w:rsidRPr="00DD6BFB">
        <w:rPr>
          <w:rFonts w:ascii="Times New Roman" w:hAnsi="Times New Roman" w:cs="Times New Roman"/>
          <w:b w:val="0"/>
          <w:color w:val="auto"/>
          <w:sz w:val="24"/>
          <w:szCs w:val="24"/>
        </w:rPr>
        <w:t>, fully</w:t>
      </w:r>
      <w:r w:rsidR="00A94E4B">
        <w:rPr>
          <w:rFonts w:ascii="Times New Roman" w:hAnsi="Times New Roman" w:cs="Times New Roman"/>
          <w:b w:val="0"/>
          <w:color w:val="auto"/>
          <w:sz w:val="24"/>
          <w:szCs w:val="24"/>
        </w:rPr>
        <w:t>-</w:t>
      </w:r>
      <w:r w:rsidR="00A94E4B" w:rsidRPr="00DD6BFB">
        <w:rPr>
          <w:rFonts w:ascii="Times New Roman" w:hAnsi="Times New Roman" w:cs="Times New Roman"/>
          <w:b w:val="0"/>
          <w:color w:val="auto"/>
          <w:sz w:val="24"/>
          <w:szCs w:val="24"/>
        </w:rPr>
        <w:t>selected fishing mortality</w:t>
      </w:r>
      <w:r w:rsidR="00A94E4B">
        <w:rPr>
          <w:rFonts w:ascii="Times New Roman" w:hAnsi="Times New Roman" w:cs="Times New Roman"/>
          <w:b w:val="0"/>
          <w:color w:val="auto"/>
          <w:sz w:val="24"/>
          <w:szCs w:val="24"/>
        </w:rPr>
        <w:t xml:space="preserve">, </w:t>
      </w:r>
      <w:r w:rsidR="00A94E4B">
        <w:rPr>
          <w:rFonts w:ascii="Times New Roman" w:hAnsi="Times New Roman" w:cs="Times New Roman"/>
          <w:b w:val="0"/>
          <w:i/>
          <w:color w:val="auto"/>
          <w:sz w:val="24"/>
          <w:szCs w:val="24"/>
        </w:rPr>
        <w:t>F</w:t>
      </w:r>
      <w:r w:rsidR="00A94E4B">
        <w:rPr>
          <w:rFonts w:ascii="Times New Roman" w:hAnsi="Times New Roman" w:cs="Times New Roman"/>
          <w:b w:val="0"/>
          <w:color w:val="auto"/>
          <w:sz w:val="24"/>
          <w:szCs w:val="24"/>
        </w:rPr>
        <w:t>,</w:t>
      </w:r>
      <w:r w:rsidR="00A94E4B" w:rsidRPr="00DD6BFB">
        <w:rPr>
          <w:rFonts w:ascii="Times New Roman" w:hAnsi="Times New Roman" w:cs="Times New Roman"/>
          <w:b w:val="0"/>
          <w:color w:val="auto"/>
          <w:sz w:val="24"/>
          <w:szCs w:val="24"/>
        </w:rPr>
        <w:t xml:space="preserve"> was </w:t>
      </w:r>
      <w:r w:rsidR="00A94E4B">
        <w:rPr>
          <w:rFonts w:ascii="Times New Roman" w:hAnsi="Times New Roman" w:cs="Times New Roman"/>
          <w:b w:val="0"/>
          <w:color w:val="auto"/>
          <w:sz w:val="24"/>
          <w:szCs w:val="24"/>
        </w:rPr>
        <w:t xml:space="preserve">fixed at the </w:t>
      </w:r>
      <w:r w:rsidR="00A94E4B" w:rsidRPr="00DD6BFB">
        <w:rPr>
          <w:rFonts w:ascii="Times New Roman" w:hAnsi="Times New Roman" w:cs="Times New Roman"/>
          <w:b w:val="0"/>
          <w:color w:val="auto"/>
          <w:sz w:val="24"/>
          <w:szCs w:val="24"/>
        </w:rPr>
        <w:t xml:space="preserve">value that produced maximum sustainable yield. </w:t>
      </w:r>
      <w:r w:rsidR="00A94E4B">
        <w:rPr>
          <w:rFonts w:ascii="Times New Roman" w:hAnsi="Times New Roman" w:cs="Times New Roman"/>
          <w:b w:val="0"/>
          <w:color w:val="auto"/>
          <w:sz w:val="24"/>
          <w:szCs w:val="24"/>
        </w:rPr>
        <w:t xml:space="preserve"> </w:t>
      </w:r>
      <w:r w:rsidR="00A94E4B" w:rsidRPr="00DD6BFB">
        <w:rPr>
          <w:rFonts w:ascii="Times New Roman" w:hAnsi="Times New Roman" w:cs="Times New Roman"/>
          <w:b w:val="0"/>
          <w:color w:val="auto"/>
          <w:sz w:val="24"/>
          <w:szCs w:val="24"/>
        </w:rPr>
        <w:t>Fishe</w:t>
      </w:r>
      <w:r w:rsidR="00A94E4B">
        <w:rPr>
          <w:rFonts w:ascii="Times New Roman" w:hAnsi="Times New Roman" w:cs="Times New Roman"/>
          <w:b w:val="0"/>
          <w:color w:val="auto"/>
          <w:sz w:val="24"/>
          <w:szCs w:val="24"/>
        </w:rPr>
        <w:t>ry selectivity was logistic, based on fish length, and was identical to the</w:t>
      </w:r>
      <w:r w:rsidR="00A94E4B" w:rsidRPr="00DD6BFB">
        <w:rPr>
          <w:rFonts w:ascii="Times New Roman" w:hAnsi="Times New Roman" w:cs="Times New Roman"/>
          <w:b w:val="0"/>
          <w:color w:val="auto"/>
          <w:sz w:val="24"/>
          <w:szCs w:val="24"/>
        </w:rPr>
        <w:t xml:space="preserve"> maturity ogive. Survey selectivity was similar, except that the length at which 50% of individuals were selected was specified as 80% of the length at which 50% of individuals were mature to ensure that the survey sampled younger fish than were caught in the fishery. </w:t>
      </w:r>
      <w:r w:rsidR="00A94E4B">
        <w:rPr>
          <w:rFonts w:ascii="Times New Roman" w:hAnsi="Times New Roman" w:cs="Times New Roman"/>
          <w:b w:val="0"/>
          <w:color w:val="auto"/>
          <w:sz w:val="24"/>
          <w:szCs w:val="24"/>
        </w:rPr>
        <w:t xml:space="preserve"> </w:t>
      </w:r>
    </w:p>
    <w:p w14:paraId="5860FCFB" w14:textId="77777777" w:rsidR="00194451" w:rsidRDefault="00384B61">
      <w:pPr>
        <w:pStyle w:val="Caption"/>
        <w:tabs>
          <w:tab w:val="left" w:pos="360"/>
        </w:tabs>
        <w:spacing w:after="0"/>
        <w:contextualSpacing/>
        <w:jc w:val="both"/>
        <w:rPr>
          <w:rFonts w:ascii="Times New Roman" w:hAnsi="Times New Roman" w:cs="Times New Roman"/>
          <w:b w:val="0"/>
          <w:sz w:val="24"/>
          <w:szCs w:val="24"/>
        </w:rPr>
      </w:pPr>
      <w:r>
        <w:rPr>
          <w:rFonts w:ascii="Times New Roman" w:hAnsi="Times New Roman" w:cs="Times New Roman"/>
          <w:b w:val="0"/>
          <w:color w:val="auto"/>
          <w:sz w:val="24"/>
          <w:szCs w:val="24"/>
        </w:rPr>
        <w:tab/>
        <w:t>We simulated data for six scenarios that differed in the value of autocorrelation used to generate recruitment</w:t>
      </w:r>
      <w:r w:rsidR="009646EA">
        <w:rPr>
          <w:rFonts w:ascii="Times New Roman" w:hAnsi="Times New Roman" w:cs="Times New Roman"/>
          <w:b w:val="0"/>
          <w:color w:val="auto"/>
          <w:sz w:val="24"/>
          <w:szCs w:val="24"/>
        </w:rPr>
        <w:t xml:space="preserve">: </w:t>
      </w:r>
      <w:commentRangeStart w:id="22"/>
      <w:r w:rsidR="00A94E4B" w:rsidRPr="00DD6BFB">
        <w:rPr>
          <w:rFonts w:ascii="Times New Roman" w:hAnsi="Times New Roman" w:cs="Times New Roman"/>
          <w:b w:val="0"/>
          <w:color w:val="auto"/>
          <w:sz w:val="24"/>
          <w:szCs w:val="24"/>
        </w:rPr>
        <w:t xml:space="preserve">-0.25, 0, </w:t>
      </w:r>
      <w:r w:rsidR="009646EA">
        <w:rPr>
          <w:rFonts w:ascii="Times New Roman" w:hAnsi="Times New Roman" w:cs="Times New Roman"/>
          <w:b w:val="0"/>
          <w:color w:val="auto"/>
          <w:sz w:val="24"/>
          <w:szCs w:val="24"/>
        </w:rPr>
        <w:t xml:space="preserve">0.25, </w:t>
      </w:r>
      <w:r w:rsidR="00A94E4B" w:rsidRPr="00DD6BFB">
        <w:rPr>
          <w:rFonts w:ascii="Times New Roman" w:hAnsi="Times New Roman" w:cs="Times New Roman"/>
          <w:b w:val="0"/>
          <w:color w:val="auto"/>
          <w:sz w:val="24"/>
          <w:szCs w:val="24"/>
        </w:rPr>
        <w:t>0.5, 0.75 and 0.9</w:t>
      </w:r>
      <w:r w:rsidR="009646EA">
        <w:rPr>
          <w:rFonts w:ascii="Times New Roman" w:hAnsi="Times New Roman" w:cs="Times New Roman"/>
          <w:b w:val="0"/>
          <w:color w:val="auto"/>
          <w:sz w:val="24"/>
          <w:szCs w:val="24"/>
        </w:rPr>
        <w:t>. Included levels of ρ</w:t>
      </w:r>
      <w:r w:rsidR="00A94E4B" w:rsidRPr="00DD6BFB">
        <w:rPr>
          <w:rFonts w:ascii="Times New Roman" w:hAnsi="Times New Roman" w:cs="Times New Roman"/>
          <w:b w:val="0"/>
          <w:color w:val="auto"/>
          <w:sz w:val="24"/>
          <w:szCs w:val="24"/>
        </w:rPr>
        <w:t xml:space="preserve"> are centered approximately around estimates from recent meta-analys</w:t>
      </w:r>
      <w:r w:rsidR="00A94E4B">
        <w:rPr>
          <w:rFonts w:ascii="Times New Roman" w:hAnsi="Times New Roman" w:cs="Times New Roman"/>
          <w:b w:val="0"/>
          <w:color w:val="auto"/>
          <w:sz w:val="24"/>
          <w:szCs w:val="24"/>
        </w:rPr>
        <w:t>e</w:t>
      </w:r>
      <w:r w:rsidR="00A94E4B" w:rsidRPr="00DD6BFB">
        <w:rPr>
          <w:rFonts w:ascii="Times New Roman" w:hAnsi="Times New Roman" w:cs="Times New Roman"/>
          <w:b w:val="0"/>
          <w:color w:val="auto"/>
          <w:sz w:val="24"/>
          <w:szCs w:val="24"/>
        </w:rPr>
        <w:t>s (</w:t>
      </w:r>
      <w:proofErr w:type="spellStart"/>
      <w:r w:rsidR="00A94E4B">
        <w:rPr>
          <w:rFonts w:ascii="Times New Roman" w:hAnsi="Times New Roman" w:cs="Times New Roman"/>
          <w:b w:val="0"/>
          <w:color w:val="auto"/>
          <w:sz w:val="24"/>
          <w:szCs w:val="24"/>
        </w:rPr>
        <w:t>Mueter</w:t>
      </w:r>
      <w:proofErr w:type="spellEnd"/>
      <w:r w:rsidR="00A94E4B">
        <w:rPr>
          <w:rFonts w:ascii="Times New Roman" w:hAnsi="Times New Roman" w:cs="Times New Roman"/>
          <w:b w:val="0"/>
          <w:color w:val="auto"/>
          <w:sz w:val="24"/>
          <w:szCs w:val="24"/>
        </w:rPr>
        <w:t xml:space="preserve"> et al. 2007, </w:t>
      </w:r>
      <w:r w:rsidR="00A94E4B" w:rsidRPr="00DD6BFB">
        <w:rPr>
          <w:rFonts w:ascii="Times New Roman" w:hAnsi="Times New Roman" w:cs="Times New Roman"/>
          <w:b w:val="0"/>
          <w:color w:val="auto"/>
          <w:sz w:val="24"/>
          <w:szCs w:val="24"/>
        </w:rPr>
        <w:t xml:space="preserve">Thorson et al. 2014). </w:t>
      </w:r>
      <w:commentRangeEnd w:id="22"/>
      <w:r w:rsidR="00146A09">
        <w:rPr>
          <w:rStyle w:val="CommentReference"/>
          <w:b w:val="0"/>
          <w:bCs w:val="0"/>
          <w:color w:val="auto"/>
        </w:rPr>
        <w:commentReference w:id="22"/>
      </w:r>
    </w:p>
    <w:p w14:paraId="1BD6130F" w14:textId="77777777" w:rsidR="00194451" w:rsidRDefault="00A94E4B">
      <w:pPr>
        <w:tabs>
          <w:tab w:val="left" w:pos="360"/>
        </w:tabs>
        <w:spacing w:before="240" w:after="0" w:line="240" w:lineRule="auto"/>
        <w:contextualSpacing/>
        <w:jc w:val="both"/>
        <w:rPr>
          <w:rFonts w:ascii="Times New Roman" w:hAnsi="Times New Roman" w:cs="Times New Roman"/>
          <w:b/>
          <w:sz w:val="24"/>
          <w:szCs w:val="24"/>
        </w:rPr>
      </w:pPr>
      <w:r w:rsidRPr="00462B09">
        <w:rPr>
          <w:rFonts w:ascii="Times New Roman" w:hAnsi="Times New Roman" w:cs="Times New Roman"/>
          <w:b/>
          <w:sz w:val="24"/>
          <w:szCs w:val="24"/>
        </w:rPr>
        <w:t xml:space="preserve">2.2 </w:t>
      </w:r>
      <w:r>
        <w:rPr>
          <w:rFonts w:ascii="Times New Roman" w:hAnsi="Times New Roman" w:cs="Times New Roman"/>
          <w:b/>
          <w:sz w:val="24"/>
          <w:szCs w:val="24"/>
        </w:rPr>
        <w:t xml:space="preserve">Sampling model </w:t>
      </w:r>
    </w:p>
    <w:p w14:paraId="7EA5F32C" w14:textId="77777777"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Annual c</w:t>
      </w:r>
      <w:r w:rsidRPr="00DD6BFB">
        <w:rPr>
          <w:rFonts w:ascii="Times New Roman" w:hAnsi="Times New Roman" w:cs="Times New Roman"/>
          <w:sz w:val="24"/>
          <w:szCs w:val="24"/>
        </w:rPr>
        <w:t xml:space="preserve">atch was reported without error from the start of the fishery </w:t>
      </w:r>
      <w:r>
        <w:rPr>
          <w:rFonts w:ascii="Times New Roman" w:hAnsi="Times New Roman" w:cs="Times New Roman"/>
          <w:sz w:val="24"/>
          <w:szCs w:val="24"/>
        </w:rPr>
        <w:t xml:space="preserve">(year 26) </w:t>
      </w:r>
      <w:r w:rsidRPr="00DD6BFB">
        <w:rPr>
          <w:rFonts w:ascii="Times New Roman" w:hAnsi="Times New Roman" w:cs="Times New Roman"/>
          <w:sz w:val="24"/>
          <w:szCs w:val="24"/>
        </w:rPr>
        <w:t xml:space="preserve">to </w:t>
      </w:r>
      <w:r>
        <w:rPr>
          <w:rFonts w:ascii="Times New Roman" w:hAnsi="Times New Roman" w:cs="Times New Roman"/>
          <w:sz w:val="24"/>
          <w:szCs w:val="24"/>
        </w:rPr>
        <w:t>the year of the assessment (</w:t>
      </w:r>
      <w:r w:rsidRPr="00DD6BFB">
        <w:rPr>
          <w:rFonts w:ascii="Times New Roman" w:hAnsi="Times New Roman" w:cs="Times New Roman"/>
          <w:sz w:val="24"/>
          <w:szCs w:val="24"/>
        </w:rPr>
        <w:t>year 80</w:t>
      </w:r>
      <w:r>
        <w:rPr>
          <w:rFonts w:ascii="Times New Roman" w:hAnsi="Times New Roman" w:cs="Times New Roman"/>
          <w:sz w:val="24"/>
          <w:szCs w:val="24"/>
        </w:rPr>
        <w:t>; see Fig. 2)</w:t>
      </w:r>
      <w:r w:rsidRPr="00DD6BFB">
        <w:rPr>
          <w:rFonts w:ascii="Times New Roman" w:hAnsi="Times New Roman" w:cs="Times New Roman"/>
          <w:sz w:val="24"/>
          <w:szCs w:val="24"/>
        </w:rPr>
        <w:t xml:space="preserve">. Fishery length- and age-composition data were </w:t>
      </w:r>
      <w:r>
        <w:rPr>
          <w:rFonts w:ascii="Times New Roman" w:hAnsi="Times New Roman" w:cs="Times New Roman"/>
          <w:sz w:val="24"/>
          <w:szCs w:val="24"/>
        </w:rPr>
        <w:t xml:space="preserve">simulated </w:t>
      </w:r>
      <w:r w:rsidRPr="00DD6BFB">
        <w:rPr>
          <w:rFonts w:ascii="Times New Roman" w:hAnsi="Times New Roman" w:cs="Times New Roman"/>
          <w:sz w:val="24"/>
          <w:szCs w:val="24"/>
        </w:rPr>
        <w:t xml:space="preserve">every </w:t>
      </w:r>
      <w:r>
        <w:rPr>
          <w:rFonts w:ascii="Times New Roman" w:hAnsi="Times New Roman" w:cs="Times New Roman"/>
          <w:sz w:val="24"/>
          <w:szCs w:val="24"/>
        </w:rPr>
        <w:t xml:space="preserve">other year for years 26-80, and were drawn from a </w:t>
      </w:r>
      <w:proofErr w:type="spellStart"/>
      <w:r>
        <w:rPr>
          <w:rFonts w:ascii="Times New Roman" w:hAnsi="Times New Roman" w:cs="Times New Roman"/>
          <w:sz w:val="24"/>
          <w:szCs w:val="24"/>
        </w:rPr>
        <w:t>Dirichlet</w:t>
      </w:r>
      <w:proofErr w:type="spellEnd"/>
      <w:r>
        <w:rPr>
          <w:rFonts w:ascii="Times New Roman" w:hAnsi="Times New Roman" w:cs="Times New Roman"/>
          <w:sz w:val="24"/>
          <w:szCs w:val="24"/>
        </w:rPr>
        <w:t xml:space="preserve"> distribution with </w:t>
      </w:r>
      <w:r w:rsidRPr="00546C77">
        <w:rPr>
          <w:rFonts w:ascii="Times New Roman" w:hAnsi="Times New Roman" w:cs="Times New Roman"/>
          <w:sz w:val="24"/>
          <w:szCs w:val="24"/>
        </w:rPr>
        <w:t>twi</w:t>
      </w:r>
      <w:r>
        <w:rPr>
          <w:rFonts w:ascii="Times New Roman" w:hAnsi="Times New Roman" w:cs="Times New Roman"/>
          <w:sz w:val="24"/>
          <w:szCs w:val="24"/>
        </w:rPr>
        <w:t>ce the standard deviation of a multinomial distribution given an annual sample size of 100</w:t>
      </w:r>
      <w:r w:rsidRPr="00DD6BFB">
        <w:rPr>
          <w:rFonts w:ascii="Times New Roman" w:hAnsi="Times New Roman" w:cs="Times New Roman"/>
          <w:sz w:val="24"/>
          <w:szCs w:val="24"/>
        </w:rPr>
        <w:t xml:space="preserve">. </w:t>
      </w:r>
      <w:r w:rsidR="00D33D7C">
        <w:rPr>
          <w:rFonts w:ascii="Times New Roman" w:hAnsi="Times New Roman" w:cs="Times New Roman"/>
          <w:sz w:val="24"/>
          <w:szCs w:val="24"/>
        </w:rPr>
        <w:t xml:space="preserve">The </w:t>
      </w:r>
      <w:proofErr w:type="spellStart"/>
      <w:r w:rsidR="00D33D7C">
        <w:rPr>
          <w:rFonts w:ascii="Times New Roman" w:hAnsi="Times New Roman" w:cs="Times New Roman"/>
          <w:sz w:val="24"/>
          <w:szCs w:val="24"/>
        </w:rPr>
        <w:t>Dirichlet</w:t>
      </w:r>
      <w:proofErr w:type="spellEnd"/>
      <w:r w:rsidR="00D33D7C">
        <w:rPr>
          <w:rFonts w:ascii="Times New Roman" w:hAnsi="Times New Roman" w:cs="Times New Roman"/>
          <w:sz w:val="24"/>
          <w:szCs w:val="24"/>
        </w:rPr>
        <w:t xml:space="preserve"> distribution was used to more accurately reflect the </w:t>
      </w:r>
      <w:r w:rsidR="001D033F">
        <w:rPr>
          <w:rFonts w:ascii="Times New Roman" w:hAnsi="Times New Roman" w:cs="Times New Roman"/>
          <w:sz w:val="24"/>
          <w:szCs w:val="24"/>
        </w:rPr>
        <w:t xml:space="preserve">reduced </w:t>
      </w:r>
      <w:r w:rsidR="00D33D7C">
        <w:rPr>
          <w:rFonts w:ascii="Times New Roman" w:hAnsi="Times New Roman" w:cs="Times New Roman"/>
          <w:sz w:val="24"/>
          <w:szCs w:val="24"/>
        </w:rPr>
        <w:t xml:space="preserve">information contained in </w:t>
      </w:r>
      <w:r w:rsidR="00540468">
        <w:rPr>
          <w:rFonts w:ascii="Times New Roman" w:hAnsi="Times New Roman" w:cs="Times New Roman"/>
          <w:sz w:val="24"/>
          <w:szCs w:val="24"/>
        </w:rPr>
        <w:t xml:space="preserve">data collected from fisheries compared to surveys </w:t>
      </w:r>
      <w:r w:rsidR="00D33D7C">
        <w:rPr>
          <w:rFonts w:ascii="Times New Roman" w:hAnsi="Times New Roman" w:cs="Times New Roman"/>
          <w:sz w:val="24"/>
          <w:szCs w:val="24"/>
        </w:rPr>
        <w:t>(</w:t>
      </w:r>
      <w:proofErr w:type="spellStart"/>
      <w:r w:rsidR="00D33D7C">
        <w:rPr>
          <w:rFonts w:ascii="Times New Roman" w:hAnsi="Times New Roman" w:cs="Times New Roman"/>
          <w:sz w:val="24"/>
          <w:szCs w:val="24"/>
        </w:rPr>
        <w:t>Aanes</w:t>
      </w:r>
      <w:proofErr w:type="spellEnd"/>
      <w:r w:rsidR="00D33D7C">
        <w:rPr>
          <w:rFonts w:ascii="Times New Roman" w:hAnsi="Times New Roman" w:cs="Times New Roman"/>
          <w:sz w:val="24"/>
          <w:szCs w:val="24"/>
        </w:rPr>
        <w:t xml:space="preserve"> and Pennington, 2003; </w:t>
      </w:r>
      <w:proofErr w:type="spellStart"/>
      <w:r w:rsidR="00D33D7C">
        <w:rPr>
          <w:rFonts w:ascii="Times New Roman" w:hAnsi="Times New Roman" w:cs="Times New Roman"/>
          <w:sz w:val="24"/>
          <w:szCs w:val="24"/>
        </w:rPr>
        <w:t>Hulson</w:t>
      </w:r>
      <w:proofErr w:type="spellEnd"/>
      <w:r w:rsidR="00D33D7C">
        <w:rPr>
          <w:rFonts w:ascii="Times New Roman" w:hAnsi="Times New Roman" w:cs="Times New Roman"/>
          <w:sz w:val="24"/>
          <w:szCs w:val="24"/>
        </w:rPr>
        <w:t xml:space="preserve"> et al., 2011). </w:t>
      </w:r>
      <w:r>
        <w:rPr>
          <w:rFonts w:ascii="Times New Roman" w:hAnsi="Times New Roman" w:cs="Times New Roman"/>
          <w:sz w:val="24"/>
          <w:szCs w:val="24"/>
        </w:rPr>
        <w:t>Survey length- and age-composition data were simulated</w:t>
      </w:r>
      <w:r w:rsidRPr="00DD6BFB">
        <w:rPr>
          <w:rFonts w:ascii="Times New Roman" w:hAnsi="Times New Roman" w:cs="Times New Roman"/>
          <w:sz w:val="24"/>
          <w:szCs w:val="24"/>
        </w:rPr>
        <w:t xml:space="preserve"> every other year </w:t>
      </w:r>
      <w:r>
        <w:rPr>
          <w:rFonts w:ascii="Times New Roman" w:hAnsi="Times New Roman" w:cs="Times New Roman"/>
          <w:sz w:val="24"/>
          <w:szCs w:val="24"/>
        </w:rPr>
        <w:t xml:space="preserve">for years 41-79, and were drawn from a multinomial distribution with an annual sample size of 100.  The survey was simulated every other year providing an index of relative abundance for years 41-79, </w:t>
      </w:r>
      <w:r w:rsidR="00B05062">
        <w:rPr>
          <w:rFonts w:ascii="Times New Roman" w:hAnsi="Times New Roman" w:cs="Times New Roman"/>
          <w:sz w:val="24"/>
          <w:szCs w:val="24"/>
        </w:rPr>
        <w:t xml:space="preserve">and </w:t>
      </w:r>
      <w:r>
        <w:rPr>
          <w:rFonts w:ascii="Times New Roman" w:hAnsi="Times New Roman" w:cs="Times New Roman"/>
          <w:sz w:val="24"/>
          <w:szCs w:val="24"/>
        </w:rPr>
        <w:t>was drawn from a lognormal distribution with log-standard deviation of 0.1</w:t>
      </w:r>
      <w:r w:rsidRPr="00DD6BFB">
        <w:rPr>
          <w:rFonts w:ascii="Times New Roman" w:hAnsi="Times New Roman" w:cs="Times New Roman"/>
          <w:sz w:val="24"/>
          <w:szCs w:val="24"/>
        </w:rPr>
        <w:t xml:space="preserve">. </w:t>
      </w:r>
    </w:p>
    <w:p w14:paraId="3F6EDF30" w14:textId="77777777" w:rsidR="00194451" w:rsidRDefault="00A94E4B">
      <w:pPr>
        <w:tabs>
          <w:tab w:val="left" w:pos="360"/>
        </w:tabs>
        <w:spacing w:before="240" w:after="0" w:line="240" w:lineRule="auto"/>
        <w:jc w:val="both"/>
        <w:rPr>
          <w:rFonts w:ascii="Times New Roman" w:hAnsi="Times New Roman" w:cs="Times New Roman"/>
          <w:b/>
          <w:sz w:val="24"/>
          <w:szCs w:val="24"/>
        </w:rPr>
      </w:pPr>
      <w:r w:rsidRPr="005C318A">
        <w:rPr>
          <w:rFonts w:ascii="Times New Roman" w:hAnsi="Times New Roman" w:cs="Times New Roman"/>
          <w:b/>
          <w:sz w:val="24"/>
          <w:szCs w:val="24"/>
        </w:rPr>
        <w:t>2.3 Estimation model</w:t>
      </w:r>
    </w:p>
    <w:p w14:paraId="1B750630" w14:textId="77777777" w:rsidR="00194451" w:rsidRDefault="000F5C4C">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An age-structured stock assessment model was </w:t>
      </w:r>
      <w:r w:rsidR="00B05062">
        <w:rPr>
          <w:rFonts w:ascii="Times New Roman" w:hAnsi="Times New Roman" w:cs="Times New Roman"/>
          <w:sz w:val="24"/>
          <w:szCs w:val="24"/>
        </w:rPr>
        <w:t xml:space="preserve">fit </w:t>
      </w:r>
      <w:r>
        <w:rPr>
          <w:rFonts w:ascii="Times New Roman" w:hAnsi="Times New Roman" w:cs="Times New Roman"/>
          <w:sz w:val="24"/>
          <w:szCs w:val="24"/>
        </w:rPr>
        <w:t>to each simulated data set, using data generated during the “fishing period</w:t>
      </w:r>
      <w:r w:rsidR="004A75D4">
        <w:rPr>
          <w:rFonts w:ascii="Times New Roman" w:hAnsi="Times New Roman" w:cs="Times New Roman"/>
          <w:sz w:val="24"/>
          <w:szCs w:val="24"/>
        </w:rPr>
        <w:t>”</w:t>
      </w:r>
      <w:r>
        <w:rPr>
          <w:rFonts w:ascii="Times New Roman" w:hAnsi="Times New Roman" w:cs="Times New Roman"/>
          <w:sz w:val="24"/>
          <w:szCs w:val="24"/>
        </w:rPr>
        <w:t xml:space="preserve"> </w:t>
      </w:r>
      <w:r w:rsidR="00A94E4B" w:rsidRPr="00DD6BFB">
        <w:rPr>
          <w:rFonts w:ascii="Times New Roman" w:hAnsi="Times New Roman" w:cs="Times New Roman"/>
          <w:sz w:val="24"/>
          <w:szCs w:val="24"/>
        </w:rPr>
        <w:t>(</w:t>
      </w:r>
      <w:r>
        <w:rPr>
          <w:rFonts w:ascii="Times New Roman" w:hAnsi="Times New Roman" w:cs="Times New Roman"/>
          <w:sz w:val="24"/>
          <w:szCs w:val="24"/>
        </w:rPr>
        <w:t xml:space="preserve">years </w:t>
      </w:r>
      <w:r w:rsidR="00B05062">
        <w:rPr>
          <w:rFonts w:ascii="Times New Roman" w:hAnsi="Times New Roman" w:cs="Times New Roman"/>
          <w:sz w:val="24"/>
          <w:szCs w:val="24"/>
        </w:rPr>
        <w:t>26</w:t>
      </w:r>
      <w:r>
        <w:rPr>
          <w:rFonts w:ascii="Times New Roman" w:hAnsi="Times New Roman" w:cs="Times New Roman"/>
          <w:sz w:val="24"/>
          <w:szCs w:val="24"/>
        </w:rPr>
        <w:t>-80</w:t>
      </w:r>
      <w:r w:rsidR="004A75D4">
        <w:rPr>
          <w:rFonts w:ascii="Times New Roman" w:hAnsi="Times New Roman" w:cs="Times New Roman"/>
          <w:sz w:val="24"/>
          <w:szCs w:val="24"/>
        </w:rPr>
        <w:t>)</w:t>
      </w:r>
      <w:r>
        <w:rPr>
          <w:rFonts w:ascii="Times New Roman" w:hAnsi="Times New Roman" w:cs="Times New Roman"/>
          <w:sz w:val="24"/>
          <w:szCs w:val="24"/>
        </w:rPr>
        <w:t>, and we refer to this as the “estimation model”</w:t>
      </w:r>
      <w:r w:rsidR="004A75D4">
        <w:rPr>
          <w:rFonts w:ascii="Times New Roman" w:hAnsi="Times New Roman" w:cs="Times New Roman"/>
          <w:sz w:val="24"/>
          <w:szCs w:val="24"/>
        </w:rPr>
        <w:t xml:space="preserve"> (</w:t>
      </w:r>
      <w:r w:rsidR="004A75D4" w:rsidRPr="00DD6BFB">
        <w:rPr>
          <w:rFonts w:ascii="Times New Roman" w:hAnsi="Times New Roman" w:cs="Times New Roman"/>
          <w:sz w:val="24"/>
          <w:szCs w:val="24"/>
        </w:rPr>
        <w:t xml:space="preserve">see </w:t>
      </w:r>
      <w:r w:rsidR="00614F5A">
        <w:fldChar w:fldCharType="begin"/>
      </w:r>
      <w:r w:rsidR="00614F5A">
        <w:instrText xml:space="preserve"> REF _Ref423608070 \h  \* MERGEFORMAT </w:instrText>
      </w:r>
      <w:r w:rsidR="00614F5A">
        <w:fldChar w:fldCharType="separate"/>
      </w:r>
      <w:r w:rsidR="004A75D4" w:rsidRPr="00DD6BFB">
        <w:rPr>
          <w:rFonts w:ascii="Times New Roman" w:hAnsi="Times New Roman" w:cs="Times New Roman"/>
          <w:sz w:val="24"/>
          <w:szCs w:val="24"/>
        </w:rPr>
        <w:t>Table 1</w:t>
      </w:r>
      <w:r w:rsidR="00614F5A">
        <w:fldChar w:fldCharType="end"/>
      </w:r>
      <w:r w:rsidR="004A75D4" w:rsidRPr="00DD6BFB">
        <w:rPr>
          <w:rFonts w:ascii="Times New Roman" w:hAnsi="Times New Roman" w:cs="Times New Roman"/>
          <w:sz w:val="24"/>
          <w:szCs w:val="24"/>
        </w:rPr>
        <w:t xml:space="preserve"> for a list of estimated parameters)</w:t>
      </w:r>
      <w:r w:rsidR="00A94E4B" w:rsidRPr="00DD6BFB">
        <w:rPr>
          <w:rFonts w:ascii="Times New Roman" w:hAnsi="Times New Roman" w:cs="Times New Roman"/>
          <w:sz w:val="24"/>
          <w:szCs w:val="24"/>
        </w:rPr>
        <w:t xml:space="preserve">. </w:t>
      </w:r>
      <w:r>
        <w:rPr>
          <w:rFonts w:ascii="Times New Roman" w:hAnsi="Times New Roman" w:cs="Times New Roman"/>
          <w:sz w:val="24"/>
          <w:szCs w:val="24"/>
        </w:rPr>
        <w:t xml:space="preserve">The estimation model also estimated recruitment deviations for years </w:t>
      </w:r>
      <w:commentRangeStart w:id="23"/>
      <w:r>
        <w:rPr>
          <w:rFonts w:ascii="Times New Roman" w:hAnsi="Times New Roman" w:cs="Times New Roman"/>
          <w:sz w:val="24"/>
          <w:szCs w:val="24"/>
        </w:rPr>
        <w:t>1</w:t>
      </w:r>
      <w:commentRangeEnd w:id="23"/>
      <w:r w:rsidR="00B05062">
        <w:rPr>
          <w:rStyle w:val="CommentReference"/>
        </w:rPr>
        <w:commentReference w:id="23"/>
      </w:r>
      <w:r>
        <w:rPr>
          <w:rFonts w:ascii="Times New Roman" w:hAnsi="Times New Roman" w:cs="Times New Roman"/>
          <w:sz w:val="24"/>
          <w:szCs w:val="24"/>
        </w:rPr>
        <w:t xml:space="preserve">-25 (to </w:t>
      </w:r>
      <w:r w:rsidR="003553C8">
        <w:rPr>
          <w:rFonts w:ascii="Times New Roman" w:hAnsi="Times New Roman" w:cs="Times New Roman"/>
          <w:sz w:val="24"/>
          <w:szCs w:val="24"/>
        </w:rPr>
        <w:t>estimate the</w:t>
      </w:r>
      <w:r>
        <w:rPr>
          <w:rFonts w:ascii="Times New Roman" w:hAnsi="Times New Roman" w:cs="Times New Roman"/>
          <w:sz w:val="24"/>
          <w:szCs w:val="24"/>
        </w:rPr>
        <w:t xml:space="preserve"> initial age-structure given plausible deviations away from the unfished age-distribution), and for years 81-100 (to simulate recruitment variability when forecasting population dynamics forward for 20 years after the </w:t>
      </w:r>
      <w:r w:rsidR="003553C8">
        <w:rPr>
          <w:rFonts w:ascii="Times New Roman" w:hAnsi="Times New Roman" w:cs="Times New Roman"/>
          <w:sz w:val="24"/>
          <w:szCs w:val="24"/>
        </w:rPr>
        <w:t>last year</w:t>
      </w:r>
      <w:r w:rsidR="00822359">
        <w:rPr>
          <w:rFonts w:ascii="Times New Roman" w:hAnsi="Times New Roman" w:cs="Times New Roman"/>
          <w:sz w:val="24"/>
          <w:szCs w:val="24"/>
        </w:rPr>
        <w:t>, year 80,</w:t>
      </w:r>
      <w:r w:rsidR="003553C8">
        <w:rPr>
          <w:rFonts w:ascii="Times New Roman" w:hAnsi="Times New Roman" w:cs="Times New Roman"/>
          <w:sz w:val="24"/>
          <w:szCs w:val="24"/>
        </w:rPr>
        <w:t xml:space="preserve"> of</w:t>
      </w:r>
      <w:r>
        <w:rPr>
          <w:rFonts w:ascii="Times New Roman" w:hAnsi="Times New Roman" w:cs="Times New Roman"/>
          <w:sz w:val="24"/>
          <w:szCs w:val="24"/>
        </w:rPr>
        <w:t xml:space="preserve"> </w:t>
      </w:r>
      <w:r w:rsidR="003553C8">
        <w:rPr>
          <w:rFonts w:ascii="Times New Roman" w:hAnsi="Times New Roman" w:cs="Times New Roman"/>
          <w:sz w:val="24"/>
          <w:szCs w:val="24"/>
        </w:rPr>
        <w:t xml:space="preserve">the </w:t>
      </w:r>
      <w:r>
        <w:rPr>
          <w:rFonts w:ascii="Times New Roman" w:hAnsi="Times New Roman" w:cs="Times New Roman"/>
          <w:sz w:val="24"/>
          <w:szCs w:val="24"/>
        </w:rPr>
        <w:t xml:space="preserve">simulated assessment </w:t>
      </w:r>
      <w:r w:rsidR="003553C8">
        <w:rPr>
          <w:rFonts w:ascii="Times New Roman" w:hAnsi="Times New Roman" w:cs="Times New Roman"/>
          <w:sz w:val="24"/>
          <w:szCs w:val="24"/>
        </w:rPr>
        <w:t>period</w:t>
      </w:r>
      <w:r>
        <w:rPr>
          <w:rFonts w:ascii="Times New Roman" w:hAnsi="Times New Roman" w:cs="Times New Roman"/>
          <w:sz w:val="24"/>
          <w:szCs w:val="24"/>
        </w:rPr>
        <w:t>)</w:t>
      </w:r>
      <w:r w:rsidR="00A94E4B">
        <w:rPr>
          <w:rFonts w:ascii="Times New Roman" w:hAnsi="Times New Roman" w:cs="Times New Roman"/>
          <w:sz w:val="24"/>
          <w:szCs w:val="24"/>
        </w:rPr>
        <w:t xml:space="preserve">. The correct </w:t>
      </w:r>
      <w:r>
        <w:rPr>
          <w:rFonts w:ascii="Times New Roman" w:hAnsi="Times New Roman" w:cs="Times New Roman"/>
          <w:sz w:val="24"/>
          <w:szCs w:val="24"/>
        </w:rPr>
        <w:t>input sample size</w:t>
      </w:r>
      <w:r w:rsidR="00A94E4B">
        <w:rPr>
          <w:rFonts w:ascii="Times New Roman" w:hAnsi="Times New Roman" w:cs="Times New Roman"/>
          <w:sz w:val="24"/>
          <w:szCs w:val="24"/>
        </w:rPr>
        <w:t xml:space="preserve"> for both the multinomial and </w:t>
      </w:r>
      <w:proofErr w:type="spellStart"/>
      <w:r w:rsidR="00A94E4B">
        <w:rPr>
          <w:rFonts w:ascii="Times New Roman" w:hAnsi="Times New Roman" w:cs="Times New Roman"/>
          <w:sz w:val="24"/>
          <w:szCs w:val="24"/>
        </w:rPr>
        <w:t>Dirichlet</w:t>
      </w:r>
      <w:proofErr w:type="spellEnd"/>
      <w:r w:rsidR="00A94E4B">
        <w:rPr>
          <w:rFonts w:ascii="Times New Roman" w:hAnsi="Times New Roman" w:cs="Times New Roman"/>
          <w:sz w:val="24"/>
          <w:szCs w:val="24"/>
        </w:rPr>
        <w:t xml:space="preserve"> composition samples (</w:t>
      </w:r>
      <w:proofErr w:type="spellStart"/>
      <w:r w:rsidR="00A94E4B" w:rsidRPr="00D16535">
        <w:rPr>
          <w:rFonts w:ascii="Times New Roman" w:hAnsi="Times New Roman" w:cs="Times New Roman"/>
          <w:i/>
          <w:sz w:val="24"/>
          <w:szCs w:val="24"/>
        </w:rPr>
        <w:t>N</w:t>
      </w:r>
      <w:r>
        <w:rPr>
          <w:rFonts w:ascii="Times New Roman" w:hAnsi="Times New Roman" w:cs="Times New Roman"/>
          <w:i/>
          <w:sz w:val="24"/>
          <w:szCs w:val="24"/>
          <w:vertAlign w:val="subscript"/>
        </w:rPr>
        <w:t>input</w:t>
      </w:r>
      <w:proofErr w:type="spellEnd"/>
      <w:r w:rsidR="00A94E4B">
        <w:rPr>
          <w:rFonts w:ascii="Times New Roman" w:hAnsi="Times New Roman" w:cs="Times New Roman"/>
          <w:sz w:val="24"/>
          <w:szCs w:val="24"/>
        </w:rPr>
        <w:t xml:space="preserve"> = 100 and 100/2</w:t>
      </w:r>
      <w:r w:rsidR="00A94E4B" w:rsidRPr="008D2A3C">
        <w:rPr>
          <w:rFonts w:ascii="Times New Roman" w:hAnsi="Times New Roman" w:cs="Times New Roman"/>
          <w:sz w:val="24"/>
          <w:szCs w:val="24"/>
          <w:vertAlign w:val="superscript"/>
        </w:rPr>
        <w:t>2</w:t>
      </w:r>
      <w:r w:rsidR="00A94E4B">
        <w:rPr>
          <w:rFonts w:ascii="Times New Roman" w:hAnsi="Times New Roman" w:cs="Times New Roman"/>
          <w:sz w:val="24"/>
          <w:szCs w:val="24"/>
        </w:rPr>
        <w:t>, respectively) were specified in each estimation method</w:t>
      </w:r>
      <w:r>
        <w:rPr>
          <w:rFonts w:ascii="Times New Roman" w:hAnsi="Times New Roman" w:cs="Times New Roman"/>
          <w:sz w:val="24"/>
          <w:szCs w:val="24"/>
        </w:rPr>
        <w:t xml:space="preserve"> (i.e., the estimation model had correct weighting for age- and length-composition sampling data)</w:t>
      </w:r>
      <w:r w:rsidR="00A94E4B">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A94E4B">
        <w:rPr>
          <w:rFonts w:ascii="Times New Roman" w:hAnsi="Times New Roman" w:cs="Times New Roman"/>
          <w:sz w:val="24"/>
          <w:szCs w:val="24"/>
        </w:rPr>
        <w:t xml:space="preserve">bias </w:t>
      </w:r>
      <w:r w:rsidR="007C0CBC">
        <w:rPr>
          <w:rFonts w:ascii="Times New Roman" w:hAnsi="Times New Roman" w:cs="Times New Roman"/>
          <w:sz w:val="24"/>
          <w:szCs w:val="24"/>
        </w:rPr>
        <w:t xml:space="preserve">correction </w:t>
      </w:r>
      <w:commentRangeStart w:id="24"/>
      <w:r w:rsidR="007C0CBC">
        <w:rPr>
          <w:rFonts w:ascii="Times New Roman" w:hAnsi="Times New Roman" w:cs="Times New Roman"/>
          <w:sz w:val="24"/>
          <w:szCs w:val="24"/>
        </w:rPr>
        <w:t xml:space="preserve">factor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sidR="00A94E4B">
        <w:rPr>
          <w:rFonts w:ascii="Times New Roman" w:hAnsi="Times New Roman" w:cs="Times New Roman"/>
          <w:sz w:val="24"/>
          <w:szCs w:val="24"/>
        </w:rPr>
        <w:t xml:space="preserve"> </w:t>
      </w:r>
      <w:r>
        <w:rPr>
          <w:rFonts w:ascii="Times New Roman" w:hAnsi="Times New Roman" w:cs="Times New Roman"/>
          <w:sz w:val="24"/>
          <w:szCs w:val="24"/>
        </w:rPr>
        <w:t xml:space="preserve">was estimated </w:t>
      </w:r>
      <w:commentRangeEnd w:id="24"/>
      <w:r w:rsidR="00B05062">
        <w:rPr>
          <w:rStyle w:val="CommentReference"/>
        </w:rPr>
        <w:commentReference w:id="24"/>
      </w:r>
      <w:r>
        <w:rPr>
          <w:rFonts w:ascii="Times New Roman" w:hAnsi="Times New Roman" w:cs="Times New Roman"/>
          <w:sz w:val="24"/>
          <w:szCs w:val="24"/>
        </w:rPr>
        <w:t xml:space="preserve">using five simulation replicates for </w:t>
      </w:r>
      <w:r w:rsidR="00A94E4B">
        <w:rPr>
          <w:rFonts w:ascii="Times New Roman" w:hAnsi="Times New Roman" w:cs="Times New Roman"/>
          <w:sz w:val="24"/>
          <w:szCs w:val="24"/>
        </w:rPr>
        <w:t>each level of autocorrelation used to generate the data</w:t>
      </w:r>
      <w:r w:rsidR="00696A84">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Methot</w:t>
      </w:r>
      <w:proofErr w:type="spellEnd"/>
      <w:r>
        <w:rPr>
          <w:rFonts w:ascii="Times New Roman" w:hAnsi="Times New Roman" w:cs="Times New Roman"/>
          <w:sz w:val="24"/>
          <w:szCs w:val="24"/>
        </w:rPr>
        <w:t xml:space="preserve"> and Taylor, 2011)</w:t>
      </w:r>
      <w:r w:rsidR="00696A84">
        <w:rPr>
          <w:rFonts w:ascii="Times New Roman" w:hAnsi="Times New Roman" w:cs="Times New Roman"/>
          <w:sz w:val="24"/>
          <w:szCs w:val="24"/>
        </w:rPr>
        <w:t>. The average of the bias correction parameters from the five replicates were then used for all estimation methods</w:t>
      </w:r>
      <w:r w:rsidR="00A94E4B" w:rsidRPr="00696A84">
        <w:rPr>
          <w:rFonts w:ascii="Times New Roman" w:hAnsi="Times New Roman" w:cs="Times New Roman"/>
          <w:sz w:val="24"/>
          <w:szCs w:val="24"/>
        </w:rPr>
        <w:t xml:space="preserve">. </w:t>
      </w:r>
      <w:r w:rsidR="00696A84">
        <w:rPr>
          <w:rFonts w:ascii="Times New Roman" w:hAnsi="Times New Roman" w:cs="Times New Roman"/>
          <w:sz w:val="24"/>
          <w:szCs w:val="24"/>
        </w:rPr>
        <w:t>T</w:t>
      </w:r>
      <w:r w:rsidR="004A75D4">
        <w:rPr>
          <w:rFonts w:ascii="Times New Roman" w:hAnsi="Times New Roman" w:cs="Times New Roman"/>
          <w:sz w:val="24"/>
          <w:szCs w:val="24"/>
        </w:rPr>
        <w:t xml:space="preserve">he </w:t>
      </w:r>
      <w:r w:rsidR="00696A84">
        <w:rPr>
          <w:rFonts w:ascii="Times New Roman" w:hAnsi="Times New Roman" w:cs="Times New Roman"/>
          <w:sz w:val="24"/>
          <w:szCs w:val="24"/>
        </w:rPr>
        <w:t>m</w:t>
      </w:r>
      <w:r w:rsidR="00696A84" w:rsidRPr="00696A84">
        <w:rPr>
          <w:rFonts w:ascii="Times New Roman" w:hAnsi="Times New Roman" w:cs="Times New Roman"/>
          <w:bCs/>
          <w:sz w:val="24"/>
          <w:szCs w:val="24"/>
        </w:rPr>
        <w:t>arginal log-standard deviation of recruitment</w:t>
      </w:r>
      <w:r w:rsidR="00696A84">
        <w:rPr>
          <w:rFonts w:ascii="Times New Roman" w:hAnsi="Times New Roman" w:cs="Times New Roman"/>
          <w:bCs/>
          <w:sz w:val="24"/>
          <w:szCs w:val="24"/>
        </w:rPr>
        <w:t xml:space="preserve"> </w:t>
      </w:r>
      <m:oMath>
        <m:sSub>
          <m:sSubPr>
            <m:ctrlPr>
              <w:rPr>
                <w:rFonts w:ascii="Cambria Math" w:hAnsi="Cambria Math" w:cs="Times New Roman"/>
                <w:bCs/>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oMath>
      <w:r w:rsidR="00696A84">
        <w:rPr>
          <w:rFonts w:ascii="Times New Roman" w:hAnsi="Times New Roman" w:cs="Times New Roman"/>
          <w:bCs/>
          <w:sz w:val="24"/>
          <w:szCs w:val="24"/>
        </w:rPr>
        <w:t xml:space="preserve"> was fixed at the true value</w:t>
      </w:r>
      <w:r w:rsidR="004A75D4">
        <w:rPr>
          <w:rFonts w:ascii="Times New Roman" w:hAnsi="Times New Roman" w:cs="Times New Roman"/>
          <w:bCs/>
          <w:sz w:val="24"/>
          <w:szCs w:val="24"/>
        </w:rPr>
        <w:t xml:space="preserve"> (</w:t>
      </w:r>
      <w:r w:rsidR="004A75D4">
        <w:rPr>
          <w:rFonts w:ascii="Times New Roman" w:hAnsi="Times New Roman" w:cs="Times New Roman"/>
          <w:bCs/>
          <w:sz w:val="24"/>
          <w:szCs w:val="24"/>
        </w:rPr>
        <w:fldChar w:fldCharType="begin"/>
      </w:r>
      <w:r w:rsidR="004A75D4">
        <w:rPr>
          <w:rFonts w:ascii="Times New Roman" w:hAnsi="Times New Roman" w:cs="Times New Roman"/>
          <w:bCs/>
          <w:sz w:val="24"/>
          <w:szCs w:val="24"/>
        </w:rPr>
        <w:instrText xml:space="preserve"> REF _Ref423608070 \h </w:instrText>
      </w:r>
      <w:r w:rsidR="004A75D4">
        <w:rPr>
          <w:rFonts w:ascii="Times New Roman" w:hAnsi="Times New Roman" w:cs="Times New Roman"/>
          <w:bCs/>
          <w:sz w:val="24"/>
          <w:szCs w:val="24"/>
        </w:rPr>
      </w:r>
      <w:r w:rsidR="004A75D4">
        <w:rPr>
          <w:rFonts w:ascii="Times New Roman" w:hAnsi="Times New Roman" w:cs="Times New Roman"/>
          <w:bCs/>
          <w:sz w:val="24"/>
          <w:szCs w:val="24"/>
        </w:rPr>
        <w:fldChar w:fldCharType="separate"/>
      </w:r>
      <w:r w:rsidR="004A75D4" w:rsidRPr="00DD6BFB">
        <w:rPr>
          <w:rFonts w:ascii="Times New Roman" w:hAnsi="Times New Roman" w:cs="Times New Roman"/>
          <w:sz w:val="24"/>
          <w:szCs w:val="24"/>
        </w:rPr>
        <w:t xml:space="preserve">Table </w:t>
      </w:r>
      <w:r w:rsidR="004A75D4" w:rsidRPr="00DD6BFB">
        <w:rPr>
          <w:rFonts w:ascii="Times New Roman" w:hAnsi="Times New Roman" w:cs="Times New Roman"/>
          <w:noProof/>
          <w:sz w:val="24"/>
          <w:szCs w:val="24"/>
        </w:rPr>
        <w:t>1</w:t>
      </w:r>
      <w:r w:rsidR="004A75D4">
        <w:rPr>
          <w:rFonts w:ascii="Times New Roman" w:hAnsi="Times New Roman" w:cs="Times New Roman"/>
          <w:bCs/>
          <w:sz w:val="24"/>
          <w:szCs w:val="24"/>
        </w:rPr>
        <w:fldChar w:fldCharType="end"/>
      </w:r>
      <w:r w:rsidR="004A75D4">
        <w:rPr>
          <w:rFonts w:ascii="Times New Roman" w:hAnsi="Times New Roman" w:cs="Times New Roman"/>
          <w:bCs/>
          <w:sz w:val="24"/>
          <w:szCs w:val="24"/>
        </w:rPr>
        <w:t>).</w:t>
      </w:r>
    </w:p>
    <w:p w14:paraId="737B196E" w14:textId="77777777"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The following four estim</w:t>
      </w:r>
      <w:r w:rsidR="000F5C4C">
        <w:rPr>
          <w:rFonts w:ascii="Times New Roman" w:hAnsi="Times New Roman" w:cs="Times New Roman"/>
          <w:sz w:val="24"/>
          <w:szCs w:val="24"/>
        </w:rPr>
        <w:t>ation methods were investigated for each</w:t>
      </w:r>
      <w:r w:rsidR="00822359">
        <w:rPr>
          <w:rFonts w:ascii="Times New Roman" w:hAnsi="Times New Roman" w:cs="Times New Roman"/>
          <w:sz w:val="24"/>
          <w:szCs w:val="24"/>
        </w:rPr>
        <w:t xml:space="preserve"> level of ρ</w:t>
      </w:r>
      <w:r w:rsidR="00A94E4B">
        <w:rPr>
          <w:rFonts w:ascii="Times New Roman" w:hAnsi="Times New Roman" w:cs="Times New Roman"/>
          <w:sz w:val="24"/>
          <w:szCs w:val="24"/>
        </w:rPr>
        <w:t>:</w:t>
      </w:r>
    </w:p>
    <w:p w14:paraId="548B816D" w14:textId="77777777" w:rsidR="00194451" w:rsidRDefault="000F5C4C">
      <w:pPr>
        <w:pStyle w:val="ListParagraph"/>
        <w:numPr>
          <w:ilvl w:val="0"/>
          <w:numId w:val="8"/>
        </w:numPr>
        <w:tabs>
          <w:tab w:val="left" w:pos="360"/>
          <w:tab w:val="left" w:pos="720"/>
        </w:tabs>
        <w:spacing w:after="0" w:line="240" w:lineRule="auto"/>
        <w:ind w:left="720" w:hanging="360"/>
        <w:jc w:val="both"/>
        <w:rPr>
          <w:rFonts w:ascii="Times New Roman" w:hAnsi="Times New Roman" w:cs="Times New Roman"/>
          <w:sz w:val="24"/>
          <w:szCs w:val="24"/>
        </w:rPr>
      </w:pPr>
      <w:r>
        <w:rPr>
          <w:rFonts w:ascii="Times New Roman" w:hAnsi="Times New Roman" w:cs="Times New Roman"/>
          <w:sz w:val="24"/>
          <w:szCs w:val="24"/>
        </w:rPr>
        <w:t>“True” –</w:t>
      </w:r>
      <w:r w:rsidR="00822359">
        <w:rPr>
          <w:rFonts w:ascii="Times New Roman" w:hAnsi="Times New Roman" w:cs="Times New Roman"/>
          <w:sz w:val="24"/>
          <w:szCs w:val="24"/>
        </w:rPr>
        <w:t xml:space="preserve"> </w:t>
      </w:r>
      <w:r>
        <w:rPr>
          <w:rFonts w:ascii="Times New Roman" w:hAnsi="Times New Roman" w:cs="Times New Roman"/>
          <w:sz w:val="24"/>
          <w:szCs w:val="24"/>
        </w:rPr>
        <w:t xml:space="preserve">an estimation model where </w:t>
      </w:r>
      <w:r w:rsidR="00822359">
        <w:rPr>
          <w:rFonts w:ascii="Times New Roman" w:hAnsi="Times New Roman" w:cs="Times New Roman"/>
          <w:sz w:val="24"/>
          <w:szCs w:val="24"/>
        </w:rPr>
        <w:t xml:space="preserve">the </w:t>
      </w:r>
      <w:r>
        <w:rPr>
          <w:rFonts w:ascii="Times New Roman" w:hAnsi="Times New Roman" w:cs="Times New Roman"/>
          <w:sz w:val="24"/>
          <w:szCs w:val="24"/>
        </w:rPr>
        <w:t xml:space="preserve">autocorrelation </w:t>
      </w:r>
      <w:r w:rsidR="003553C8">
        <w:rPr>
          <w:rFonts w:ascii="Times New Roman" w:hAnsi="Times New Roman" w:cs="Times New Roman"/>
          <w:sz w:val="24"/>
          <w:szCs w:val="24"/>
        </w:rPr>
        <w:t xml:space="preserve">parameter </w:t>
      </w:r>
      <w:r>
        <w:rPr>
          <w:rFonts w:ascii="Times New Roman" w:hAnsi="Times New Roman" w:cs="Times New Roman"/>
          <w:sz w:val="24"/>
          <w:szCs w:val="24"/>
        </w:rPr>
        <w:t xml:space="preserve">was fixed at the level used to generate the recruitment deviations in the operating model.  This estimation model is not plausible for any real-world assessment (given that the true </w:t>
      </w:r>
      <w:r w:rsidR="00822359">
        <w:rPr>
          <w:rFonts w:ascii="Times New Roman" w:hAnsi="Times New Roman" w:cs="Times New Roman"/>
          <w:sz w:val="24"/>
          <w:szCs w:val="24"/>
        </w:rPr>
        <w:t xml:space="preserve">ρ </w:t>
      </w:r>
      <w:r>
        <w:rPr>
          <w:rFonts w:ascii="Times New Roman" w:hAnsi="Times New Roman" w:cs="Times New Roman"/>
          <w:sz w:val="24"/>
          <w:szCs w:val="24"/>
        </w:rPr>
        <w:t xml:space="preserve">will </w:t>
      </w:r>
      <w:r w:rsidR="00822359">
        <w:rPr>
          <w:rFonts w:ascii="Times New Roman" w:hAnsi="Times New Roman" w:cs="Times New Roman"/>
          <w:sz w:val="24"/>
          <w:szCs w:val="24"/>
        </w:rPr>
        <w:t xml:space="preserve">never </w:t>
      </w:r>
      <w:r>
        <w:rPr>
          <w:rFonts w:ascii="Times New Roman" w:hAnsi="Times New Roman" w:cs="Times New Roman"/>
          <w:sz w:val="24"/>
          <w:szCs w:val="24"/>
        </w:rPr>
        <w:t xml:space="preserve">be unknown), but is included as a reference case, to demonstrate model performance if </w:t>
      </w:r>
      <w:r w:rsidR="003553C8">
        <w:rPr>
          <w:rFonts w:ascii="Times New Roman" w:hAnsi="Times New Roman" w:cs="Times New Roman"/>
          <w:sz w:val="24"/>
          <w:szCs w:val="24"/>
        </w:rPr>
        <w:t xml:space="preserve">the extent of </w:t>
      </w:r>
      <w:r>
        <w:rPr>
          <w:rFonts w:ascii="Times New Roman" w:hAnsi="Times New Roman" w:cs="Times New Roman"/>
          <w:sz w:val="24"/>
          <w:szCs w:val="24"/>
        </w:rPr>
        <w:t>autocorrelation were known exactly.</w:t>
      </w:r>
    </w:p>
    <w:p w14:paraId="06F1252B" w14:textId="77777777" w:rsidR="00194451" w:rsidRDefault="000F5C4C">
      <w:pPr>
        <w:pStyle w:val="ListParagraph"/>
        <w:numPr>
          <w:ilvl w:val="0"/>
          <w:numId w:val="8"/>
        </w:numPr>
        <w:tabs>
          <w:tab w:val="left" w:pos="360"/>
          <w:tab w:val="left" w:pos="720"/>
        </w:tabs>
        <w:spacing w:after="0" w:line="240" w:lineRule="auto"/>
        <w:ind w:left="720" w:hanging="360"/>
        <w:jc w:val="both"/>
        <w:rPr>
          <w:rFonts w:ascii="Times New Roman" w:hAnsi="Times New Roman" w:cs="Times New Roman"/>
          <w:sz w:val="24"/>
          <w:szCs w:val="24"/>
        </w:rPr>
      </w:pPr>
      <w:r>
        <w:rPr>
          <w:rFonts w:ascii="Times New Roman" w:hAnsi="Times New Roman" w:cs="Times New Roman"/>
          <w:sz w:val="24"/>
          <w:szCs w:val="24"/>
        </w:rPr>
        <w:t xml:space="preserve">“Zero” –an estimation model where </w:t>
      </w:r>
      <w:r w:rsidR="00822359">
        <w:rPr>
          <w:rFonts w:ascii="Times New Roman" w:hAnsi="Times New Roman" w:cs="Times New Roman"/>
          <w:sz w:val="24"/>
          <w:szCs w:val="24"/>
        </w:rPr>
        <w:t xml:space="preserve">the </w:t>
      </w:r>
      <w:r>
        <w:rPr>
          <w:rFonts w:ascii="Times New Roman" w:hAnsi="Times New Roman" w:cs="Times New Roman"/>
          <w:sz w:val="24"/>
          <w:szCs w:val="24"/>
        </w:rPr>
        <w:t xml:space="preserve">autocorrelation </w:t>
      </w:r>
      <w:r w:rsidR="00822359">
        <w:rPr>
          <w:rFonts w:ascii="Times New Roman" w:hAnsi="Times New Roman" w:cs="Times New Roman"/>
          <w:sz w:val="24"/>
          <w:szCs w:val="24"/>
        </w:rPr>
        <w:t xml:space="preserve">parameter </w:t>
      </w:r>
      <w:r>
        <w:rPr>
          <w:rFonts w:ascii="Times New Roman" w:hAnsi="Times New Roman" w:cs="Times New Roman"/>
          <w:sz w:val="24"/>
          <w:szCs w:val="24"/>
        </w:rPr>
        <w:t xml:space="preserve">is </w:t>
      </w:r>
      <w:r w:rsidR="00A94E4B">
        <w:rPr>
          <w:rFonts w:ascii="Times New Roman" w:hAnsi="Times New Roman" w:cs="Times New Roman"/>
          <w:sz w:val="24"/>
          <w:szCs w:val="24"/>
        </w:rPr>
        <w:t xml:space="preserve">fixed </w:t>
      </w:r>
      <w:r>
        <w:rPr>
          <w:rFonts w:ascii="Times New Roman" w:hAnsi="Times New Roman" w:cs="Times New Roman"/>
          <w:sz w:val="24"/>
          <w:szCs w:val="24"/>
        </w:rPr>
        <w:t>at zero.  This estimation model represents the most common assumption in stock assessment models to date.</w:t>
      </w:r>
    </w:p>
    <w:p w14:paraId="6C2B8BAE" w14:textId="77777777" w:rsidR="00194451" w:rsidRDefault="00F14638">
      <w:pPr>
        <w:pStyle w:val="ListParagraph"/>
        <w:numPr>
          <w:ilvl w:val="0"/>
          <w:numId w:val="8"/>
        </w:numPr>
        <w:tabs>
          <w:tab w:val="left" w:pos="360"/>
          <w:tab w:val="left" w:pos="720"/>
        </w:tabs>
        <w:spacing w:after="0" w:line="240" w:lineRule="auto"/>
        <w:ind w:left="720"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0F5C4C">
        <w:rPr>
          <w:rFonts w:ascii="Times New Roman" w:hAnsi="Times New Roman" w:cs="Times New Roman"/>
          <w:sz w:val="24"/>
          <w:szCs w:val="24"/>
        </w:rPr>
        <w:t>“Internal” –</w:t>
      </w:r>
      <w:r w:rsidR="00822359">
        <w:rPr>
          <w:rFonts w:ascii="Times New Roman" w:hAnsi="Times New Roman" w:cs="Times New Roman"/>
          <w:sz w:val="24"/>
          <w:szCs w:val="24"/>
        </w:rPr>
        <w:t xml:space="preserve"> </w:t>
      </w:r>
      <w:r w:rsidR="000F5C4C">
        <w:rPr>
          <w:rFonts w:ascii="Times New Roman" w:hAnsi="Times New Roman" w:cs="Times New Roman"/>
          <w:sz w:val="24"/>
          <w:szCs w:val="24"/>
        </w:rPr>
        <w:t>an estimation model where the autocorrelation</w:t>
      </w:r>
      <w:r w:rsidR="003553C8">
        <w:rPr>
          <w:rFonts w:ascii="Times New Roman" w:hAnsi="Times New Roman" w:cs="Times New Roman"/>
          <w:sz w:val="24"/>
          <w:szCs w:val="24"/>
        </w:rPr>
        <w:t xml:space="preserve"> parameter</w:t>
      </w:r>
      <w:r w:rsidR="000F5C4C">
        <w:rPr>
          <w:rFonts w:ascii="Times New Roman" w:hAnsi="Times New Roman" w:cs="Times New Roman"/>
          <w:sz w:val="24"/>
          <w:szCs w:val="24"/>
        </w:rPr>
        <w:t xml:space="preserve"> is estimated as a fixed effect.  This scenario will likely result in biased estimates of autocorrelation, given that SS implements “penalized likelihood” estimation rather than true “mixed-effect” estimation </w:t>
      </w:r>
      <w:r w:rsidR="004D76D9">
        <w:rPr>
          <w:rFonts w:ascii="Times New Roman" w:hAnsi="Times New Roman" w:cs="Times New Roman"/>
          <w:sz w:val="24"/>
          <w:szCs w:val="24"/>
        </w:rPr>
        <w:t>(Thorson and Minto, 2015)</w:t>
      </w:r>
      <w:r w:rsidR="000F5C4C">
        <w:rPr>
          <w:rFonts w:ascii="Times New Roman" w:hAnsi="Times New Roman" w:cs="Times New Roman"/>
          <w:sz w:val="24"/>
          <w:szCs w:val="24"/>
        </w:rPr>
        <w:t xml:space="preserve">.  Previous research demonstrates that penalized likelihood estimation results in negative bias when estimating the </w:t>
      </w:r>
      <w:r w:rsidR="003553C8">
        <w:rPr>
          <w:rFonts w:ascii="Times New Roman" w:hAnsi="Times New Roman" w:cs="Times New Roman"/>
          <w:sz w:val="24"/>
          <w:szCs w:val="24"/>
        </w:rPr>
        <w:t xml:space="preserve">variation in the </w:t>
      </w:r>
      <w:r w:rsidR="000F5C4C">
        <w:rPr>
          <w:rFonts w:ascii="Times New Roman" w:hAnsi="Times New Roman" w:cs="Times New Roman"/>
          <w:sz w:val="24"/>
          <w:szCs w:val="24"/>
        </w:rPr>
        <w:t>recruitment deviation</w:t>
      </w:r>
      <w:r w:rsidR="003553C8">
        <w:rPr>
          <w:rFonts w:ascii="Times New Roman" w:hAnsi="Times New Roman" w:cs="Times New Roman"/>
          <w:sz w:val="24"/>
          <w:szCs w:val="24"/>
        </w:rPr>
        <w:t>s</w:t>
      </w:r>
      <w:r w:rsidR="000F5C4C">
        <w:rPr>
          <w:rFonts w:ascii="Times New Roman" w:hAnsi="Times New Roman" w:cs="Times New Roman"/>
          <w:sz w:val="24"/>
          <w:szCs w:val="24"/>
        </w:rPr>
        <w:t xml:space="preserve"> (</w:t>
      </w:r>
      <w:proofErr w:type="spellStart"/>
      <w:r w:rsidR="000F5C4C">
        <w:rPr>
          <w:rFonts w:ascii="Times New Roman" w:hAnsi="Times New Roman" w:cs="Times New Roman"/>
          <w:i/>
          <w:sz w:val="24"/>
          <w:szCs w:val="24"/>
        </w:rPr>
        <w:t>σ</w:t>
      </w:r>
      <w:r w:rsidR="000F5C4C" w:rsidRPr="000F5C4C">
        <w:rPr>
          <w:rFonts w:ascii="Times New Roman" w:hAnsi="Times New Roman" w:cs="Times New Roman"/>
          <w:i/>
          <w:sz w:val="24"/>
          <w:szCs w:val="24"/>
          <w:vertAlign w:val="subscript"/>
        </w:rPr>
        <w:t>r</w:t>
      </w:r>
      <w:proofErr w:type="spellEnd"/>
      <w:r w:rsidR="004D76D9">
        <w:rPr>
          <w:rFonts w:ascii="Times New Roman" w:hAnsi="Times New Roman" w:cs="Times New Roman"/>
          <w:sz w:val="24"/>
          <w:szCs w:val="24"/>
        </w:rPr>
        <w:t xml:space="preserve">, Thorson </w:t>
      </w:r>
      <w:r w:rsidR="004D76D9">
        <w:rPr>
          <w:rFonts w:ascii="Times New Roman" w:hAnsi="Times New Roman" w:cs="Times New Roman"/>
          <w:i/>
          <w:sz w:val="24"/>
          <w:szCs w:val="24"/>
        </w:rPr>
        <w:t>et al</w:t>
      </w:r>
      <w:r w:rsidR="004D76D9">
        <w:rPr>
          <w:rFonts w:ascii="Times New Roman" w:hAnsi="Times New Roman" w:cs="Times New Roman"/>
          <w:sz w:val="24"/>
          <w:szCs w:val="24"/>
        </w:rPr>
        <w:t>., 2014</w:t>
      </w:r>
      <w:r w:rsidR="000F5C4C">
        <w:rPr>
          <w:rFonts w:ascii="Times New Roman" w:hAnsi="Times New Roman" w:cs="Times New Roman"/>
          <w:sz w:val="24"/>
          <w:szCs w:val="24"/>
        </w:rPr>
        <w:t xml:space="preserve">).  However, its performance when estimating the magnitude of </w:t>
      </w:r>
      <w:r>
        <w:rPr>
          <w:rFonts w:ascii="Times New Roman" w:hAnsi="Times New Roman" w:cs="Times New Roman"/>
          <w:sz w:val="24"/>
          <w:szCs w:val="24"/>
        </w:rPr>
        <w:t>ρ</w:t>
      </w:r>
      <w:r w:rsidR="000F5C4C">
        <w:rPr>
          <w:rFonts w:ascii="Times New Roman" w:hAnsi="Times New Roman" w:cs="Times New Roman"/>
          <w:sz w:val="24"/>
          <w:szCs w:val="24"/>
        </w:rPr>
        <w:t xml:space="preserve"> has not been previously explored.</w:t>
      </w:r>
    </w:p>
    <w:p w14:paraId="5D9A80BB" w14:textId="77777777" w:rsidR="00194451" w:rsidRDefault="00F14638">
      <w:pPr>
        <w:pStyle w:val="ListParagraph"/>
        <w:numPr>
          <w:ilvl w:val="0"/>
          <w:numId w:val="8"/>
        </w:numPr>
        <w:tabs>
          <w:tab w:val="left" w:pos="360"/>
          <w:tab w:val="left" w:pos="720"/>
        </w:tabs>
        <w:spacing w:after="0" w:line="240" w:lineRule="auto"/>
        <w:ind w:left="720"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4D76D9">
        <w:rPr>
          <w:rFonts w:ascii="Times New Roman" w:hAnsi="Times New Roman" w:cs="Times New Roman"/>
          <w:sz w:val="24"/>
          <w:szCs w:val="24"/>
        </w:rPr>
        <w:t>“External” –</w:t>
      </w:r>
      <w:r>
        <w:rPr>
          <w:rFonts w:ascii="Times New Roman" w:hAnsi="Times New Roman" w:cs="Times New Roman"/>
          <w:sz w:val="24"/>
          <w:szCs w:val="24"/>
        </w:rPr>
        <w:t xml:space="preserve"> </w:t>
      </w:r>
      <w:r w:rsidR="004D76D9">
        <w:rPr>
          <w:rFonts w:ascii="Times New Roman" w:hAnsi="Times New Roman" w:cs="Times New Roman"/>
          <w:sz w:val="24"/>
          <w:szCs w:val="24"/>
        </w:rPr>
        <w:t xml:space="preserve">an estimation model where </w:t>
      </w:r>
      <w:r w:rsidR="003553C8">
        <w:rPr>
          <w:rFonts w:ascii="Times New Roman" w:hAnsi="Times New Roman" w:cs="Times New Roman"/>
          <w:sz w:val="24"/>
          <w:szCs w:val="24"/>
        </w:rPr>
        <w:t xml:space="preserve">the </w:t>
      </w:r>
      <w:r w:rsidR="004D76D9">
        <w:rPr>
          <w:rFonts w:ascii="Times New Roman" w:hAnsi="Times New Roman" w:cs="Times New Roman"/>
          <w:sz w:val="24"/>
          <w:szCs w:val="24"/>
        </w:rPr>
        <w:t xml:space="preserve">autocorrelation </w:t>
      </w:r>
      <w:r w:rsidR="003553C8">
        <w:rPr>
          <w:rFonts w:ascii="Times New Roman" w:hAnsi="Times New Roman" w:cs="Times New Roman"/>
          <w:sz w:val="24"/>
          <w:szCs w:val="24"/>
        </w:rPr>
        <w:t xml:space="preserve">parameter </w:t>
      </w:r>
      <w:r w:rsidR="004D76D9">
        <w:rPr>
          <w:rFonts w:ascii="Times New Roman" w:hAnsi="Times New Roman" w:cs="Times New Roman"/>
          <w:sz w:val="24"/>
          <w:szCs w:val="24"/>
        </w:rPr>
        <w:t xml:space="preserve">is estimated externally to SS.  </w:t>
      </w:r>
      <w:r w:rsidR="003553C8">
        <w:rPr>
          <w:rFonts w:ascii="Times New Roman" w:hAnsi="Times New Roman" w:cs="Times New Roman"/>
          <w:sz w:val="24"/>
          <w:szCs w:val="24"/>
        </w:rPr>
        <w:t>T</w:t>
      </w:r>
      <w:r w:rsidR="004D76D9">
        <w:rPr>
          <w:rFonts w:ascii="Times New Roman" w:hAnsi="Times New Roman" w:cs="Times New Roman"/>
          <w:sz w:val="24"/>
          <w:szCs w:val="24"/>
        </w:rPr>
        <w:t xml:space="preserve">his involves extracting estimates of recruitment deviations from the “Internal” estimation model, and then estimating the sampling autocorrelation of these estimates using the </w:t>
      </w:r>
      <w:proofErr w:type="spellStart"/>
      <w:r w:rsidR="004D76D9">
        <w:rPr>
          <w:rFonts w:ascii="Times New Roman" w:hAnsi="Times New Roman" w:cs="Times New Roman"/>
          <w:i/>
          <w:sz w:val="24"/>
          <w:szCs w:val="24"/>
        </w:rPr>
        <w:t>acf</w:t>
      </w:r>
      <w:proofErr w:type="spellEnd"/>
      <w:r w:rsidR="004D76D9">
        <w:rPr>
          <w:rFonts w:ascii="Times New Roman" w:hAnsi="Times New Roman" w:cs="Times New Roman"/>
          <w:sz w:val="24"/>
          <w:szCs w:val="24"/>
        </w:rPr>
        <w:t xml:space="preserve"> function in R (R Core Development Team 2015).  This level of autocorrelation is then </w:t>
      </w:r>
      <w:r w:rsidR="003553C8">
        <w:rPr>
          <w:rFonts w:ascii="Times New Roman" w:hAnsi="Times New Roman" w:cs="Times New Roman"/>
          <w:sz w:val="24"/>
          <w:szCs w:val="24"/>
        </w:rPr>
        <w:t xml:space="preserve">set </w:t>
      </w:r>
      <w:r w:rsidR="004D76D9">
        <w:rPr>
          <w:rFonts w:ascii="Times New Roman" w:hAnsi="Times New Roman" w:cs="Times New Roman"/>
          <w:sz w:val="24"/>
          <w:szCs w:val="24"/>
        </w:rPr>
        <w:t>as a f</w:t>
      </w:r>
      <w:r>
        <w:rPr>
          <w:rFonts w:ascii="Times New Roman" w:hAnsi="Times New Roman" w:cs="Times New Roman"/>
          <w:sz w:val="24"/>
          <w:szCs w:val="24"/>
        </w:rPr>
        <w:t>ixed value in SS</w:t>
      </w:r>
      <w:r w:rsidR="004D76D9">
        <w:rPr>
          <w:rFonts w:ascii="Times New Roman" w:hAnsi="Times New Roman" w:cs="Times New Roman"/>
          <w:sz w:val="24"/>
          <w:szCs w:val="24"/>
        </w:rPr>
        <w:t>, and S</w:t>
      </w:r>
      <w:r>
        <w:rPr>
          <w:rFonts w:ascii="Times New Roman" w:hAnsi="Times New Roman" w:cs="Times New Roman"/>
          <w:sz w:val="24"/>
          <w:szCs w:val="24"/>
        </w:rPr>
        <w:t>S</w:t>
      </w:r>
      <w:r w:rsidR="004D76D9">
        <w:rPr>
          <w:rFonts w:ascii="Times New Roman" w:hAnsi="Times New Roman" w:cs="Times New Roman"/>
          <w:sz w:val="24"/>
          <w:szCs w:val="24"/>
        </w:rPr>
        <w:t xml:space="preserve"> is </w:t>
      </w:r>
      <w:commentRangeStart w:id="25"/>
      <w:r w:rsidR="004D76D9">
        <w:rPr>
          <w:rFonts w:ascii="Times New Roman" w:hAnsi="Times New Roman" w:cs="Times New Roman"/>
          <w:sz w:val="24"/>
          <w:szCs w:val="24"/>
        </w:rPr>
        <w:t xml:space="preserve">run a second time </w:t>
      </w:r>
      <w:commentRangeEnd w:id="25"/>
      <w:r w:rsidR="00DB6C7F">
        <w:rPr>
          <w:rStyle w:val="CommentReference"/>
        </w:rPr>
        <w:commentReference w:id="25"/>
      </w:r>
      <w:r w:rsidR="004D76D9">
        <w:rPr>
          <w:rFonts w:ascii="Times New Roman" w:hAnsi="Times New Roman" w:cs="Times New Roman"/>
          <w:sz w:val="24"/>
          <w:szCs w:val="24"/>
        </w:rPr>
        <w:t xml:space="preserve">to estimate other parameters for a given data set.  This estimation model will likely have different estimation performance than the “internal” </w:t>
      </w:r>
      <w:r w:rsidR="003553C8">
        <w:rPr>
          <w:rFonts w:ascii="Times New Roman" w:hAnsi="Times New Roman" w:cs="Times New Roman"/>
          <w:sz w:val="24"/>
          <w:szCs w:val="24"/>
        </w:rPr>
        <w:t>estimation model</w:t>
      </w:r>
      <w:r w:rsidR="004D76D9">
        <w:rPr>
          <w:rFonts w:ascii="Times New Roman" w:hAnsi="Times New Roman" w:cs="Times New Roman"/>
          <w:sz w:val="24"/>
          <w:szCs w:val="24"/>
        </w:rPr>
        <w:t>, given that sample</w:t>
      </w:r>
      <w:r w:rsidR="003553C8">
        <w:rPr>
          <w:rFonts w:ascii="Times New Roman" w:hAnsi="Times New Roman" w:cs="Times New Roman"/>
          <w:sz w:val="24"/>
          <w:szCs w:val="24"/>
        </w:rPr>
        <w:t>-</w:t>
      </w:r>
      <w:r w:rsidR="004D76D9">
        <w:rPr>
          <w:rFonts w:ascii="Times New Roman" w:hAnsi="Times New Roman" w:cs="Times New Roman"/>
          <w:sz w:val="24"/>
          <w:szCs w:val="24"/>
        </w:rPr>
        <w:t xml:space="preserve"> and population-level estimates are often different in mixed-effects models</w:t>
      </w:r>
      <w:r w:rsidR="004857E9">
        <w:rPr>
          <w:rFonts w:ascii="Times New Roman" w:hAnsi="Times New Roman" w:cs="Times New Roman"/>
          <w:sz w:val="24"/>
          <w:szCs w:val="24"/>
        </w:rPr>
        <w:t xml:space="preserve"> </w:t>
      </w:r>
      <w:r w:rsidR="004857E9">
        <w:rPr>
          <w:rFonts w:ascii="Times New Roman" w:hAnsi="Times New Roman" w:cs="Times New Roman"/>
          <w:sz w:val="24"/>
          <w:szCs w:val="24"/>
          <w:highlight w:val="yellow"/>
        </w:rPr>
        <w:t>(citation</w:t>
      </w:r>
      <w:r w:rsidR="004857E9">
        <w:rPr>
          <w:rFonts w:ascii="Times New Roman" w:hAnsi="Times New Roman" w:cs="Times New Roman"/>
          <w:sz w:val="24"/>
          <w:szCs w:val="24"/>
        </w:rPr>
        <w:t>).</w:t>
      </w:r>
      <w:r w:rsidR="004D76D9">
        <w:rPr>
          <w:rFonts w:ascii="Times New Roman" w:hAnsi="Times New Roman" w:cs="Times New Roman"/>
          <w:sz w:val="24"/>
          <w:szCs w:val="24"/>
        </w:rPr>
        <w:t xml:space="preserve">  </w:t>
      </w:r>
    </w:p>
    <w:p w14:paraId="0B495CC7" w14:textId="77777777"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4D76D9">
        <w:rPr>
          <w:rFonts w:ascii="Times New Roman" w:hAnsi="Times New Roman" w:cs="Times New Roman"/>
          <w:sz w:val="24"/>
          <w:szCs w:val="24"/>
        </w:rPr>
        <w:t xml:space="preserve">Each estimation method generates </w:t>
      </w:r>
      <w:r w:rsidR="00A94E4B" w:rsidRPr="004A1A72">
        <w:rPr>
          <w:rFonts w:ascii="Times New Roman" w:hAnsi="Times New Roman" w:cs="Times New Roman"/>
          <w:sz w:val="24"/>
          <w:szCs w:val="24"/>
        </w:rPr>
        <w:t xml:space="preserve">forecasts </w:t>
      </w:r>
      <w:r w:rsidR="004D76D9">
        <w:rPr>
          <w:rFonts w:ascii="Times New Roman" w:hAnsi="Times New Roman" w:cs="Times New Roman"/>
          <w:sz w:val="24"/>
          <w:szCs w:val="24"/>
        </w:rPr>
        <w:t xml:space="preserve">of population abundance during </w:t>
      </w:r>
      <w:r w:rsidR="00A94E4B" w:rsidRPr="004A1A72">
        <w:rPr>
          <w:rFonts w:ascii="Times New Roman" w:hAnsi="Times New Roman" w:cs="Times New Roman"/>
          <w:sz w:val="24"/>
          <w:szCs w:val="24"/>
        </w:rPr>
        <w:t>years 81 to 100</w:t>
      </w:r>
      <w:r w:rsidR="004D76D9">
        <w:rPr>
          <w:rFonts w:ascii="Times New Roman" w:hAnsi="Times New Roman" w:cs="Times New Roman"/>
          <w:sz w:val="24"/>
          <w:szCs w:val="24"/>
        </w:rPr>
        <w:t xml:space="preserve">.  </w:t>
      </w:r>
      <w:commentRangeStart w:id="26"/>
      <w:r w:rsidR="004D76D9">
        <w:rPr>
          <w:rFonts w:ascii="Times New Roman" w:hAnsi="Times New Roman" w:cs="Times New Roman"/>
          <w:sz w:val="24"/>
          <w:szCs w:val="24"/>
        </w:rPr>
        <w:t>All estimation models have no</w:t>
      </w:r>
      <w:r w:rsidR="00772D50">
        <w:rPr>
          <w:rFonts w:ascii="Times New Roman" w:hAnsi="Times New Roman" w:cs="Times New Roman"/>
          <w:sz w:val="24"/>
          <w:szCs w:val="24"/>
        </w:rPr>
        <w:t xml:space="preserve"> additional</w:t>
      </w:r>
      <w:r w:rsidR="004D76D9">
        <w:rPr>
          <w:rFonts w:ascii="Times New Roman" w:hAnsi="Times New Roman" w:cs="Times New Roman"/>
          <w:sz w:val="24"/>
          <w:szCs w:val="24"/>
        </w:rPr>
        <w:t xml:space="preserve"> data during this forecast period, so recruitment deviations </w:t>
      </w:r>
      <w:r w:rsidR="00666EB1">
        <w:rPr>
          <w:rFonts w:ascii="Times New Roman" w:hAnsi="Times New Roman" w:cs="Times New Roman"/>
          <w:sz w:val="24"/>
          <w:szCs w:val="24"/>
        </w:rPr>
        <w:t xml:space="preserve">for years 81-100 </w:t>
      </w:r>
      <w:r w:rsidR="00D57174">
        <w:rPr>
          <w:rFonts w:ascii="Times New Roman" w:hAnsi="Times New Roman" w:cs="Times New Roman"/>
          <w:sz w:val="24"/>
          <w:szCs w:val="24"/>
        </w:rPr>
        <w:t>ar</w:t>
      </w:r>
      <w:r w:rsidR="00957CB4">
        <w:rPr>
          <w:rFonts w:ascii="Times New Roman" w:hAnsi="Times New Roman" w:cs="Times New Roman"/>
          <w:sz w:val="24"/>
          <w:szCs w:val="24"/>
        </w:rPr>
        <w:t>e estimate</w:t>
      </w:r>
      <w:r w:rsidR="003553C8">
        <w:rPr>
          <w:rFonts w:ascii="Times New Roman" w:hAnsi="Times New Roman" w:cs="Times New Roman"/>
          <w:sz w:val="24"/>
          <w:szCs w:val="24"/>
        </w:rPr>
        <w:t>d</w:t>
      </w:r>
      <w:r w:rsidR="00957CB4">
        <w:rPr>
          <w:rFonts w:ascii="Times New Roman" w:hAnsi="Times New Roman" w:cs="Times New Roman"/>
          <w:sz w:val="24"/>
          <w:szCs w:val="24"/>
        </w:rPr>
        <w:t xml:space="preserve"> at their expected value</w:t>
      </w:r>
      <w:r w:rsidR="00D57174">
        <w:rPr>
          <w:rFonts w:ascii="Times New Roman" w:hAnsi="Times New Roman" w:cs="Times New Roman"/>
          <w:sz w:val="24"/>
          <w:szCs w:val="24"/>
        </w:rPr>
        <w:t xml:space="preserve"> (i.e., zero when autocorrelation is absent, or decaying </w:t>
      </w:r>
      <w:r w:rsidR="001661A9">
        <w:rPr>
          <w:rFonts w:ascii="Times New Roman" w:hAnsi="Times New Roman" w:cs="Times New Roman"/>
          <w:sz w:val="24"/>
          <w:szCs w:val="24"/>
        </w:rPr>
        <w:t xml:space="preserve">towards zero from the value of the estimated recruitment deviation in year 80 </w:t>
      </w:r>
      <w:r w:rsidR="00D57174">
        <w:rPr>
          <w:rFonts w:ascii="Times New Roman" w:hAnsi="Times New Roman" w:cs="Times New Roman"/>
          <w:sz w:val="24"/>
          <w:szCs w:val="24"/>
        </w:rPr>
        <w:t>when autocorrelation is nonzero)</w:t>
      </w:r>
      <w:r w:rsidR="00A94E4B" w:rsidRPr="004A1A72">
        <w:rPr>
          <w:rFonts w:ascii="Times New Roman" w:hAnsi="Times New Roman" w:cs="Times New Roman"/>
          <w:sz w:val="24"/>
          <w:szCs w:val="24"/>
        </w:rPr>
        <w:t>.</w:t>
      </w:r>
      <w:r w:rsidR="00D57174">
        <w:rPr>
          <w:rFonts w:ascii="Times New Roman" w:hAnsi="Times New Roman" w:cs="Times New Roman"/>
          <w:sz w:val="24"/>
          <w:szCs w:val="24"/>
        </w:rPr>
        <w:t xml:space="preserve">  </w:t>
      </w:r>
      <w:commentRangeEnd w:id="26"/>
      <w:r w:rsidR="00F14638">
        <w:rPr>
          <w:rStyle w:val="CommentReference"/>
        </w:rPr>
        <w:commentReference w:id="26"/>
      </w:r>
      <w:r w:rsidR="00D57174">
        <w:rPr>
          <w:rFonts w:ascii="Times New Roman" w:hAnsi="Times New Roman" w:cs="Times New Roman"/>
          <w:sz w:val="24"/>
          <w:szCs w:val="24"/>
        </w:rPr>
        <w:t>S</w:t>
      </w:r>
      <w:r w:rsidR="00F14638">
        <w:rPr>
          <w:rFonts w:ascii="Times New Roman" w:hAnsi="Times New Roman" w:cs="Times New Roman"/>
          <w:sz w:val="24"/>
          <w:szCs w:val="24"/>
        </w:rPr>
        <w:t>S</w:t>
      </w:r>
      <w:r w:rsidR="00D57174">
        <w:rPr>
          <w:rFonts w:ascii="Times New Roman" w:hAnsi="Times New Roman" w:cs="Times New Roman"/>
          <w:sz w:val="24"/>
          <w:szCs w:val="24"/>
        </w:rPr>
        <w:t xml:space="preserve"> uses the delta-method </w:t>
      </w:r>
      <w:r w:rsidR="00571575">
        <w:rPr>
          <w:rFonts w:ascii="Times New Roman" w:hAnsi="Times New Roman" w:cs="Times New Roman"/>
          <w:sz w:val="24"/>
          <w:szCs w:val="24"/>
        </w:rPr>
        <w:t xml:space="preserve">when calculating uncertainty in population abundance during the forecast period.  Therefore, forecast period abundance has a standard error that includes uncertainty about </w:t>
      </w:r>
      <w:r w:rsidR="003553C8">
        <w:rPr>
          <w:rFonts w:ascii="Times New Roman" w:hAnsi="Times New Roman" w:cs="Times New Roman"/>
          <w:sz w:val="24"/>
          <w:szCs w:val="24"/>
        </w:rPr>
        <w:t xml:space="preserve">future </w:t>
      </w:r>
      <w:r w:rsidR="00571575">
        <w:rPr>
          <w:rFonts w:ascii="Times New Roman" w:hAnsi="Times New Roman" w:cs="Times New Roman"/>
          <w:sz w:val="24"/>
          <w:szCs w:val="24"/>
        </w:rPr>
        <w:t xml:space="preserve">recruitment deviations, and this uncertainty is </w:t>
      </w:r>
      <w:r w:rsidR="001B4319">
        <w:rPr>
          <w:rFonts w:ascii="Times New Roman" w:hAnsi="Times New Roman" w:cs="Times New Roman"/>
          <w:sz w:val="24"/>
          <w:szCs w:val="24"/>
        </w:rPr>
        <w:t>a function of</w:t>
      </w:r>
      <w:r w:rsidR="00571575">
        <w:rPr>
          <w:rFonts w:ascii="Times New Roman" w:hAnsi="Times New Roman" w:cs="Times New Roman"/>
          <w:sz w:val="24"/>
          <w:szCs w:val="24"/>
        </w:rPr>
        <w:t xml:space="preserve"> the level of recruitment autocorrelation. </w:t>
      </w:r>
    </w:p>
    <w:p w14:paraId="187905C7" w14:textId="77777777"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D57174">
        <w:rPr>
          <w:rFonts w:ascii="Times New Roman" w:hAnsi="Times New Roman" w:cs="Times New Roman"/>
          <w:sz w:val="24"/>
          <w:szCs w:val="24"/>
        </w:rPr>
        <w:t xml:space="preserve">For each estimation model, we specified that </w:t>
      </w:r>
      <w:r w:rsidR="00A94E4B" w:rsidRPr="004A1A72">
        <w:rPr>
          <w:rFonts w:ascii="Times New Roman" w:hAnsi="Times New Roman" w:cs="Times New Roman"/>
          <w:sz w:val="24"/>
          <w:szCs w:val="24"/>
        </w:rPr>
        <w:t xml:space="preserve">fishing mortality </w:t>
      </w:r>
      <w:r w:rsidR="00D57174">
        <w:rPr>
          <w:rFonts w:ascii="Times New Roman" w:hAnsi="Times New Roman" w:cs="Times New Roman"/>
          <w:sz w:val="24"/>
          <w:szCs w:val="24"/>
        </w:rPr>
        <w:t xml:space="preserve">was </w:t>
      </w:r>
      <w:r w:rsidR="00A94E4B" w:rsidRPr="004A1A72">
        <w:rPr>
          <w:rFonts w:ascii="Times New Roman" w:hAnsi="Times New Roman" w:cs="Times New Roman"/>
          <w:sz w:val="24"/>
          <w:szCs w:val="24"/>
        </w:rPr>
        <w:t>zero during the forecast period</w:t>
      </w:r>
      <w:r w:rsidR="00D57174">
        <w:rPr>
          <w:rFonts w:ascii="Times New Roman" w:hAnsi="Times New Roman" w:cs="Times New Roman"/>
          <w:sz w:val="24"/>
          <w:szCs w:val="24"/>
        </w:rPr>
        <w:t>, and this matches the operating model which has no fishing during the forecast period.  Given that fishing rate is correctly specified during the forecast period, any bias or imprecision in population abu</w:t>
      </w:r>
      <w:r w:rsidR="00AB5AA4">
        <w:rPr>
          <w:rFonts w:ascii="Times New Roman" w:hAnsi="Times New Roman" w:cs="Times New Roman"/>
          <w:sz w:val="24"/>
          <w:szCs w:val="24"/>
        </w:rPr>
        <w:t>n</w:t>
      </w:r>
      <w:r w:rsidR="00D57174">
        <w:rPr>
          <w:rFonts w:ascii="Times New Roman" w:hAnsi="Times New Roman" w:cs="Times New Roman"/>
          <w:sz w:val="24"/>
          <w:szCs w:val="24"/>
        </w:rPr>
        <w:t xml:space="preserve">dance during the forecast period arises either from (1) bias and imprecision </w:t>
      </w:r>
      <w:r w:rsidR="00F14638">
        <w:rPr>
          <w:rFonts w:ascii="Times New Roman" w:hAnsi="Times New Roman" w:cs="Times New Roman"/>
          <w:sz w:val="24"/>
          <w:szCs w:val="24"/>
        </w:rPr>
        <w:t>o</w:t>
      </w:r>
      <w:r w:rsidR="00D57174">
        <w:rPr>
          <w:rFonts w:ascii="Times New Roman" w:hAnsi="Times New Roman" w:cs="Times New Roman"/>
          <w:sz w:val="24"/>
          <w:szCs w:val="24"/>
        </w:rPr>
        <w:t xml:space="preserve">f </w:t>
      </w:r>
      <w:r w:rsidR="00DB6C7F">
        <w:rPr>
          <w:rFonts w:ascii="Times New Roman" w:hAnsi="Times New Roman" w:cs="Times New Roman"/>
          <w:sz w:val="24"/>
          <w:szCs w:val="24"/>
        </w:rPr>
        <w:t xml:space="preserve">estimated </w:t>
      </w:r>
      <w:r w:rsidR="00D57174">
        <w:rPr>
          <w:rFonts w:ascii="Times New Roman" w:hAnsi="Times New Roman" w:cs="Times New Roman"/>
          <w:sz w:val="24"/>
          <w:szCs w:val="24"/>
        </w:rPr>
        <w:t>parameters during the fishing period, or (</w:t>
      </w:r>
      <w:r w:rsidR="00F14638">
        <w:rPr>
          <w:rFonts w:ascii="Times New Roman" w:hAnsi="Times New Roman" w:cs="Times New Roman"/>
          <w:sz w:val="24"/>
          <w:szCs w:val="24"/>
        </w:rPr>
        <w:t xml:space="preserve">2) the impact of </w:t>
      </w:r>
      <w:proofErr w:type="spellStart"/>
      <w:r w:rsidR="00F14638">
        <w:rPr>
          <w:rFonts w:ascii="Times New Roman" w:hAnsi="Times New Roman" w:cs="Times New Roman"/>
          <w:sz w:val="24"/>
          <w:szCs w:val="24"/>
        </w:rPr>
        <w:t>mis</w:t>
      </w:r>
      <w:proofErr w:type="spellEnd"/>
      <w:r w:rsidR="00F14638">
        <w:rPr>
          <w:rFonts w:ascii="Times New Roman" w:hAnsi="Times New Roman" w:cs="Times New Roman"/>
          <w:sz w:val="24"/>
          <w:szCs w:val="24"/>
        </w:rPr>
        <w:t xml:space="preserve">-specifying ρ </w:t>
      </w:r>
      <w:r w:rsidR="00D57174">
        <w:rPr>
          <w:rFonts w:ascii="Times New Roman" w:hAnsi="Times New Roman" w:cs="Times New Roman"/>
          <w:sz w:val="24"/>
          <w:szCs w:val="24"/>
        </w:rPr>
        <w:t>during the forecast period</w:t>
      </w:r>
      <w:r w:rsidR="007C0CBC">
        <w:rPr>
          <w:rFonts w:ascii="Times New Roman" w:hAnsi="Times New Roman" w:cs="Times New Roman"/>
          <w:sz w:val="24"/>
          <w:szCs w:val="24"/>
        </w:rPr>
        <w:t xml:space="preserve">.  </w:t>
      </w:r>
    </w:p>
    <w:p w14:paraId="75DF61B5" w14:textId="77777777"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 xml:space="preserve">Convergence of the estimation </w:t>
      </w:r>
      <w:r>
        <w:rPr>
          <w:rFonts w:ascii="Times New Roman" w:hAnsi="Times New Roman" w:cs="Times New Roman"/>
          <w:sz w:val="24"/>
          <w:szCs w:val="24"/>
        </w:rPr>
        <w:t xml:space="preserve">model </w:t>
      </w:r>
      <w:r w:rsidR="00A94E4B" w:rsidRPr="00DD6BFB">
        <w:rPr>
          <w:rFonts w:ascii="Times New Roman" w:hAnsi="Times New Roman" w:cs="Times New Roman"/>
          <w:sz w:val="24"/>
          <w:szCs w:val="24"/>
        </w:rPr>
        <w:t xml:space="preserve">was </w:t>
      </w:r>
      <w:r w:rsidR="00A94E4B">
        <w:rPr>
          <w:rFonts w:ascii="Times New Roman" w:hAnsi="Times New Roman" w:cs="Times New Roman"/>
          <w:sz w:val="24"/>
          <w:szCs w:val="24"/>
        </w:rPr>
        <w:t>determined</w:t>
      </w:r>
      <w:r w:rsidR="00A94E4B" w:rsidRPr="00DD6BFB">
        <w:rPr>
          <w:rFonts w:ascii="Times New Roman" w:hAnsi="Times New Roman" w:cs="Times New Roman"/>
          <w:sz w:val="24"/>
          <w:szCs w:val="24"/>
        </w:rPr>
        <w:t xml:space="preserve"> using the maximum gradient of the objective function, where models with a </w:t>
      </w:r>
      <w:r w:rsidR="00A94E4B">
        <w:rPr>
          <w:rFonts w:ascii="Times New Roman" w:hAnsi="Times New Roman" w:cs="Times New Roman"/>
          <w:sz w:val="24"/>
          <w:szCs w:val="24"/>
        </w:rPr>
        <w:t xml:space="preserve">maximum </w:t>
      </w:r>
      <w:r w:rsidR="00A94E4B" w:rsidRPr="00DD6BFB">
        <w:rPr>
          <w:rFonts w:ascii="Times New Roman" w:hAnsi="Times New Roman" w:cs="Times New Roman"/>
          <w:sz w:val="24"/>
          <w:szCs w:val="24"/>
        </w:rPr>
        <w:t xml:space="preserve">gradient of </w:t>
      </w:r>
      <w:r w:rsidR="00A94E4B">
        <w:rPr>
          <w:rFonts w:ascii="Times New Roman" w:hAnsi="Times New Roman" w:cs="Times New Roman"/>
          <w:sz w:val="24"/>
          <w:szCs w:val="24"/>
        </w:rPr>
        <w:t>less</w:t>
      </w:r>
      <w:r w:rsidR="00A94E4B" w:rsidRPr="00DD6BFB">
        <w:rPr>
          <w:rFonts w:ascii="Times New Roman" w:hAnsi="Times New Roman" w:cs="Times New Roman"/>
          <w:sz w:val="24"/>
          <w:szCs w:val="24"/>
        </w:rPr>
        <w:t xml:space="preserve"> than 0.01 </w:t>
      </w:r>
      <w:r w:rsidR="00A94E4B">
        <w:rPr>
          <w:rFonts w:ascii="Times New Roman" w:hAnsi="Times New Roman" w:cs="Times New Roman"/>
          <w:sz w:val="24"/>
          <w:szCs w:val="24"/>
        </w:rPr>
        <w:t xml:space="preserve">and a positive </w:t>
      </w:r>
      <w:r w:rsidR="007C0CBC">
        <w:rPr>
          <w:rFonts w:ascii="Times New Roman" w:hAnsi="Times New Roman" w:cs="Times New Roman"/>
          <w:sz w:val="24"/>
          <w:szCs w:val="24"/>
        </w:rPr>
        <w:t xml:space="preserve">definite Hessian </w:t>
      </w:r>
      <w:r w:rsidR="00A94E4B">
        <w:rPr>
          <w:rFonts w:ascii="Times New Roman" w:hAnsi="Times New Roman" w:cs="Times New Roman"/>
          <w:sz w:val="24"/>
          <w:szCs w:val="24"/>
        </w:rPr>
        <w:t xml:space="preserve">matrix </w:t>
      </w:r>
      <w:r w:rsidR="00A94E4B" w:rsidRPr="00DD6BFB">
        <w:rPr>
          <w:rFonts w:ascii="Times New Roman" w:hAnsi="Times New Roman" w:cs="Times New Roman"/>
          <w:sz w:val="24"/>
          <w:szCs w:val="24"/>
        </w:rPr>
        <w:t xml:space="preserve">were </w:t>
      </w:r>
      <w:r w:rsidR="00A94E4B">
        <w:rPr>
          <w:rFonts w:ascii="Times New Roman" w:hAnsi="Times New Roman" w:cs="Times New Roman"/>
          <w:sz w:val="24"/>
          <w:szCs w:val="24"/>
        </w:rPr>
        <w:t>assumed to have converged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Models that failed to converge</w:t>
      </w:r>
      <w:r w:rsidR="00A94E4B" w:rsidRPr="00DD6BFB">
        <w:rPr>
          <w:rFonts w:ascii="Times New Roman" w:hAnsi="Times New Roman" w:cs="Times New Roman"/>
          <w:sz w:val="24"/>
          <w:szCs w:val="24"/>
        </w:rPr>
        <w:t xml:space="preserve"> were removed</w:t>
      </w:r>
      <w:r w:rsidR="00A94E4B">
        <w:rPr>
          <w:rFonts w:ascii="Times New Roman" w:hAnsi="Times New Roman" w:cs="Times New Roman"/>
          <w:sz w:val="24"/>
          <w:szCs w:val="24"/>
        </w:rPr>
        <w:t xml:space="preserve"> from the analysis</w:t>
      </w:r>
      <w:r w:rsidR="007C0CBC">
        <w:rPr>
          <w:rFonts w:ascii="Times New Roman" w:hAnsi="Times New Roman" w:cs="Times New Roman"/>
          <w:sz w:val="24"/>
          <w:szCs w:val="24"/>
        </w:rPr>
        <w:t>, and exploratory analysis confirms that results are qualitatively similar when changing the gradient threshold used to identify model convergence</w:t>
      </w:r>
      <w:r w:rsidR="00A94E4B">
        <w:rPr>
          <w:rFonts w:ascii="Times New Roman" w:hAnsi="Times New Roman" w:cs="Times New Roman"/>
          <w:sz w:val="24"/>
          <w:szCs w:val="24"/>
        </w:rPr>
        <w:t>.</w:t>
      </w:r>
      <w:r w:rsidR="00D57174">
        <w:rPr>
          <w:rFonts w:ascii="Times New Roman" w:hAnsi="Times New Roman" w:cs="Times New Roman"/>
          <w:sz w:val="24"/>
          <w:szCs w:val="24"/>
        </w:rPr>
        <w:t xml:space="preserve">  </w:t>
      </w:r>
      <w:r w:rsidR="00A94E4B">
        <w:rPr>
          <w:rFonts w:ascii="Times New Roman" w:hAnsi="Times New Roman" w:cs="Times New Roman"/>
          <w:sz w:val="24"/>
          <w:szCs w:val="24"/>
        </w:rPr>
        <w:t xml:space="preserve">Estimation performance was evaluated using relative error, </w:t>
      </w:r>
      <m:oMath>
        <m:r>
          <w:rPr>
            <w:rFonts w:ascii="Cambria Math" w:hAnsi="Cambria Math" w:cs="Times New Roman"/>
            <w:sz w:val="24"/>
            <w:szCs w:val="24"/>
          </w:rPr>
          <m:t>RE=</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θ</m:t>
                </m:r>
              </m:e>
            </m:acc>
            <m:r>
              <w:rPr>
                <w:rFonts w:ascii="Cambria Math" w:hAnsi="Cambria Math" w:cs="Times New Roman"/>
                <w:sz w:val="24"/>
                <w:szCs w:val="24"/>
              </w:rPr>
              <m:t>-θ</m:t>
            </m:r>
          </m:e>
        </m:d>
        <m:r>
          <w:rPr>
            <w:rFonts w:ascii="Cambria Math" w:hAnsi="Cambria Math" w:cs="Times New Roman"/>
            <w:sz w:val="24"/>
            <w:szCs w:val="24"/>
          </w:rPr>
          <m:t>/θ</m:t>
        </m:r>
      </m:oMath>
      <w:r w:rsidR="00A94E4B">
        <w:rPr>
          <w:rFonts w:ascii="Times New Roman" w:hAnsi="Times New Roman" w:cs="Times New Roman"/>
          <w:sz w:val="24"/>
          <w:szCs w:val="24"/>
        </w:rPr>
        <w:t xml:space="preserve">, where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A94E4B">
        <w:rPr>
          <w:rFonts w:ascii="Times New Roman" w:hAnsi="Times New Roman" w:cs="Times New Roman"/>
          <w:sz w:val="24"/>
          <w:szCs w:val="24"/>
        </w:rPr>
        <w:t xml:space="preserve"> and </w:t>
      </w:r>
      <m:oMath>
        <m:r>
          <w:rPr>
            <w:rFonts w:ascii="Cambria Math" w:hAnsi="Cambria Math" w:cs="Times New Roman"/>
            <w:sz w:val="24"/>
            <w:szCs w:val="24"/>
          </w:rPr>
          <m:t>θ</m:t>
        </m:r>
      </m:oMath>
      <w:r w:rsidR="00A94E4B">
        <w:rPr>
          <w:rFonts w:ascii="Times New Roman" w:hAnsi="Times New Roman" w:cs="Times New Roman"/>
          <w:sz w:val="24"/>
          <w:szCs w:val="24"/>
        </w:rPr>
        <w:t xml:space="preserve"> are estimated and true parameter values, respectively, and </w:t>
      </w:r>
      <w:r w:rsidR="00D57174">
        <w:rPr>
          <w:rFonts w:ascii="Times New Roman" w:hAnsi="Times New Roman" w:cs="Times New Roman"/>
          <w:sz w:val="24"/>
          <w:szCs w:val="24"/>
        </w:rPr>
        <w:t xml:space="preserve">the forecast interval coverage, defined as the proportion of replicates where the forecast interval contains the true value from the operating model. A well-calibrated model will have approximately </w:t>
      </w:r>
      <w:commentRangeStart w:id="27"/>
      <w:r w:rsidR="00D57174">
        <w:rPr>
          <w:rFonts w:ascii="Times New Roman" w:hAnsi="Times New Roman" w:cs="Times New Roman"/>
          <w:sz w:val="24"/>
          <w:szCs w:val="24"/>
        </w:rPr>
        <w:t xml:space="preserve">nominal </w:t>
      </w:r>
      <w:commentRangeEnd w:id="27"/>
      <w:r w:rsidR="00F14638">
        <w:rPr>
          <w:rStyle w:val="CommentReference"/>
        </w:rPr>
        <w:commentReference w:id="27"/>
      </w:r>
      <w:r w:rsidR="00D57174">
        <w:rPr>
          <w:rFonts w:ascii="Times New Roman" w:hAnsi="Times New Roman" w:cs="Times New Roman"/>
          <w:sz w:val="24"/>
          <w:szCs w:val="24"/>
        </w:rPr>
        <w:t xml:space="preserve">forecast interval coverage, i.e., </w:t>
      </w:r>
      <w:r w:rsidR="00A94E4B">
        <w:rPr>
          <w:rFonts w:ascii="Times New Roman" w:hAnsi="Times New Roman" w:cs="Times New Roman"/>
          <w:sz w:val="24"/>
          <w:szCs w:val="24"/>
        </w:rPr>
        <w:t>where a 50</w:t>
      </w:r>
      <w:r w:rsidR="00A94E4B" w:rsidRPr="00DD6BFB">
        <w:rPr>
          <w:rFonts w:ascii="Times New Roman" w:hAnsi="Times New Roman" w:cs="Times New Roman"/>
          <w:sz w:val="24"/>
          <w:szCs w:val="24"/>
        </w:rPr>
        <w:t>% forecast interval</w:t>
      </w:r>
      <w:r w:rsidR="00A94E4B">
        <w:rPr>
          <w:rFonts w:ascii="Times New Roman" w:hAnsi="Times New Roman" w:cs="Times New Roman"/>
          <w:sz w:val="24"/>
          <w:szCs w:val="24"/>
        </w:rPr>
        <w:t xml:space="preserve"> </w:t>
      </w:r>
      <w:r w:rsidR="00D57174">
        <w:rPr>
          <w:rFonts w:ascii="Times New Roman" w:hAnsi="Times New Roman" w:cs="Times New Roman"/>
          <w:sz w:val="24"/>
          <w:szCs w:val="24"/>
        </w:rPr>
        <w:t xml:space="preserve">will </w:t>
      </w:r>
      <w:r w:rsidR="00A94E4B">
        <w:rPr>
          <w:rFonts w:ascii="Times New Roman" w:hAnsi="Times New Roman" w:cs="Times New Roman"/>
          <w:sz w:val="24"/>
          <w:szCs w:val="24"/>
        </w:rPr>
        <w:t xml:space="preserve">contain </w:t>
      </w:r>
      <w:r w:rsidR="00A94E4B" w:rsidRPr="00DD6BFB">
        <w:rPr>
          <w:rFonts w:ascii="Times New Roman" w:hAnsi="Times New Roman" w:cs="Times New Roman"/>
          <w:sz w:val="24"/>
          <w:szCs w:val="24"/>
        </w:rPr>
        <w:t xml:space="preserve">the true value </w:t>
      </w:r>
      <w:r w:rsidR="00D57174">
        <w:rPr>
          <w:rFonts w:ascii="Times New Roman" w:hAnsi="Times New Roman" w:cs="Times New Roman"/>
          <w:sz w:val="24"/>
          <w:szCs w:val="24"/>
        </w:rPr>
        <w:t xml:space="preserve">in </w:t>
      </w:r>
      <w:r w:rsidR="00A94E4B" w:rsidRPr="00DD6BFB">
        <w:rPr>
          <w:rFonts w:ascii="Times New Roman" w:hAnsi="Times New Roman" w:cs="Times New Roman"/>
          <w:sz w:val="24"/>
          <w:szCs w:val="24"/>
        </w:rPr>
        <w:t>5</w:t>
      </w:r>
      <w:r w:rsidR="00A94E4B">
        <w:rPr>
          <w:rFonts w:ascii="Times New Roman" w:hAnsi="Times New Roman" w:cs="Times New Roman"/>
          <w:sz w:val="24"/>
          <w:szCs w:val="24"/>
        </w:rPr>
        <w:t>0</w:t>
      </w:r>
      <w:r w:rsidR="00A94E4B" w:rsidRPr="00DD6BFB">
        <w:rPr>
          <w:rFonts w:ascii="Times New Roman" w:hAnsi="Times New Roman" w:cs="Times New Roman"/>
          <w:sz w:val="24"/>
          <w:szCs w:val="24"/>
        </w:rPr>
        <w:t xml:space="preserve">% of </w:t>
      </w:r>
      <w:r w:rsidR="00D57174">
        <w:rPr>
          <w:rFonts w:ascii="Times New Roman" w:hAnsi="Times New Roman" w:cs="Times New Roman"/>
          <w:sz w:val="24"/>
          <w:szCs w:val="24"/>
        </w:rPr>
        <w:t>simulation replicates</w:t>
      </w:r>
      <w:r w:rsidR="00A94E4B">
        <w:rPr>
          <w:rFonts w:ascii="Times New Roman" w:hAnsi="Times New Roman" w:cs="Times New Roman"/>
          <w:sz w:val="24"/>
          <w:szCs w:val="24"/>
        </w:rPr>
        <w:t>.</w:t>
      </w:r>
    </w:p>
    <w:p w14:paraId="15B4425C" w14:textId="77777777" w:rsidR="00194451" w:rsidRDefault="0002078A">
      <w:pPr>
        <w:tabs>
          <w:tab w:val="left" w:pos="360"/>
        </w:tabs>
        <w:spacing w:before="240" w:after="0" w:line="240" w:lineRule="auto"/>
        <w:jc w:val="both"/>
        <w:rPr>
          <w:rFonts w:ascii="Times New Roman" w:hAnsi="Times New Roman" w:cs="Times New Roman"/>
          <w:b/>
          <w:sz w:val="28"/>
          <w:szCs w:val="28"/>
        </w:rPr>
      </w:pPr>
      <w:r>
        <w:rPr>
          <w:rFonts w:ascii="Times New Roman" w:hAnsi="Times New Roman" w:cs="Times New Roman"/>
          <w:b/>
          <w:sz w:val="28"/>
          <w:szCs w:val="28"/>
        </w:rPr>
        <w:t>3</w:t>
      </w:r>
      <w:r w:rsidRPr="00016B31">
        <w:rPr>
          <w:rFonts w:ascii="Times New Roman" w:hAnsi="Times New Roman" w:cs="Times New Roman"/>
          <w:b/>
          <w:sz w:val="28"/>
          <w:szCs w:val="28"/>
        </w:rPr>
        <w:t xml:space="preserve">. </w:t>
      </w:r>
      <w:r>
        <w:rPr>
          <w:rFonts w:ascii="Times New Roman" w:hAnsi="Times New Roman" w:cs="Times New Roman"/>
          <w:b/>
          <w:sz w:val="28"/>
          <w:szCs w:val="28"/>
        </w:rPr>
        <w:t>Results</w:t>
      </w:r>
    </w:p>
    <w:p w14:paraId="3F628296" w14:textId="77777777" w:rsidR="00194451" w:rsidRDefault="00AE0956">
      <w:pPr>
        <w:tabs>
          <w:tab w:val="left" w:pos="36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3.1 How well can the magnitude of </w:t>
      </w:r>
      <w:proofErr w:type="spellStart"/>
      <w:r>
        <w:rPr>
          <w:rFonts w:ascii="Times New Roman" w:hAnsi="Times New Roman" w:cs="Times New Roman"/>
          <w:b/>
          <w:sz w:val="24"/>
          <w:szCs w:val="24"/>
        </w:rPr>
        <w:t>autocorrelated</w:t>
      </w:r>
      <w:proofErr w:type="spellEnd"/>
      <w:r>
        <w:rPr>
          <w:rFonts w:ascii="Times New Roman" w:hAnsi="Times New Roman" w:cs="Times New Roman"/>
          <w:b/>
          <w:sz w:val="24"/>
          <w:szCs w:val="24"/>
        </w:rPr>
        <w:t xml:space="preserve"> recruitment be estimated?</w:t>
      </w:r>
    </w:p>
    <w:p w14:paraId="4138930D" w14:textId="77777777" w:rsidR="00A37ED7" w:rsidRDefault="00AE095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determine how well the magnitude of recruitment autocorrelation can be estimated, we evaluate estimates produced either when treating autocorrelation as a fixed effect (“internal”) or when calculating the sample autocorrelation of estimated recruitment deviations (“external”, see </w:t>
      </w:r>
      <w:r w:rsidR="00614F5A">
        <w:fldChar w:fldCharType="begin"/>
      </w:r>
      <w:r w:rsidR="00614F5A">
        <w:instrText xml:space="preserve"> REF _Ref433344308 \h  \* MERGEFORMAT </w:instrText>
      </w:r>
      <w:r w:rsidR="00614F5A">
        <w:fldChar w:fldCharType="separate"/>
      </w:r>
      <w:r w:rsidR="00F80C10" w:rsidRPr="000B5768">
        <w:rPr>
          <w:rFonts w:ascii="Times New Roman" w:hAnsi="Times New Roman" w:cs="Times New Roman"/>
          <w:sz w:val="24"/>
          <w:szCs w:val="24"/>
        </w:rPr>
        <w:t>Fig. 3</w:t>
      </w:r>
      <w:r w:rsidR="00614F5A">
        <w:fldChar w:fldCharType="end"/>
      </w:r>
      <w:r w:rsidR="001E2F38">
        <w:rPr>
          <w:rFonts w:ascii="Times New Roman" w:hAnsi="Times New Roman" w:cs="Times New Roman"/>
          <w:sz w:val="24"/>
          <w:szCs w:val="24"/>
        </w:rPr>
        <w:t xml:space="preserve">). </w:t>
      </w:r>
      <w:r>
        <w:rPr>
          <w:rFonts w:ascii="Times New Roman" w:hAnsi="Times New Roman" w:cs="Times New Roman"/>
          <w:sz w:val="24"/>
          <w:szCs w:val="24"/>
        </w:rPr>
        <w:t>Estimation as a fixed effect is biased towards zero in all scenarios, where this bias is particularly apparent for scenarios where true autocorrelation is greater than 0.5.  In particular, internal estimation results in a median estimate of 0.5 when true autocorrelation is 0.9.  This bias is largely dimin</w:t>
      </w:r>
      <w:r w:rsidR="0044080A">
        <w:rPr>
          <w:rFonts w:ascii="Times New Roman" w:hAnsi="Times New Roman" w:cs="Times New Roman"/>
          <w:sz w:val="24"/>
          <w:szCs w:val="24"/>
        </w:rPr>
        <w:t>i</w:t>
      </w:r>
      <w:r>
        <w:rPr>
          <w:rFonts w:ascii="Times New Roman" w:hAnsi="Times New Roman" w:cs="Times New Roman"/>
          <w:sz w:val="24"/>
          <w:szCs w:val="24"/>
        </w:rPr>
        <w:t xml:space="preserve">shed when </w:t>
      </w:r>
      <w:r w:rsidR="00AB5AA4">
        <w:rPr>
          <w:rFonts w:ascii="Times New Roman" w:hAnsi="Times New Roman" w:cs="Times New Roman"/>
          <w:sz w:val="24"/>
          <w:szCs w:val="24"/>
        </w:rPr>
        <w:t xml:space="preserve">externally </w:t>
      </w:r>
      <w:r>
        <w:rPr>
          <w:rFonts w:ascii="Times New Roman" w:hAnsi="Times New Roman" w:cs="Times New Roman"/>
          <w:sz w:val="24"/>
          <w:szCs w:val="24"/>
        </w:rPr>
        <w:t>calculating the sample autocorrelation of recruitment deviations, i.e., where the median estimate is 0.8 wh</w:t>
      </w:r>
      <w:r w:rsidR="004A75D4">
        <w:rPr>
          <w:rFonts w:ascii="Times New Roman" w:hAnsi="Times New Roman" w:cs="Times New Roman"/>
          <w:sz w:val="24"/>
          <w:szCs w:val="24"/>
        </w:rPr>
        <w:t>en true autocorrelation is 0.9.</w:t>
      </w:r>
    </w:p>
    <w:p w14:paraId="326E3C68" w14:textId="77777777" w:rsidR="00194451" w:rsidRDefault="00A37ED7">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External estimates are the </w:t>
      </w:r>
      <w:r w:rsidRPr="00A37ED7">
        <w:rPr>
          <w:rFonts w:ascii="Times New Roman" w:hAnsi="Times New Roman" w:cs="Times New Roman"/>
          <w:sz w:val="24"/>
          <w:szCs w:val="24"/>
          <w:highlight w:val="yellow"/>
        </w:rPr>
        <w:t>same/different</w:t>
      </w:r>
      <w:r>
        <w:rPr>
          <w:rFonts w:ascii="Times New Roman" w:hAnsi="Times New Roman" w:cs="Times New Roman"/>
          <w:sz w:val="24"/>
          <w:szCs w:val="24"/>
        </w:rPr>
        <w:t xml:space="preserve"> when the external routine is based on recruitment deviations estimated using a fixed ρ of 0.0 compared to when ρ was freely estimated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_Ref433344308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 xml:space="preserve">Fig. </w:t>
      </w:r>
      <w:r>
        <w:rPr>
          <w:rFonts w:ascii="Times New Roman" w:hAnsi="Times New Roman" w:cs="Times New Roman"/>
          <w:noProof/>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w:t>
      </w:r>
      <w:r w:rsidR="00AE0956">
        <w:rPr>
          <w:rFonts w:ascii="Times New Roman" w:hAnsi="Times New Roman" w:cs="Times New Roman"/>
          <w:sz w:val="24"/>
          <w:szCs w:val="24"/>
        </w:rPr>
        <w:t xml:space="preserve"> </w:t>
      </w:r>
      <w:r w:rsidR="00F6286E">
        <w:rPr>
          <w:rFonts w:ascii="Times New Roman" w:hAnsi="Times New Roman" w:cs="Times New Roman"/>
          <w:sz w:val="24"/>
          <w:szCs w:val="24"/>
        </w:rPr>
        <w:t xml:space="preserve">The ability to detect ρ is </w:t>
      </w:r>
      <w:r w:rsidR="00F6286E" w:rsidRPr="00F6286E">
        <w:rPr>
          <w:rFonts w:ascii="Times New Roman" w:hAnsi="Times New Roman" w:cs="Times New Roman"/>
          <w:sz w:val="24"/>
          <w:szCs w:val="24"/>
          <w:highlight w:val="yellow"/>
        </w:rPr>
        <w:t>…</w:t>
      </w:r>
      <w:r w:rsidR="00F6286E">
        <w:rPr>
          <w:rFonts w:ascii="Times New Roman" w:hAnsi="Times New Roman" w:cs="Times New Roman"/>
          <w:sz w:val="24"/>
          <w:szCs w:val="24"/>
        </w:rPr>
        <w:t xml:space="preserve"> When ρ was 0.0 in the operating model and the estimation method was properly specified, external estimates of ρ were </w:t>
      </w:r>
      <w:r w:rsidR="00F6286E" w:rsidRPr="00F6286E">
        <w:rPr>
          <w:rFonts w:ascii="Times New Roman" w:hAnsi="Times New Roman" w:cs="Times New Roman"/>
          <w:sz w:val="24"/>
          <w:szCs w:val="24"/>
          <w:highlight w:val="yellow"/>
        </w:rPr>
        <w:t>…</w:t>
      </w:r>
    </w:p>
    <w:p w14:paraId="4A101DB9" w14:textId="77777777" w:rsidR="00A37ED7" w:rsidRDefault="00A37ED7">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Estimates of ρ differed when bias adjustment parameters were </w:t>
      </w:r>
      <w:r w:rsidRPr="00F6286E">
        <w:rPr>
          <w:rFonts w:ascii="Times New Roman" w:hAnsi="Times New Roman" w:cs="Times New Roman"/>
          <w:sz w:val="24"/>
          <w:szCs w:val="24"/>
          <w:highlight w:val="yellow"/>
        </w:rPr>
        <w:t>…</w:t>
      </w:r>
      <w:r>
        <w:rPr>
          <w:rFonts w:ascii="Times New Roman" w:hAnsi="Times New Roman" w:cs="Times New Roman"/>
          <w:sz w:val="24"/>
          <w:szCs w:val="24"/>
        </w:rPr>
        <w:t xml:space="preserve"> The change in the logarithm of the likelihood from the estimation method was </w:t>
      </w:r>
      <w:r w:rsidRPr="00F6286E">
        <w:rPr>
          <w:rFonts w:ascii="Times New Roman" w:hAnsi="Times New Roman" w:cs="Times New Roman"/>
          <w:sz w:val="24"/>
          <w:szCs w:val="24"/>
          <w:highlight w:val="yellow"/>
        </w:rPr>
        <w:t>…</w:t>
      </w:r>
    </w:p>
    <w:p w14:paraId="67512808" w14:textId="77777777" w:rsidR="00A53193" w:rsidRDefault="00A53193">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 benefit of internally estimating ρ within an assessment model if one also obtains estimates of the associated error surrounding the estimate. The standard deviation of ρ was </w:t>
      </w:r>
      <w:r w:rsidRPr="00A53193">
        <w:rPr>
          <w:rFonts w:ascii="Times New Roman" w:hAnsi="Times New Roman" w:cs="Times New Roman"/>
          <w:sz w:val="24"/>
          <w:szCs w:val="24"/>
          <w:highlight w:val="yellow"/>
        </w:rPr>
        <w:t>…</w:t>
      </w:r>
    </w:p>
    <w:p w14:paraId="2F79B557" w14:textId="77777777" w:rsidR="00194451" w:rsidRDefault="002F599C">
      <w:pPr>
        <w:tabs>
          <w:tab w:val="left" w:pos="360"/>
        </w:tabs>
        <w:spacing w:before="240" w:after="0" w:line="240" w:lineRule="auto"/>
        <w:jc w:val="both"/>
        <w:rPr>
          <w:rFonts w:ascii="Times New Roman" w:hAnsi="Times New Roman" w:cs="Times New Roman"/>
          <w:b/>
          <w:sz w:val="24"/>
          <w:szCs w:val="24"/>
        </w:rPr>
      </w:pPr>
      <w:r w:rsidRPr="005C318A">
        <w:rPr>
          <w:rFonts w:ascii="Times New Roman" w:hAnsi="Times New Roman" w:cs="Times New Roman"/>
          <w:b/>
          <w:sz w:val="24"/>
          <w:szCs w:val="24"/>
        </w:rPr>
        <w:t>3</w:t>
      </w:r>
      <w:r w:rsidR="00AE0956">
        <w:rPr>
          <w:rFonts w:ascii="Times New Roman" w:hAnsi="Times New Roman" w:cs="Times New Roman"/>
          <w:b/>
          <w:sz w:val="24"/>
          <w:szCs w:val="24"/>
        </w:rPr>
        <w:t>.2</w:t>
      </w:r>
      <w:r w:rsidRPr="005C318A">
        <w:rPr>
          <w:rFonts w:ascii="Times New Roman" w:hAnsi="Times New Roman" w:cs="Times New Roman"/>
          <w:b/>
          <w:sz w:val="24"/>
          <w:szCs w:val="24"/>
        </w:rPr>
        <w:t xml:space="preserve"> </w:t>
      </w:r>
      <w:r w:rsidR="00AE0956">
        <w:rPr>
          <w:rFonts w:ascii="Times New Roman" w:hAnsi="Times New Roman" w:cs="Times New Roman"/>
          <w:b/>
          <w:sz w:val="24"/>
          <w:szCs w:val="24"/>
        </w:rPr>
        <w:t xml:space="preserve">What impact does </w:t>
      </w:r>
      <w:proofErr w:type="spellStart"/>
      <w:r w:rsidR="00AE0956">
        <w:rPr>
          <w:rFonts w:ascii="Times New Roman" w:hAnsi="Times New Roman" w:cs="Times New Roman"/>
          <w:b/>
          <w:sz w:val="24"/>
          <w:szCs w:val="24"/>
        </w:rPr>
        <w:t>autocorrelated</w:t>
      </w:r>
      <w:proofErr w:type="spellEnd"/>
      <w:r w:rsidR="00AE0956">
        <w:rPr>
          <w:rFonts w:ascii="Times New Roman" w:hAnsi="Times New Roman" w:cs="Times New Roman"/>
          <w:b/>
          <w:sz w:val="24"/>
          <w:szCs w:val="24"/>
        </w:rPr>
        <w:t xml:space="preserve"> recruitment have on forecasts of population abundance?</w:t>
      </w:r>
    </w:p>
    <w:p w14:paraId="6B2E9CCD" w14:textId="77777777" w:rsidR="00194451" w:rsidRDefault="00AE095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first illustrate the effect of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xml:space="preserve"> recruitment on estimated spawning output for all years </w:t>
      </w:r>
      <w:r w:rsidR="00F6286E">
        <w:rPr>
          <w:rFonts w:ascii="Times New Roman" w:hAnsi="Times New Roman" w:cs="Times New Roman"/>
          <w:sz w:val="24"/>
          <w:szCs w:val="24"/>
        </w:rPr>
        <w:t xml:space="preserve">(years 1-100) </w:t>
      </w:r>
      <w:r w:rsidR="00CD4651">
        <w:rPr>
          <w:rFonts w:ascii="Times New Roman" w:hAnsi="Times New Roman" w:cs="Times New Roman"/>
          <w:sz w:val="24"/>
          <w:szCs w:val="24"/>
        </w:rPr>
        <w:t xml:space="preserve">for the first replicate of the simulation experiment </w:t>
      </w:r>
      <w:r>
        <w:rPr>
          <w:rFonts w:ascii="Times New Roman" w:hAnsi="Times New Roman" w:cs="Times New Roman"/>
          <w:sz w:val="24"/>
          <w:szCs w:val="24"/>
        </w:rPr>
        <w:t>(</w:t>
      </w:r>
      <w:r w:rsidR="00F6286E">
        <w:rPr>
          <w:rFonts w:ascii="Times New Roman" w:hAnsi="Times New Roman" w:cs="Times New Roman"/>
          <w:sz w:val="24"/>
          <w:szCs w:val="24"/>
        </w:rPr>
        <w:fldChar w:fldCharType="begin"/>
      </w:r>
      <w:r w:rsidR="00F6286E">
        <w:rPr>
          <w:rFonts w:ascii="Times New Roman" w:hAnsi="Times New Roman" w:cs="Times New Roman"/>
          <w:sz w:val="24"/>
          <w:szCs w:val="24"/>
        </w:rPr>
        <w:instrText xml:space="preserve"> REF _Ref435512989 \h </w:instrText>
      </w:r>
      <w:r w:rsidR="00F6286E">
        <w:rPr>
          <w:rFonts w:ascii="Times New Roman" w:hAnsi="Times New Roman" w:cs="Times New Roman"/>
          <w:sz w:val="24"/>
          <w:szCs w:val="24"/>
        </w:rPr>
      </w:r>
      <w:r w:rsidR="00F6286E">
        <w:rPr>
          <w:rFonts w:ascii="Times New Roman" w:hAnsi="Times New Roman" w:cs="Times New Roman"/>
          <w:sz w:val="24"/>
          <w:szCs w:val="24"/>
        </w:rPr>
        <w:fldChar w:fldCharType="separate"/>
      </w:r>
      <w:r w:rsidR="00F6286E">
        <w:rPr>
          <w:rFonts w:ascii="Times New Roman" w:hAnsi="Times New Roman" w:cs="Times New Roman"/>
          <w:sz w:val="24"/>
          <w:szCs w:val="24"/>
        </w:rPr>
        <w:t xml:space="preserve">Fig. </w:t>
      </w:r>
      <w:r w:rsidR="00F6286E">
        <w:rPr>
          <w:rFonts w:ascii="Times New Roman" w:hAnsi="Times New Roman" w:cs="Times New Roman"/>
          <w:noProof/>
          <w:sz w:val="24"/>
          <w:szCs w:val="24"/>
        </w:rPr>
        <w:t>4</w:t>
      </w:r>
      <w:r w:rsidR="00F6286E">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D4651">
        <w:rPr>
          <w:rFonts w:ascii="Times New Roman" w:hAnsi="Times New Roman" w:cs="Times New Roman"/>
          <w:sz w:val="24"/>
          <w:szCs w:val="24"/>
        </w:rPr>
        <w:t>As expected, fixing autocorrelation at its true value results in a forecast interval that expands rapidly during the forecast period (years 81-100)</w:t>
      </w:r>
      <w:r w:rsidR="00125B1C">
        <w:rPr>
          <w:rFonts w:ascii="Times New Roman" w:hAnsi="Times New Roman" w:cs="Times New Roman"/>
          <w:sz w:val="24"/>
          <w:szCs w:val="24"/>
        </w:rPr>
        <w:t xml:space="preserve">, with larger </w:t>
      </w:r>
      <w:r w:rsidR="00BE522E">
        <w:rPr>
          <w:rFonts w:ascii="Times New Roman" w:hAnsi="Times New Roman" w:cs="Times New Roman"/>
          <w:sz w:val="24"/>
          <w:szCs w:val="24"/>
        </w:rPr>
        <w:t xml:space="preserve">positive </w:t>
      </w:r>
      <w:r w:rsidR="00125B1C">
        <w:rPr>
          <w:rFonts w:ascii="Times New Roman" w:hAnsi="Times New Roman" w:cs="Times New Roman"/>
          <w:sz w:val="24"/>
          <w:szCs w:val="24"/>
        </w:rPr>
        <w:t>autocorrelation producing wider intervals</w:t>
      </w:r>
      <w:r w:rsidR="00CD4651">
        <w:rPr>
          <w:rFonts w:ascii="Times New Roman" w:hAnsi="Times New Roman" w:cs="Times New Roman"/>
          <w:sz w:val="24"/>
          <w:szCs w:val="24"/>
        </w:rPr>
        <w:t xml:space="preserve">.  </w:t>
      </w:r>
      <w:r w:rsidR="00D15787">
        <w:rPr>
          <w:rFonts w:ascii="Times New Roman" w:hAnsi="Times New Roman" w:cs="Times New Roman"/>
          <w:sz w:val="24"/>
          <w:szCs w:val="24"/>
        </w:rPr>
        <w:t xml:space="preserve">Most </w:t>
      </w:r>
      <w:proofErr w:type="spellStart"/>
      <w:r w:rsidR="00D15787">
        <w:rPr>
          <w:rFonts w:ascii="Times New Roman" w:hAnsi="Times New Roman" w:cs="Times New Roman"/>
          <w:sz w:val="24"/>
          <w:szCs w:val="24"/>
        </w:rPr>
        <w:t>noteable</w:t>
      </w:r>
      <w:proofErr w:type="spellEnd"/>
      <w:r w:rsidR="00CD4651">
        <w:rPr>
          <w:rFonts w:ascii="Times New Roman" w:hAnsi="Times New Roman" w:cs="Times New Roman"/>
          <w:sz w:val="24"/>
          <w:szCs w:val="24"/>
        </w:rPr>
        <w:t xml:space="preserve">, the lower confidence bound for forecasts of spawning output declines over time when recruitment autocorrelation is 0.9, despite the forecast model correctly assuming that fishing is absent during this period (top-right panel of Fig. 4).  This increase in forecast interval width is largely absent when autocorrelation is assumed to be zero (second row of </w:t>
      </w:r>
      <w:r w:rsidR="00D15787">
        <w:rPr>
          <w:rFonts w:ascii="Times New Roman" w:hAnsi="Times New Roman" w:cs="Times New Roman"/>
          <w:sz w:val="24"/>
          <w:szCs w:val="24"/>
        </w:rPr>
        <w:fldChar w:fldCharType="begin"/>
      </w:r>
      <w:r w:rsidR="00D15787">
        <w:rPr>
          <w:rFonts w:ascii="Times New Roman" w:hAnsi="Times New Roman" w:cs="Times New Roman"/>
          <w:sz w:val="24"/>
          <w:szCs w:val="24"/>
        </w:rPr>
        <w:instrText xml:space="preserve"> REF _Ref435512989 \h </w:instrText>
      </w:r>
      <w:r w:rsidR="00D15787">
        <w:rPr>
          <w:rFonts w:ascii="Times New Roman" w:hAnsi="Times New Roman" w:cs="Times New Roman"/>
          <w:sz w:val="24"/>
          <w:szCs w:val="24"/>
        </w:rPr>
      </w:r>
      <w:r w:rsidR="00D15787">
        <w:rPr>
          <w:rFonts w:ascii="Times New Roman" w:hAnsi="Times New Roman" w:cs="Times New Roman"/>
          <w:sz w:val="24"/>
          <w:szCs w:val="24"/>
        </w:rPr>
        <w:fldChar w:fldCharType="separate"/>
      </w:r>
      <w:r w:rsidR="00D15787">
        <w:rPr>
          <w:rFonts w:ascii="Times New Roman" w:hAnsi="Times New Roman" w:cs="Times New Roman"/>
          <w:sz w:val="24"/>
          <w:szCs w:val="24"/>
        </w:rPr>
        <w:t xml:space="preserve">Fig. </w:t>
      </w:r>
      <w:r w:rsidR="00D15787">
        <w:rPr>
          <w:rFonts w:ascii="Times New Roman" w:hAnsi="Times New Roman" w:cs="Times New Roman"/>
          <w:noProof/>
          <w:sz w:val="24"/>
          <w:szCs w:val="24"/>
        </w:rPr>
        <w:t>4</w:t>
      </w:r>
      <w:r w:rsidR="00D15787">
        <w:rPr>
          <w:rFonts w:ascii="Times New Roman" w:hAnsi="Times New Roman" w:cs="Times New Roman"/>
          <w:sz w:val="24"/>
          <w:szCs w:val="24"/>
        </w:rPr>
        <w:fldChar w:fldCharType="end"/>
      </w:r>
      <w:r w:rsidR="00CD4651">
        <w:rPr>
          <w:rFonts w:ascii="Times New Roman" w:hAnsi="Times New Roman" w:cs="Times New Roman"/>
          <w:sz w:val="24"/>
          <w:szCs w:val="24"/>
        </w:rPr>
        <w:t xml:space="preserve">).  The </w:t>
      </w:r>
      <w:r w:rsidR="00CD4651">
        <w:rPr>
          <w:rFonts w:ascii="Times New Roman" w:hAnsi="Times New Roman" w:cs="Times New Roman"/>
          <w:sz w:val="24"/>
          <w:szCs w:val="24"/>
        </w:rPr>
        <w:lastRenderedPageBreak/>
        <w:t>interval is substantially smaller for the “internal” estimation model than the “true” estimation model, and is somewhat larger for the “external” than “internal” estimation model.</w:t>
      </w:r>
    </w:p>
    <w:p w14:paraId="76424846" w14:textId="77777777"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D4651">
        <w:rPr>
          <w:rFonts w:ascii="Times New Roman" w:hAnsi="Times New Roman" w:cs="Times New Roman"/>
          <w:sz w:val="24"/>
          <w:szCs w:val="24"/>
        </w:rPr>
        <w:t>These patterns also hold when summarizing relative error in estimates of spawning output across all simulation replicates (</w:t>
      </w:r>
      <w:r w:rsidR="00D15787">
        <w:rPr>
          <w:rFonts w:ascii="Times New Roman" w:hAnsi="Times New Roman" w:cs="Times New Roman"/>
          <w:sz w:val="24"/>
          <w:szCs w:val="24"/>
        </w:rPr>
        <w:fldChar w:fldCharType="begin"/>
      </w:r>
      <w:r w:rsidR="00D15787">
        <w:rPr>
          <w:rFonts w:ascii="Times New Roman" w:hAnsi="Times New Roman" w:cs="Times New Roman"/>
          <w:sz w:val="24"/>
          <w:szCs w:val="24"/>
        </w:rPr>
        <w:instrText xml:space="preserve"> REF _Ref435513324 \h </w:instrText>
      </w:r>
      <w:r w:rsidR="00D15787">
        <w:rPr>
          <w:rFonts w:ascii="Times New Roman" w:hAnsi="Times New Roman" w:cs="Times New Roman"/>
          <w:sz w:val="24"/>
          <w:szCs w:val="24"/>
        </w:rPr>
      </w:r>
      <w:r w:rsidR="00D15787">
        <w:rPr>
          <w:rFonts w:ascii="Times New Roman" w:hAnsi="Times New Roman" w:cs="Times New Roman"/>
          <w:sz w:val="24"/>
          <w:szCs w:val="24"/>
        </w:rPr>
        <w:fldChar w:fldCharType="separate"/>
      </w:r>
      <w:r w:rsidR="00D15787" w:rsidRPr="00DD6BFB">
        <w:rPr>
          <w:rFonts w:ascii="Times New Roman" w:hAnsi="Times New Roman" w:cs="Times New Roman"/>
          <w:sz w:val="24"/>
          <w:szCs w:val="24"/>
        </w:rPr>
        <w:t>Fig</w:t>
      </w:r>
      <w:r w:rsidR="00D15787">
        <w:rPr>
          <w:rFonts w:ascii="Times New Roman" w:hAnsi="Times New Roman" w:cs="Times New Roman"/>
          <w:sz w:val="24"/>
          <w:szCs w:val="24"/>
        </w:rPr>
        <w:t xml:space="preserve">. </w:t>
      </w:r>
      <w:r w:rsidR="00D15787">
        <w:rPr>
          <w:rFonts w:ascii="Times New Roman" w:hAnsi="Times New Roman" w:cs="Times New Roman"/>
          <w:noProof/>
          <w:sz w:val="24"/>
          <w:szCs w:val="24"/>
        </w:rPr>
        <w:t>5</w:t>
      </w:r>
      <w:r w:rsidR="00D15787">
        <w:rPr>
          <w:rFonts w:ascii="Times New Roman" w:hAnsi="Times New Roman" w:cs="Times New Roman"/>
          <w:sz w:val="24"/>
          <w:szCs w:val="24"/>
        </w:rPr>
        <w:fldChar w:fldCharType="end"/>
      </w:r>
      <w:r w:rsidR="00CD4651">
        <w:rPr>
          <w:rFonts w:ascii="Times New Roman" w:hAnsi="Times New Roman" w:cs="Times New Roman"/>
          <w:sz w:val="24"/>
          <w:szCs w:val="24"/>
        </w:rPr>
        <w:t xml:space="preserve">).  </w:t>
      </w:r>
      <w:r w:rsidR="00D15787">
        <w:rPr>
          <w:rFonts w:ascii="Times New Roman" w:hAnsi="Times New Roman" w:cs="Times New Roman"/>
          <w:sz w:val="24"/>
          <w:szCs w:val="24"/>
        </w:rPr>
        <w:t>During the “fishing” period (years 26-80), r</w:t>
      </w:r>
      <w:r w:rsidR="00CD4651">
        <w:rPr>
          <w:rFonts w:ascii="Times New Roman" w:hAnsi="Times New Roman" w:cs="Times New Roman"/>
          <w:sz w:val="24"/>
          <w:szCs w:val="24"/>
        </w:rPr>
        <w:t xml:space="preserve">elative error </w:t>
      </w:r>
      <w:r w:rsidR="00D15787">
        <w:rPr>
          <w:rFonts w:ascii="Times New Roman" w:hAnsi="Times New Roman" w:cs="Times New Roman"/>
          <w:sz w:val="24"/>
          <w:szCs w:val="24"/>
        </w:rPr>
        <w:t xml:space="preserve">of spawning output </w:t>
      </w:r>
      <w:r w:rsidR="00CD4651">
        <w:rPr>
          <w:rFonts w:ascii="Times New Roman" w:hAnsi="Times New Roman" w:cs="Times New Roman"/>
          <w:sz w:val="24"/>
          <w:szCs w:val="24"/>
        </w:rPr>
        <w:t xml:space="preserve">is generally less than 0.25 for all estimation models and all levels of true autocorrelation. We therefore conclude that increased recruitment autocorrelation, or </w:t>
      </w:r>
      <w:proofErr w:type="spellStart"/>
      <w:r w:rsidR="00CD4651">
        <w:rPr>
          <w:rFonts w:ascii="Times New Roman" w:hAnsi="Times New Roman" w:cs="Times New Roman"/>
          <w:sz w:val="24"/>
          <w:szCs w:val="24"/>
        </w:rPr>
        <w:t>mis</w:t>
      </w:r>
      <w:proofErr w:type="spellEnd"/>
      <w:r w:rsidR="00CD4651">
        <w:rPr>
          <w:rFonts w:ascii="Times New Roman" w:hAnsi="Times New Roman" w:cs="Times New Roman"/>
          <w:sz w:val="24"/>
          <w:szCs w:val="24"/>
        </w:rPr>
        <w:t xml:space="preserve">-specifying recruitment autocorrelation, has relatively little impact on the precision and accuracy of </w:t>
      </w:r>
      <w:r w:rsidR="00D15787">
        <w:rPr>
          <w:rFonts w:ascii="Times New Roman" w:hAnsi="Times New Roman" w:cs="Times New Roman"/>
          <w:sz w:val="24"/>
          <w:szCs w:val="24"/>
        </w:rPr>
        <w:t xml:space="preserve">estimates of </w:t>
      </w:r>
      <w:r w:rsidR="00CD4651">
        <w:rPr>
          <w:rFonts w:ascii="Times New Roman" w:hAnsi="Times New Roman" w:cs="Times New Roman"/>
          <w:sz w:val="24"/>
          <w:szCs w:val="24"/>
        </w:rPr>
        <w:t>spawning output during the period with information to estimate recruitment deviations.  However, increased autocorrelation</w:t>
      </w:r>
      <w:r w:rsidR="00101CD3">
        <w:rPr>
          <w:rFonts w:ascii="Times New Roman" w:hAnsi="Times New Roman" w:cs="Times New Roman"/>
          <w:sz w:val="24"/>
          <w:szCs w:val="24"/>
        </w:rPr>
        <w:t xml:space="preserve"> </w:t>
      </w:r>
      <w:r w:rsidR="0044080A">
        <w:rPr>
          <w:rFonts w:ascii="Times New Roman" w:hAnsi="Times New Roman" w:cs="Times New Roman"/>
          <w:sz w:val="24"/>
          <w:szCs w:val="24"/>
        </w:rPr>
        <w:t xml:space="preserve">leads to </w:t>
      </w:r>
      <w:r w:rsidR="00101CD3">
        <w:rPr>
          <w:rFonts w:ascii="Times New Roman" w:hAnsi="Times New Roman" w:cs="Times New Roman"/>
          <w:sz w:val="24"/>
          <w:szCs w:val="24"/>
        </w:rPr>
        <w:t xml:space="preserve">a large increase in relative error during the forecast period (years 81-100), such that relative error is sometimes greater than 0.75 when autocorrelation is 0.9.  There is little difference among estimation models in relative error during the forecast interval, although the “true” and “external” estimation models do have a </w:t>
      </w:r>
      <w:commentRangeStart w:id="28"/>
      <w:r w:rsidR="00101CD3">
        <w:rPr>
          <w:rFonts w:ascii="Times New Roman" w:hAnsi="Times New Roman" w:cs="Times New Roman"/>
          <w:sz w:val="24"/>
          <w:szCs w:val="24"/>
        </w:rPr>
        <w:t>somewhat</w:t>
      </w:r>
      <w:commentRangeEnd w:id="28"/>
      <w:r w:rsidR="0048199B">
        <w:rPr>
          <w:rStyle w:val="CommentReference"/>
        </w:rPr>
        <w:commentReference w:id="28"/>
      </w:r>
      <w:r w:rsidR="00101CD3">
        <w:rPr>
          <w:rFonts w:ascii="Times New Roman" w:hAnsi="Times New Roman" w:cs="Times New Roman"/>
          <w:sz w:val="24"/>
          <w:szCs w:val="24"/>
        </w:rPr>
        <w:t xml:space="preserve"> smaller interquartile range for relative error than the “zero” estimation model when autocorrelation is high.  </w:t>
      </w:r>
      <w:r w:rsidR="0048199B">
        <w:rPr>
          <w:rFonts w:ascii="Times New Roman" w:hAnsi="Times New Roman" w:cs="Times New Roman"/>
          <w:sz w:val="24"/>
          <w:szCs w:val="24"/>
        </w:rPr>
        <w:t>A</w:t>
      </w:r>
      <w:r w:rsidR="0080466A">
        <w:rPr>
          <w:rFonts w:ascii="Times New Roman" w:hAnsi="Times New Roman" w:cs="Times New Roman"/>
          <w:sz w:val="24"/>
          <w:szCs w:val="24"/>
        </w:rPr>
        <w:t xml:space="preserve">ll models have a small positive bias in spawning biomass during the forecast period when autocorrelation is </w:t>
      </w:r>
      <w:r w:rsidR="00D15787">
        <w:rPr>
          <w:rFonts w:ascii="Times New Roman" w:hAnsi="Times New Roman" w:cs="Times New Roman"/>
          <w:sz w:val="24"/>
          <w:szCs w:val="24"/>
        </w:rPr>
        <w:t xml:space="preserve">0.75 and even more so when autocorrelation is </w:t>
      </w:r>
      <w:r w:rsidR="0080466A">
        <w:rPr>
          <w:rFonts w:ascii="Times New Roman" w:hAnsi="Times New Roman" w:cs="Times New Roman"/>
          <w:sz w:val="24"/>
          <w:szCs w:val="24"/>
        </w:rPr>
        <w:t xml:space="preserve">0.9.  Exploratory analysis indicates that this bias arises due to the nonlinear stock-recruit function, i.e., because calculating forecasts based on the mean of the stock-recruit function </w:t>
      </w:r>
      <w:commentRangeStart w:id="29"/>
      <w:r w:rsidR="0080466A">
        <w:rPr>
          <w:rFonts w:ascii="Times New Roman" w:hAnsi="Times New Roman" w:cs="Times New Roman"/>
          <w:sz w:val="24"/>
          <w:szCs w:val="24"/>
        </w:rPr>
        <w:t xml:space="preserve">is not identical </w:t>
      </w:r>
      <w:r w:rsidR="00125B1C">
        <w:rPr>
          <w:rFonts w:ascii="Times New Roman" w:hAnsi="Times New Roman" w:cs="Times New Roman"/>
          <w:sz w:val="24"/>
          <w:szCs w:val="24"/>
        </w:rPr>
        <w:t xml:space="preserve">to </w:t>
      </w:r>
      <w:r w:rsidR="0080466A">
        <w:rPr>
          <w:rFonts w:ascii="Times New Roman" w:hAnsi="Times New Roman" w:cs="Times New Roman"/>
          <w:sz w:val="24"/>
          <w:szCs w:val="24"/>
        </w:rPr>
        <w:t xml:space="preserve">the expectation of the forecast </w:t>
      </w:r>
      <w:commentRangeEnd w:id="29"/>
      <w:r w:rsidR="00125B1C">
        <w:rPr>
          <w:rStyle w:val="CommentReference"/>
        </w:rPr>
        <w:commentReference w:id="29"/>
      </w:r>
      <w:r w:rsidR="0080466A">
        <w:rPr>
          <w:rFonts w:ascii="Times New Roman" w:hAnsi="Times New Roman" w:cs="Times New Roman"/>
          <w:sz w:val="24"/>
          <w:szCs w:val="24"/>
        </w:rPr>
        <w:t>due to this nonlinearity.</w:t>
      </w:r>
    </w:p>
    <w:p w14:paraId="67DBA388" w14:textId="77777777"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01CD3">
        <w:rPr>
          <w:rFonts w:ascii="Times New Roman" w:hAnsi="Times New Roman" w:cs="Times New Roman"/>
          <w:sz w:val="24"/>
          <w:szCs w:val="24"/>
        </w:rPr>
        <w:t>Finally, we illustrate 50% forecast interval coverage for each estimation model, defined as the proportion of simulation replicates where true spawning output falls within</w:t>
      </w:r>
      <w:r w:rsidR="00582878">
        <w:rPr>
          <w:rFonts w:ascii="Times New Roman" w:hAnsi="Times New Roman" w:cs="Times New Roman"/>
          <w:sz w:val="24"/>
          <w:szCs w:val="24"/>
        </w:rPr>
        <w:t xml:space="preserve"> a 50% forecast interval (</w:t>
      </w:r>
      <w:r w:rsidR="00582878">
        <w:rPr>
          <w:rFonts w:ascii="Times New Roman" w:hAnsi="Times New Roman" w:cs="Times New Roman"/>
          <w:sz w:val="24"/>
          <w:szCs w:val="24"/>
        </w:rPr>
        <w:fldChar w:fldCharType="begin"/>
      </w:r>
      <w:r w:rsidR="00582878">
        <w:rPr>
          <w:rFonts w:ascii="Times New Roman" w:hAnsi="Times New Roman" w:cs="Times New Roman"/>
          <w:sz w:val="24"/>
          <w:szCs w:val="24"/>
        </w:rPr>
        <w:instrText xml:space="preserve"> REF _Ref435513943 \h </w:instrText>
      </w:r>
      <w:r w:rsidR="00582878">
        <w:rPr>
          <w:rFonts w:ascii="Times New Roman" w:hAnsi="Times New Roman" w:cs="Times New Roman"/>
          <w:sz w:val="24"/>
          <w:szCs w:val="24"/>
        </w:rPr>
      </w:r>
      <w:r w:rsidR="00582878">
        <w:rPr>
          <w:rFonts w:ascii="Times New Roman" w:hAnsi="Times New Roman" w:cs="Times New Roman"/>
          <w:sz w:val="24"/>
          <w:szCs w:val="24"/>
        </w:rPr>
        <w:fldChar w:fldCharType="separate"/>
      </w:r>
      <w:r w:rsidR="00582878" w:rsidRPr="00DD6BFB">
        <w:rPr>
          <w:rFonts w:ascii="Times New Roman" w:hAnsi="Times New Roman" w:cs="Times New Roman"/>
          <w:sz w:val="24"/>
          <w:szCs w:val="24"/>
        </w:rPr>
        <w:t>Fig</w:t>
      </w:r>
      <w:r w:rsidR="00582878">
        <w:rPr>
          <w:rFonts w:ascii="Times New Roman" w:hAnsi="Times New Roman" w:cs="Times New Roman"/>
          <w:sz w:val="24"/>
          <w:szCs w:val="24"/>
        </w:rPr>
        <w:t xml:space="preserve">. </w:t>
      </w:r>
      <w:r w:rsidR="00582878">
        <w:rPr>
          <w:rFonts w:ascii="Times New Roman" w:hAnsi="Times New Roman" w:cs="Times New Roman"/>
          <w:noProof/>
          <w:sz w:val="24"/>
          <w:szCs w:val="24"/>
        </w:rPr>
        <w:t>6</w:t>
      </w:r>
      <w:r w:rsidR="00582878">
        <w:rPr>
          <w:rFonts w:ascii="Times New Roman" w:hAnsi="Times New Roman" w:cs="Times New Roman"/>
          <w:sz w:val="24"/>
          <w:szCs w:val="24"/>
        </w:rPr>
        <w:fldChar w:fldCharType="end"/>
      </w:r>
      <w:r w:rsidR="00101CD3">
        <w:rPr>
          <w:rFonts w:ascii="Times New Roman" w:hAnsi="Times New Roman" w:cs="Times New Roman"/>
          <w:sz w:val="24"/>
          <w:szCs w:val="24"/>
        </w:rPr>
        <w:t>).  When autocorrelation is absent</w:t>
      </w:r>
      <w:r w:rsidR="0048199B">
        <w:rPr>
          <w:rFonts w:ascii="Times New Roman" w:hAnsi="Times New Roman" w:cs="Times New Roman"/>
          <w:sz w:val="24"/>
          <w:szCs w:val="24"/>
        </w:rPr>
        <w:t xml:space="preserve"> (column “0.00” in </w:t>
      </w:r>
      <w:r w:rsidR="00582878">
        <w:rPr>
          <w:rFonts w:ascii="Times New Roman" w:hAnsi="Times New Roman" w:cs="Times New Roman"/>
          <w:sz w:val="24"/>
          <w:szCs w:val="24"/>
        </w:rPr>
        <w:fldChar w:fldCharType="begin"/>
      </w:r>
      <w:r w:rsidR="00582878">
        <w:rPr>
          <w:rFonts w:ascii="Times New Roman" w:hAnsi="Times New Roman" w:cs="Times New Roman"/>
          <w:sz w:val="24"/>
          <w:szCs w:val="24"/>
        </w:rPr>
        <w:instrText xml:space="preserve"> REF _Ref435513943 \h </w:instrText>
      </w:r>
      <w:r w:rsidR="00582878">
        <w:rPr>
          <w:rFonts w:ascii="Times New Roman" w:hAnsi="Times New Roman" w:cs="Times New Roman"/>
          <w:sz w:val="24"/>
          <w:szCs w:val="24"/>
        </w:rPr>
      </w:r>
      <w:r w:rsidR="00582878">
        <w:rPr>
          <w:rFonts w:ascii="Times New Roman" w:hAnsi="Times New Roman" w:cs="Times New Roman"/>
          <w:sz w:val="24"/>
          <w:szCs w:val="24"/>
        </w:rPr>
        <w:fldChar w:fldCharType="separate"/>
      </w:r>
      <w:r w:rsidR="00582878" w:rsidRPr="00DD6BFB">
        <w:rPr>
          <w:rFonts w:ascii="Times New Roman" w:hAnsi="Times New Roman" w:cs="Times New Roman"/>
          <w:sz w:val="24"/>
          <w:szCs w:val="24"/>
        </w:rPr>
        <w:t>Fig</w:t>
      </w:r>
      <w:r w:rsidR="00582878">
        <w:rPr>
          <w:rFonts w:ascii="Times New Roman" w:hAnsi="Times New Roman" w:cs="Times New Roman"/>
          <w:sz w:val="24"/>
          <w:szCs w:val="24"/>
        </w:rPr>
        <w:t xml:space="preserve">. </w:t>
      </w:r>
      <w:r w:rsidR="00582878">
        <w:rPr>
          <w:rFonts w:ascii="Times New Roman" w:hAnsi="Times New Roman" w:cs="Times New Roman"/>
          <w:noProof/>
          <w:sz w:val="24"/>
          <w:szCs w:val="24"/>
        </w:rPr>
        <w:t>6</w:t>
      </w:r>
      <w:r w:rsidR="00582878">
        <w:rPr>
          <w:rFonts w:ascii="Times New Roman" w:hAnsi="Times New Roman" w:cs="Times New Roman"/>
          <w:sz w:val="24"/>
          <w:szCs w:val="24"/>
        </w:rPr>
        <w:fldChar w:fldCharType="end"/>
      </w:r>
      <w:r w:rsidR="0048199B">
        <w:rPr>
          <w:rFonts w:ascii="Times New Roman" w:hAnsi="Times New Roman" w:cs="Times New Roman"/>
          <w:sz w:val="24"/>
          <w:szCs w:val="24"/>
        </w:rPr>
        <w:t>)</w:t>
      </w:r>
      <w:r w:rsidR="00101CD3">
        <w:rPr>
          <w:rFonts w:ascii="Times New Roman" w:hAnsi="Times New Roman" w:cs="Times New Roman"/>
          <w:sz w:val="24"/>
          <w:szCs w:val="24"/>
        </w:rPr>
        <w:t xml:space="preserve">, all estimation models have approximately nominal coverage, although all models exhibit a greater-than-50% coverage (indicating too wide of forecast intervals) in </w:t>
      </w:r>
      <w:r w:rsidR="00771F44">
        <w:rPr>
          <w:rFonts w:ascii="Times New Roman" w:hAnsi="Times New Roman" w:cs="Times New Roman"/>
          <w:sz w:val="24"/>
          <w:szCs w:val="24"/>
        </w:rPr>
        <w:t xml:space="preserve">years </w:t>
      </w:r>
      <w:r w:rsidR="00101CD3">
        <w:rPr>
          <w:rFonts w:ascii="Times New Roman" w:hAnsi="Times New Roman" w:cs="Times New Roman"/>
          <w:sz w:val="24"/>
          <w:szCs w:val="24"/>
        </w:rPr>
        <w:t>83-85.  When autocorrelation is fixed at its true value</w:t>
      </w:r>
      <w:r w:rsidR="0048199B">
        <w:rPr>
          <w:rFonts w:ascii="Times New Roman" w:hAnsi="Times New Roman" w:cs="Times New Roman"/>
          <w:sz w:val="24"/>
          <w:szCs w:val="24"/>
        </w:rPr>
        <w:t xml:space="preserve"> (</w:t>
      </w:r>
      <w:r w:rsidR="00582878">
        <w:rPr>
          <w:rFonts w:ascii="Times New Roman" w:hAnsi="Times New Roman" w:cs="Times New Roman"/>
          <w:sz w:val="24"/>
          <w:szCs w:val="24"/>
        </w:rPr>
        <w:fldChar w:fldCharType="begin"/>
      </w:r>
      <w:r w:rsidR="00582878">
        <w:rPr>
          <w:rFonts w:ascii="Times New Roman" w:hAnsi="Times New Roman" w:cs="Times New Roman"/>
          <w:sz w:val="24"/>
          <w:szCs w:val="24"/>
        </w:rPr>
        <w:instrText xml:space="preserve"> REF _Ref435513943 \h </w:instrText>
      </w:r>
      <w:r w:rsidR="00582878">
        <w:rPr>
          <w:rFonts w:ascii="Times New Roman" w:hAnsi="Times New Roman" w:cs="Times New Roman"/>
          <w:sz w:val="24"/>
          <w:szCs w:val="24"/>
        </w:rPr>
      </w:r>
      <w:r w:rsidR="00582878">
        <w:rPr>
          <w:rFonts w:ascii="Times New Roman" w:hAnsi="Times New Roman" w:cs="Times New Roman"/>
          <w:sz w:val="24"/>
          <w:szCs w:val="24"/>
        </w:rPr>
        <w:fldChar w:fldCharType="separate"/>
      </w:r>
      <w:r w:rsidR="00582878" w:rsidRPr="00DD6BFB">
        <w:rPr>
          <w:rFonts w:ascii="Times New Roman" w:hAnsi="Times New Roman" w:cs="Times New Roman"/>
          <w:sz w:val="24"/>
          <w:szCs w:val="24"/>
        </w:rPr>
        <w:t>Fig</w:t>
      </w:r>
      <w:r w:rsidR="00582878">
        <w:rPr>
          <w:rFonts w:ascii="Times New Roman" w:hAnsi="Times New Roman" w:cs="Times New Roman"/>
          <w:sz w:val="24"/>
          <w:szCs w:val="24"/>
        </w:rPr>
        <w:t xml:space="preserve">. </w:t>
      </w:r>
      <w:r w:rsidR="00582878">
        <w:rPr>
          <w:rFonts w:ascii="Times New Roman" w:hAnsi="Times New Roman" w:cs="Times New Roman"/>
          <w:noProof/>
          <w:sz w:val="24"/>
          <w:szCs w:val="24"/>
        </w:rPr>
        <w:t>6</w:t>
      </w:r>
      <w:r w:rsidR="00582878">
        <w:rPr>
          <w:rFonts w:ascii="Times New Roman" w:hAnsi="Times New Roman" w:cs="Times New Roman"/>
          <w:sz w:val="24"/>
          <w:szCs w:val="24"/>
        </w:rPr>
        <w:fldChar w:fldCharType="end"/>
      </w:r>
      <w:r w:rsidR="0048199B">
        <w:rPr>
          <w:rFonts w:ascii="Times New Roman" w:hAnsi="Times New Roman" w:cs="Times New Roman"/>
          <w:sz w:val="24"/>
          <w:szCs w:val="24"/>
        </w:rPr>
        <w:t>, upper rows)</w:t>
      </w:r>
      <w:r w:rsidR="00101CD3">
        <w:rPr>
          <w:rFonts w:ascii="Times New Roman" w:hAnsi="Times New Roman" w:cs="Times New Roman"/>
          <w:sz w:val="24"/>
          <w:szCs w:val="24"/>
        </w:rPr>
        <w:t xml:space="preserve">, coverage remains close to 50% for all levels of true autocorrelation.  However, increasing autocorrelation </w:t>
      </w:r>
      <w:r w:rsidR="0048199B">
        <w:rPr>
          <w:rFonts w:ascii="Times New Roman" w:hAnsi="Times New Roman" w:cs="Times New Roman"/>
          <w:sz w:val="24"/>
          <w:szCs w:val="24"/>
        </w:rPr>
        <w:t xml:space="preserve">leads </w:t>
      </w:r>
      <w:r w:rsidR="00101CD3">
        <w:rPr>
          <w:rFonts w:ascii="Times New Roman" w:hAnsi="Times New Roman" w:cs="Times New Roman"/>
          <w:sz w:val="24"/>
          <w:szCs w:val="24"/>
        </w:rPr>
        <w:t>a large decline in coverage for the estimation model that neglects autocorrelation</w:t>
      </w:r>
      <w:r w:rsidR="0048199B">
        <w:rPr>
          <w:rFonts w:ascii="Times New Roman" w:hAnsi="Times New Roman" w:cs="Times New Roman"/>
          <w:sz w:val="24"/>
          <w:szCs w:val="24"/>
        </w:rPr>
        <w:t xml:space="preserve"> (</w:t>
      </w:r>
      <w:r w:rsidR="00582878">
        <w:rPr>
          <w:rFonts w:ascii="Times New Roman" w:hAnsi="Times New Roman" w:cs="Times New Roman"/>
          <w:sz w:val="24"/>
          <w:szCs w:val="24"/>
        </w:rPr>
        <w:fldChar w:fldCharType="begin"/>
      </w:r>
      <w:r w:rsidR="00582878">
        <w:rPr>
          <w:rFonts w:ascii="Times New Roman" w:hAnsi="Times New Roman" w:cs="Times New Roman"/>
          <w:sz w:val="24"/>
          <w:szCs w:val="24"/>
        </w:rPr>
        <w:instrText xml:space="preserve"> REF _Ref435513943 \h </w:instrText>
      </w:r>
      <w:r w:rsidR="00582878">
        <w:rPr>
          <w:rFonts w:ascii="Times New Roman" w:hAnsi="Times New Roman" w:cs="Times New Roman"/>
          <w:sz w:val="24"/>
          <w:szCs w:val="24"/>
        </w:rPr>
      </w:r>
      <w:r w:rsidR="00582878">
        <w:rPr>
          <w:rFonts w:ascii="Times New Roman" w:hAnsi="Times New Roman" w:cs="Times New Roman"/>
          <w:sz w:val="24"/>
          <w:szCs w:val="24"/>
        </w:rPr>
        <w:fldChar w:fldCharType="separate"/>
      </w:r>
      <w:r w:rsidR="00582878" w:rsidRPr="00DD6BFB">
        <w:rPr>
          <w:rFonts w:ascii="Times New Roman" w:hAnsi="Times New Roman" w:cs="Times New Roman"/>
          <w:sz w:val="24"/>
          <w:szCs w:val="24"/>
        </w:rPr>
        <w:t>Fig</w:t>
      </w:r>
      <w:r w:rsidR="00582878">
        <w:rPr>
          <w:rFonts w:ascii="Times New Roman" w:hAnsi="Times New Roman" w:cs="Times New Roman"/>
          <w:sz w:val="24"/>
          <w:szCs w:val="24"/>
        </w:rPr>
        <w:t xml:space="preserve">. </w:t>
      </w:r>
      <w:r w:rsidR="00582878">
        <w:rPr>
          <w:rFonts w:ascii="Times New Roman" w:hAnsi="Times New Roman" w:cs="Times New Roman"/>
          <w:noProof/>
          <w:sz w:val="24"/>
          <w:szCs w:val="24"/>
        </w:rPr>
        <w:t>6</w:t>
      </w:r>
      <w:r w:rsidR="00582878">
        <w:rPr>
          <w:rFonts w:ascii="Times New Roman" w:hAnsi="Times New Roman" w:cs="Times New Roman"/>
          <w:sz w:val="24"/>
          <w:szCs w:val="24"/>
        </w:rPr>
        <w:fldChar w:fldCharType="end"/>
      </w:r>
      <w:r w:rsidR="0048199B">
        <w:rPr>
          <w:rFonts w:ascii="Times New Roman" w:hAnsi="Times New Roman" w:cs="Times New Roman"/>
          <w:sz w:val="24"/>
          <w:szCs w:val="24"/>
        </w:rPr>
        <w:t xml:space="preserve">, </w:t>
      </w:r>
      <w:r w:rsidR="00582878">
        <w:rPr>
          <w:rFonts w:ascii="Times New Roman" w:hAnsi="Times New Roman" w:cs="Times New Roman"/>
          <w:sz w:val="24"/>
          <w:szCs w:val="24"/>
        </w:rPr>
        <w:t>row two</w:t>
      </w:r>
      <w:r w:rsidR="0048199B">
        <w:rPr>
          <w:rFonts w:ascii="Times New Roman" w:hAnsi="Times New Roman" w:cs="Times New Roman"/>
          <w:sz w:val="24"/>
          <w:szCs w:val="24"/>
        </w:rPr>
        <w:t>)</w:t>
      </w:r>
      <w:r w:rsidR="00101CD3">
        <w:rPr>
          <w:rFonts w:ascii="Times New Roman" w:hAnsi="Times New Roman" w:cs="Times New Roman"/>
          <w:sz w:val="24"/>
          <w:szCs w:val="24"/>
        </w:rPr>
        <w:t xml:space="preserve">.  For this model, coverage is close to 25% in year 90 (only 10 years </w:t>
      </w:r>
      <w:r w:rsidR="00582878">
        <w:rPr>
          <w:rFonts w:ascii="Times New Roman" w:hAnsi="Times New Roman" w:cs="Times New Roman"/>
          <w:sz w:val="24"/>
          <w:szCs w:val="24"/>
        </w:rPr>
        <w:t>into the forecast period</w:t>
      </w:r>
      <w:r w:rsidR="00101CD3">
        <w:rPr>
          <w:rFonts w:ascii="Times New Roman" w:hAnsi="Times New Roman" w:cs="Times New Roman"/>
          <w:sz w:val="24"/>
          <w:szCs w:val="24"/>
        </w:rPr>
        <w:t xml:space="preserve">) when autocorrelation is 0.75, and is approximately 10% in this year when autocorrelation is 0.9.  By contrast, coverage is closer to 50% for the external estimation model when autocorrelation is 0.75, and </w:t>
      </w:r>
      <w:r w:rsidR="00771F44">
        <w:rPr>
          <w:rFonts w:ascii="Times New Roman" w:hAnsi="Times New Roman" w:cs="Times New Roman"/>
          <w:sz w:val="24"/>
          <w:szCs w:val="24"/>
        </w:rPr>
        <w:t xml:space="preserve">it </w:t>
      </w:r>
      <w:r w:rsidR="00101CD3">
        <w:rPr>
          <w:rFonts w:ascii="Times New Roman" w:hAnsi="Times New Roman" w:cs="Times New Roman"/>
          <w:sz w:val="24"/>
          <w:szCs w:val="24"/>
        </w:rPr>
        <w:t xml:space="preserve">declines to approximately 40% by year 100 when autocorrelation is 0.9.  We therefore conclude that external estimation has substantially improved forecast interval performance relative to the model that neglects </w:t>
      </w:r>
      <w:proofErr w:type="spellStart"/>
      <w:r w:rsidR="00101CD3">
        <w:rPr>
          <w:rFonts w:ascii="Times New Roman" w:hAnsi="Times New Roman" w:cs="Times New Roman"/>
          <w:sz w:val="24"/>
          <w:szCs w:val="24"/>
        </w:rPr>
        <w:t>autocorrelated</w:t>
      </w:r>
      <w:proofErr w:type="spellEnd"/>
      <w:r w:rsidR="00101CD3">
        <w:rPr>
          <w:rFonts w:ascii="Times New Roman" w:hAnsi="Times New Roman" w:cs="Times New Roman"/>
          <w:sz w:val="24"/>
          <w:szCs w:val="24"/>
        </w:rPr>
        <w:t xml:space="preserve"> recruitment.</w:t>
      </w:r>
    </w:p>
    <w:p w14:paraId="701D8D38" w14:textId="77777777" w:rsidR="00582878" w:rsidRDefault="00582878">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When the early fishery data was eliminated the forecasts </w:t>
      </w:r>
      <w:r w:rsidRPr="00582878">
        <w:rPr>
          <w:rFonts w:ascii="Times New Roman" w:hAnsi="Times New Roman" w:cs="Times New Roman"/>
          <w:sz w:val="24"/>
          <w:szCs w:val="24"/>
          <w:highlight w:val="yellow"/>
        </w:rPr>
        <w:t>…</w:t>
      </w:r>
    </w:p>
    <w:p w14:paraId="38BF7E01" w14:textId="77777777" w:rsidR="00194451" w:rsidRDefault="009E1607">
      <w:pPr>
        <w:tabs>
          <w:tab w:val="left" w:pos="360"/>
        </w:tabs>
        <w:spacing w:before="240" w:after="0" w:line="240" w:lineRule="auto"/>
        <w:jc w:val="both"/>
        <w:rPr>
          <w:rFonts w:ascii="Times New Roman" w:hAnsi="Times New Roman" w:cs="Times New Roman"/>
          <w:b/>
          <w:sz w:val="28"/>
          <w:szCs w:val="28"/>
        </w:rPr>
      </w:pPr>
      <w:r>
        <w:rPr>
          <w:rFonts w:ascii="Times New Roman" w:hAnsi="Times New Roman" w:cs="Times New Roman"/>
          <w:b/>
          <w:sz w:val="28"/>
          <w:szCs w:val="28"/>
        </w:rPr>
        <w:t>4</w:t>
      </w:r>
      <w:r w:rsidRPr="00016B31">
        <w:rPr>
          <w:rFonts w:ascii="Times New Roman" w:hAnsi="Times New Roman" w:cs="Times New Roman"/>
          <w:b/>
          <w:sz w:val="28"/>
          <w:szCs w:val="28"/>
        </w:rPr>
        <w:t xml:space="preserve">. </w:t>
      </w:r>
      <w:r>
        <w:rPr>
          <w:rFonts w:ascii="Times New Roman" w:hAnsi="Times New Roman" w:cs="Times New Roman"/>
          <w:b/>
          <w:sz w:val="28"/>
          <w:szCs w:val="28"/>
        </w:rPr>
        <w:t>Discussion</w:t>
      </w:r>
    </w:p>
    <w:p w14:paraId="2551AC21" w14:textId="77777777" w:rsidR="00194451" w:rsidRDefault="00CF54B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Fisheries management in the United States and worldwide increasingly uses integrated stock assessment models to evaluate the likely impact of alternative management measures </w:t>
      </w:r>
      <w:r w:rsidR="0048199B">
        <w:rPr>
          <w:rFonts w:ascii="Times New Roman" w:hAnsi="Times New Roman" w:cs="Times New Roman"/>
          <w:sz w:val="24"/>
          <w:szCs w:val="24"/>
        </w:rPr>
        <w:t xml:space="preserve">on </w:t>
      </w:r>
      <w:r>
        <w:rPr>
          <w:rFonts w:ascii="Times New Roman" w:hAnsi="Times New Roman" w:cs="Times New Roman"/>
          <w:sz w:val="24"/>
          <w:szCs w:val="24"/>
        </w:rPr>
        <w:t xml:space="preserve">fish population abundance. </w:t>
      </w:r>
      <w:r w:rsidR="0048199B">
        <w:rPr>
          <w:rFonts w:ascii="Times New Roman" w:hAnsi="Times New Roman" w:cs="Times New Roman"/>
          <w:sz w:val="24"/>
          <w:szCs w:val="24"/>
        </w:rPr>
        <w:t>T</w:t>
      </w:r>
      <w:r>
        <w:rPr>
          <w:rFonts w:ascii="Times New Roman" w:hAnsi="Times New Roman" w:cs="Times New Roman"/>
          <w:sz w:val="24"/>
          <w:szCs w:val="24"/>
        </w:rPr>
        <w:t>he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and Europe both seek to end overfishing and rebuild overfished stocks</w:t>
      </w:r>
      <w:r w:rsidR="004857E9">
        <w:rPr>
          <w:rFonts w:ascii="Times New Roman" w:hAnsi="Times New Roman" w:cs="Times New Roman"/>
          <w:sz w:val="24"/>
          <w:szCs w:val="24"/>
        </w:rPr>
        <w:t xml:space="preserve"> (</w:t>
      </w:r>
      <w:r w:rsidR="004857E9" w:rsidRPr="004857E9">
        <w:rPr>
          <w:rFonts w:ascii="Times New Roman" w:hAnsi="Times New Roman" w:cs="Times New Roman"/>
          <w:sz w:val="24"/>
          <w:szCs w:val="24"/>
          <w:highlight w:val="yellow"/>
        </w:rPr>
        <w:t>citation</w:t>
      </w:r>
      <w:r w:rsidR="004857E9">
        <w:rPr>
          <w:rFonts w:ascii="Times New Roman" w:hAnsi="Times New Roman" w:cs="Times New Roman"/>
          <w:sz w:val="24"/>
          <w:szCs w:val="24"/>
        </w:rPr>
        <w:t>).</w:t>
      </w:r>
      <w:r>
        <w:rPr>
          <w:rFonts w:ascii="Times New Roman" w:hAnsi="Times New Roman" w:cs="Times New Roman"/>
          <w:sz w:val="24"/>
          <w:szCs w:val="24"/>
        </w:rPr>
        <w:t xml:space="preserve">  Rebuilding plans in the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are based upon forecasts of population </w:t>
      </w:r>
      <w:r w:rsidR="0048199B">
        <w:rPr>
          <w:rFonts w:ascii="Times New Roman" w:hAnsi="Times New Roman" w:cs="Times New Roman"/>
          <w:sz w:val="24"/>
          <w:szCs w:val="24"/>
        </w:rPr>
        <w:t>abundance</w:t>
      </w:r>
      <w:r>
        <w:rPr>
          <w:rFonts w:ascii="Times New Roman" w:hAnsi="Times New Roman" w:cs="Times New Roman"/>
          <w:sz w:val="24"/>
          <w:szCs w:val="24"/>
        </w:rPr>
        <w:t>, and each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w:t>
      </w:r>
      <w:r w:rsidR="0048199B">
        <w:rPr>
          <w:rFonts w:ascii="Times New Roman" w:hAnsi="Times New Roman" w:cs="Times New Roman"/>
          <w:sz w:val="24"/>
          <w:szCs w:val="24"/>
        </w:rPr>
        <w:t>Regional F</w:t>
      </w:r>
      <w:r>
        <w:rPr>
          <w:rFonts w:ascii="Times New Roman" w:hAnsi="Times New Roman" w:cs="Times New Roman"/>
          <w:sz w:val="24"/>
          <w:szCs w:val="24"/>
        </w:rPr>
        <w:t xml:space="preserve">isheries </w:t>
      </w:r>
      <w:r w:rsidR="0048199B">
        <w:rPr>
          <w:rFonts w:ascii="Times New Roman" w:hAnsi="Times New Roman" w:cs="Times New Roman"/>
          <w:sz w:val="24"/>
          <w:szCs w:val="24"/>
        </w:rPr>
        <w:t>M</w:t>
      </w:r>
      <w:r>
        <w:rPr>
          <w:rFonts w:ascii="Times New Roman" w:hAnsi="Times New Roman" w:cs="Times New Roman"/>
          <w:sz w:val="24"/>
          <w:szCs w:val="24"/>
        </w:rPr>
        <w:t xml:space="preserve">anagement </w:t>
      </w:r>
      <w:r w:rsidR="0048199B">
        <w:rPr>
          <w:rFonts w:ascii="Times New Roman" w:hAnsi="Times New Roman" w:cs="Times New Roman"/>
          <w:sz w:val="24"/>
          <w:szCs w:val="24"/>
        </w:rPr>
        <w:t>C</w:t>
      </w:r>
      <w:r>
        <w:rPr>
          <w:rFonts w:ascii="Times New Roman" w:hAnsi="Times New Roman" w:cs="Times New Roman"/>
          <w:sz w:val="24"/>
          <w:szCs w:val="24"/>
        </w:rPr>
        <w:t xml:space="preserve">ouncil is required to </w:t>
      </w:r>
      <w:r w:rsidR="0048199B">
        <w:rPr>
          <w:rFonts w:ascii="Times New Roman" w:hAnsi="Times New Roman" w:cs="Times New Roman"/>
          <w:sz w:val="24"/>
          <w:szCs w:val="24"/>
        </w:rPr>
        <w:t>developed an approved</w:t>
      </w:r>
      <w:r>
        <w:rPr>
          <w:rFonts w:ascii="Times New Roman" w:hAnsi="Times New Roman" w:cs="Times New Roman"/>
          <w:sz w:val="24"/>
          <w:szCs w:val="24"/>
        </w:rPr>
        <w:t xml:space="preserve"> </w:t>
      </w:r>
      <w:r w:rsidR="0048199B">
        <w:rPr>
          <w:rFonts w:ascii="Times New Roman" w:hAnsi="Times New Roman" w:cs="Times New Roman"/>
          <w:sz w:val="24"/>
          <w:szCs w:val="24"/>
        </w:rPr>
        <w:t>R</w:t>
      </w:r>
      <w:r>
        <w:rPr>
          <w:rFonts w:ascii="Times New Roman" w:hAnsi="Times New Roman" w:cs="Times New Roman"/>
          <w:sz w:val="24"/>
          <w:szCs w:val="24"/>
        </w:rPr>
        <w:t xml:space="preserve">ebuilding </w:t>
      </w:r>
      <w:r w:rsidR="0048199B">
        <w:rPr>
          <w:rFonts w:ascii="Times New Roman" w:hAnsi="Times New Roman" w:cs="Times New Roman"/>
          <w:sz w:val="24"/>
          <w:szCs w:val="24"/>
        </w:rPr>
        <w:t>P</w:t>
      </w:r>
      <w:r>
        <w:rPr>
          <w:rFonts w:ascii="Times New Roman" w:hAnsi="Times New Roman" w:cs="Times New Roman"/>
          <w:sz w:val="24"/>
          <w:szCs w:val="24"/>
        </w:rPr>
        <w:t xml:space="preserve">lan that will result in rebuilding within a pre-determined time frame.  Rebuilding </w:t>
      </w:r>
      <w:r w:rsidR="0048199B">
        <w:rPr>
          <w:rFonts w:ascii="Times New Roman" w:hAnsi="Times New Roman" w:cs="Times New Roman"/>
          <w:sz w:val="24"/>
          <w:szCs w:val="24"/>
        </w:rPr>
        <w:t>P</w:t>
      </w:r>
      <w:r>
        <w:rPr>
          <w:rFonts w:ascii="Times New Roman" w:hAnsi="Times New Roman" w:cs="Times New Roman"/>
          <w:sz w:val="24"/>
          <w:szCs w:val="24"/>
        </w:rPr>
        <w:t xml:space="preserve">lans are also required to be more likely than not to succeed in their stated timeframe, i.e., rebuilding plans are premised on a probabilistic interpretation of </w:t>
      </w:r>
      <w:r w:rsidR="00F10192">
        <w:rPr>
          <w:rFonts w:ascii="Times New Roman" w:hAnsi="Times New Roman" w:cs="Times New Roman"/>
          <w:sz w:val="24"/>
          <w:szCs w:val="24"/>
        </w:rPr>
        <w:t xml:space="preserve">the </w:t>
      </w:r>
      <w:r>
        <w:rPr>
          <w:rFonts w:ascii="Times New Roman" w:hAnsi="Times New Roman" w:cs="Times New Roman"/>
          <w:sz w:val="24"/>
          <w:szCs w:val="24"/>
        </w:rPr>
        <w:t xml:space="preserve">forecasts </w:t>
      </w:r>
      <w:r w:rsidR="00F10192">
        <w:rPr>
          <w:rFonts w:ascii="Times New Roman" w:hAnsi="Times New Roman" w:cs="Times New Roman"/>
          <w:sz w:val="24"/>
          <w:szCs w:val="24"/>
        </w:rPr>
        <w:t xml:space="preserve">generated </w:t>
      </w:r>
      <w:r>
        <w:rPr>
          <w:rFonts w:ascii="Times New Roman" w:hAnsi="Times New Roman" w:cs="Times New Roman"/>
          <w:sz w:val="24"/>
          <w:szCs w:val="24"/>
        </w:rPr>
        <w:t xml:space="preserve">from integrated stock assessment models.  </w:t>
      </w:r>
      <w:r w:rsidR="00F10192">
        <w:rPr>
          <w:rFonts w:ascii="Times New Roman" w:hAnsi="Times New Roman" w:cs="Times New Roman"/>
          <w:sz w:val="24"/>
          <w:szCs w:val="24"/>
        </w:rPr>
        <w:t>A probabilistic interpretation of catch advice arising from stock assessment models is also used in many U</w:t>
      </w:r>
      <w:r w:rsidR="00183512">
        <w:rPr>
          <w:rFonts w:ascii="Times New Roman" w:hAnsi="Times New Roman" w:cs="Times New Roman"/>
          <w:sz w:val="24"/>
          <w:szCs w:val="24"/>
        </w:rPr>
        <w:t xml:space="preserve">nited </w:t>
      </w:r>
      <w:r w:rsidR="00F10192">
        <w:rPr>
          <w:rFonts w:ascii="Times New Roman" w:hAnsi="Times New Roman" w:cs="Times New Roman"/>
          <w:sz w:val="24"/>
          <w:szCs w:val="24"/>
        </w:rPr>
        <w:t>S</w:t>
      </w:r>
      <w:r w:rsidR="00183512">
        <w:rPr>
          <w:rFonts w:ascii="Times New Roman" w:hAnsi="Times New Roman" w:cs="Times New Roman"/>
          <w:sz w:val="24"/>
          <w:szCs w:val="24"/>
        </w:rPr>
        <w:t>tates</w:t>
      </w:r>
      <w:r w:rsidR="00F10192">
        <w:rPr>
          <w:rFonts w:ascii="Times New Roman" w:hAnsi="Times New Roman" w:cs="Times New Roman"/>
          <w:sz w:val="24"/>
          <w:szCs w:val="24"/>
        </w:rPr>
        <w:t xml:space="preserve"> regions to incorporate scienti</w:t>
      </w:r>
      <w:r w:rsidR="0048199B">
        <w:rPr>
          <w:rFonts w:ascii="Times New Roman" w:hAnsi="Times New Roman" w:cs="Times New Roman"/>
          <w:sz w:val="24"/>
          <w:szCs w:val="24"/>
        </w:rPr>
        <w:t>f</w:t>
      </w:r>
      <w:r w:rsidR="00F10192">
        <w:rPr>
          <w:rFonts w:ascii="Times New Roman" w:hAnsi="Times New Roman" w:cs="Times New Roman"/>
          <w:sz w:val="24"/>
          <w:szCs w:val="24"/>
        </w:rPr>
        <w:t xml:space="preserve">ic uncertainty when defining catch limits </w:t>
      </w:r>
      <w:r w:rsidR="00336ADE">
        <w:rPr>
          <w:rFonts w:ascii="Times New Roman" w:hAnsi="Times New Roman" w:cs="Times New Roman"/>
          <w:sz w:val="24"/>
          <w:szCs w:val="24"/>
        </w:rPr>
        <w:fldChar w:fldCharType="begin"/>
      </w:r>
      <w:r w:rsidR="00F10192">
        <w:rPr>
          <w:rFonts w:ascii="Times New Roman" w:hAnsi="Times New Roman" w:cs="Times New Roman"/>
          <w:sz w:val="24"/>
          <w:szCs w:val="24"/>
        </w:rPr>
        <w:instrText xml:space="preserve"> ADDIN ZOTERO_ITEM CSL_CITATION {"citationID":"1o3eo50pv9","properties":{"formattedCitation":"(Shertzer et al., 2008)","plainCitation":"(Shertzer et al., 2008)"},"citationItems":[{"id":731,"uris":["http://zotero.org/users/251206/items/ZE4MBGQ2"],"uri":["http://zotero.org/users/251206/items/ZE4MBGQ2"],"itemData":{"id":731,"type":"article-journal","title":"A probability-based approach to setting annual catch levels.","container-title":"Fishery Bulletin","page":"225–232","volume":"106","issue":"3","source":"Google Scholar","author":[{"family":"Shertzer","given":"K. W"},{"family":"Prager","given":"M. H"},{"family":"Williams","given":"E. H"}],"issued":{"date-parts":[["2008"]]}}}],"schema":"https://github.com/citation-style-language/schema/raw/master/csl-citation.json"}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(Shertzer et al., 2008)</w:t>
      </w:r>
      <w:r w:rsidR="00336ADE">
        <w:rPr>
          <w:rFonts w:ascii="Times New Roman" w:hAnsi="Times New Roman" w:cs="Times New Roman"/>
          <w:sz w:val="24"/>
          <w:szCs w:val="24"/>
        </w:rPr>
        <w:fldChar w:fldCharType="end"/>
      </w:r>
      <w:r w:rsidR="00F10192">
        <w:rPr>
          <w:rFonts w:ascii="Times New Roman" w:hAnsi="Times New Roman" w:cs="Times New Roman"/>
          <w:sz w:val="24"/>
          <w:szCs w:val="24"/>
        </w:rPr>
        <w:t xml:space="preserve">.  </w:t>
      </w:r>
    </w:p>
    <w:p w14:paraId="49453791" w14:textId="77777777" w:rsidR="00194451" w:rsidRDefault="00CF54B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In this study, we have demonstrated that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xml:space="preserve"> recruitment has a substantial impact upon both the </w:t>
      </w:r>
      <w:r w:rsidR="00771F44">
        <w:rPr>
          <w:rFonts w:ascii="Times New Roman" w:hAnsi="Times New Roman" w:cs="Times New Roman"/>
          <w:sz w:val="24"/>
          <w:szCs w:val="24"/>
        </w:rPr>
        <w:t xml:space="preserve">accuracy </w:t>
      </w:r>
      <w:r>
        <w:rPr>
          <w:rFonts w:ascii="Times New Roman" w:hAnsi="Times New Roman" w:cs="Times New Roman"/>
          <w:sz w:val="24"/>
          <w:szCs w:val="24"/>
        </w:rPr>
        <w:t>of forecasts (i.e., how close they</w:t>
      </w:r>
      <w:r w:rsidR="00771F44">
        <w:rPr>
          <w:rFonts w:ascii="Times New Roman" w:hAnsi="Times New Roman" w:cs="Times New Roman"/>
          <w:sz w:val="24"/>
          <w:szCs w:val="24"/>
        </w:rPr>
        <w:t xml:space="preserve"> are</w:t>
      </w:r>
      <w:r>
        <w:rPr>
          <w:rFonts w:ascii="Times New Roman" w:hAnsi="Times New Roman" w:cs="Times New Roman"/>
          <w:sz w:val="24"/>
          <w:szCs w:val="24"/>
        </w:rPr>
        <w:t xml:space="preserve"> to the true value) as well as the </w:t>
      </w:r>
      <w:r w:rsidR="00F10192">
        <w:rPr>
          <w:rFonts w:ascii="Times New Roman" w:hAnsi="Times New Roman" w:cs="Times New Roman"/>
          <w:sz w:val="24"/>
          <w:szCs w:val="24"/>
        </w:rPr>
        <w:t>width of forecast intervals</w:t>
      </w:r>
      <w:r>
        <w:rPr>
          <w:rFonts w:ascii="Times New Roman" w:hAnsi="Times New Roman" w:cs="Times New Roman"/>
          <w:sz w:val="24"/>
          <w:szCs w:val="24"/>
        </w:rPr>
        <w:t xml:space="preserve"> (i.e., how large is the estimated standard error during forecasts).  In particular, high levels of autocorrelation (i.e., ρ&gt;0.5) result in significant increases in the relative </w:t>
      </w:r>
      <w:r w:rsidR="008C5188">
        <w:rPr>
          <w:rFonts w:ascii="Times New Roman" w:hAnsi="Times New Roman" w:cs="Times New Roman"/>
          <w:sz w:val="24"/>
          <w:szCs w:val="24"/>
        </w:rPr>
        <w:t xml:space="preserve">error of population forecasts, regardless of whether the stock assessment model includes autocorrelation or not.  Also, a </w:t>
      </w:r>
      <w:r w:rsidR="00F10192">
        <w:rPr>
          <w:rFonts w:ascii="Times New Roman" w:hAnsi="Times New Roman" w:cs="Times New Roman"/>
          <w:sz w:val="24"/>
          <w:szCs w:val="24"/>
        </w:rPr>
        <w:t xml:space="preserve">model </w:t>
      </w:r>
      <w:r w:rsidR="008C5188">
        <w:rPr>
          <w:rFonts w:ascii="Times New Roman" w:hAnsi="Times New Roman" w:cs="Times New Roman"/>
          <w:sz w:val="24"/>
          <w:szCs w:val="24"/>
        </w:rPr>
        <w:t>where autocorrelation is fixed at its true</w:t>
      </w:r>
      <w:r w:rsidR="00F10192">
        <w:rPr>
          <w:rFonts w:ascii="Times New Roman" w:hAnsi="Times New Roman" w:cs="Times New Roman"/>
          <w:sz w:val="24"/>
          <w:szCs w:val="24"/>
        </w:rPr>
        <w:t xml:space="preserve"> value</w:t>
      </w:r>
      <w:r w:rsidR="008C5188">
        <w:rPr>
          <w:rFonts w:ascii="Times New Roman" w:hAnsi="Times New Roman" w:cs="Times New Roman"/>
          <w:sz w:val="24"/>
          <w:szCs w:val="24"/>
        </w:rPr>
        <w:t xml:space="preserve"> showed that forecast interval width is </w:t>
      </w:r>
      <w:r w:rsidR="0048199B">
        <w:rPr>
          <w:rFonts w:ascii="Times New Roman" w:hAnsi="Times New Roman" w:cs="Times New Roman"/>
          <w:sz w:val="24"/>
          <w:szCs w:val="24"/>
        </w:rPr>
        <w:t>substantially</w:t>
      </w:r>
      <w:r w:rsidR="00BE522E">
        <w:rPr>
          <w:rFonts w:ascii="Times New Roman" w:hAnsi="Times New Roman" w:cs="Times New Roman"/>
          <w:sz w:val="24"/>
          <w:szCs w:val="24"/>
        </w:rPr>
        <w:t xml:space="preserve"> </w:t>
      </w:r>
      <w:r w:rsidR="008C5188">
        <w:rPr>
          <w:rFonts w:ascii="Times New Roman" w:hAnsi="Times New Roman" w:cs="Times New Roman"/>
          <w:sz w:val="24"/>
          <w:szCs w:val="24"/>
        </w:rPr>
        <w:t>increased when autocorrelation is high.  These results confirm that the certainty of population forecasts is highly dependent upon the presence or absence of recruitment au</w:t>
      </w:r>
      <w:r w:rsidR="0048199B">
        <w:rPr>
          <w:rFonts w:ascii="Times New Roman" w:hAnsi="Times New Roman" w:cs="Times New Roman"/>
          <w:sz w:val="24"/>
          <w:szCs w:val="24"/>
        </w:rPr>
        <w:t>to</w:t>
      </w:r>
      <w:r w:rsidR="008C5188">
        <w:rPr>
          <w:rFonts w:ascii="Times New Roman" w:hAnsi="Times New Roman" w:cs="Times New Roman"/>
          <w:sz w:val="24"/>
          <w:szCs w:val="24"/>
        </w:rPr>
        <w:t xml:space="preserve">correlation.  Presumably, </w:t>
      </w:r>
      <w:r w:rsidR="00F10192">
        <w:rPr>
          <w:rFonts w:ascii="Times New Roman" w:hAnsi="Times New Roman" w:cs="Times New Roman"/>
          <w:sz w:val="24"/>
          <w:szCs w:val="24"/>
        </w:rPr>
        <w:t xml:space="preserve">high </w:t>
      </w:r>
      <w:r w:rsidR="008C5188">
        <w:rPr>
          <w:rFonts w:ascii="Times New Roman" w:hAnsi="Times New Roman" w:cs="Times New Roman"/>
          <w:sz w:val="24"/>
          <w:szCs w:val="24"/>
        </w:rPr>
        <w:t xml:space="preserve">recruitment autocorrelation </w:t>
      </w:r>
      <w:r w:rsidR="00F10192">
        <w:rPr>
          <w:rFonts w:ascii="Times New Roman" w:hAnsi="Times New Roman" w:cs="Times New Roman"/>
          <w:sz w:val="24"/>
          <w:szCs w:val="24"/>
        </w:rPr>
        <w:t>could contribute</w:t>
      </w:r>
      <w:r w:rsidR="008C5188">
        <w:rPr>
          <w:rFonts w:ascii="Times New Roman" w:hAnsi="Times New Roman" w:cs="Times New Roman"/>
          <w:sz w:val="24"/>
          <w:szCs w:val="24"/>
        </w:rPr>
        <w:t xml:space="preserve"> to the lack of rebuilding for </w:t>
      </w:r>
      <w:r w:rsidR="00F10192">
        <w:rPr>
          <w:rFonts w:ascii="Times New Roman" w:hAnsi="Times New Roman" w:cs="Times New Roman"/>
          <w:sz w:val="24"/>
          <w:szCs w:val="24"/>
        </w:rPr>
        <w:t xml:space="preserve">some </w:t>
      </w:r>
      <w:r w:rsidR="008C5188">
        <w:rPr>
          <w:rFonts w:ascii="Times New Roman" w:hAnsi="Times New Roman" w:cs="Times New Roman"/>
          <w:sz w:val="24"/>
          <w:szCs w:val="24"/>
        </w:rPr>
        <w:t>fishes under rebuilding plans worldwide</w:t>
      </w:r>
      <w:r w:rsidR="00771F44">
        <w:rPr>
          <w:rFonts w:ascii="Times New Roman" w:hAnsi="Times New Roman" w:cs="Times New Roman"/>
          <w:sz w:val="24"/>
          <w:szCs w:val="24"/>
        </w:rPr>
        <w:t>, particularly if forecasted biomass is overestimated as in our results</w:t>
      </w:r>
      <w:r w:rsidR="008C5188">
        <w:rPr>
          <w:rFonts w:ascii="Times New Roman" w:hAnsi="Times New Roman" w:cs="Times New Roman"/>
          <w:sz w:val="24"/>
          <w:szCs w:val="24"/>
        </w:rPr>
        <w:t xml:space="preserve"> (</w:t>
      </w:r>
      <w:r w:rsidR="00B11FA0">
        <w:rPr>
          <w:rFonts w:ascii="Times New Roman" w:hAnsi="Times New Roman" w:cs="Times New Roman"/>
          <w:sz w:val="24"/>
          <w:szCs w:val="24"/>
        </w:rPr>
        <w:t xml:space="preserve">Hutchings, </w:t>
      </w:r>
      <w:r w:rsidR="00B11FA0" w:rsidRPr="00B11FA0">
        <w:rPr>
          <w:rFonts w:ascii="Times New Roman" w:hAnsi="Times New Roman" w:cs="Times New Roman"/>
          <w:sz w:val="24"/>
          <w:szCs w:val="24"/>
          <w:highlight w:val="yellow"/>
        </w:rPr>
        <w:t>XXXX</w:t>
      </w:r>
      <w:r w:rsidR="00B11FA0">
        <w:rPr>
          <w:rFonts w:ascii="Times New Roman" w:hAnsi="Times New Roman" w:cs="Times New Roman"/>
          <w:sz w:val="24"/>
          <w:szCs w:val="24"/>
        </w:rPr>
        <w:t xml:space="preserve">; </w:t>
      </w:r>
      <w:proofErr w:type="spellStart"/>
      <w:r w:rsidR="008C5188">
        <w:rPr>
          <w:rFonts w:ascii="Times New Roman" w:hAnsi="Times New Roman" w:cs="Times New Roman"/>
          <w:sz w:val="24"/>
          <w:szCs w:val="24"/>
        </w:rPr>
        <w:t>Neubauer</w:t>
      </w:r>
      <w:proofErr w:type="spellEnd"/>
      <w:r w:rsidR="008C5188">
        <w:rPr>
          <w:rFonts w:ascii="Times New Roman" w:hAnsi="Times New Roman" w:cs="Times New Roman"/>
          <w:sz w:val="24"/>
          <w:szCs w:val="24"/>
        </w:rPr>
        <w:t xml:space="preserve"> </w:t>
      </w:r>
      <w:r w:rsidR="008C5188">
        <w:rPr>
          <w:rFonts w:ascii="Times New Roman" w:hAnsi="Times New Roman" w:cs="Times New Roman"/>
          <w:i/>
          <w:sz w:val="24"/>
          <w:szCs w:val="24"/>
        </w:rPr>
        <w:t>et al.</w:t>
      </w:r>
      <w:r w:rsidR="008C5188">
        <w:rPr>
          <w:rFonts w:ascii="Times New Roman" w:hAnsi="Times New Roman" w:cs="Times New Roman"/>
          <w:sz w:val="24"/>
          <w:szCs w:val="24"/>
        </w:rPr>
        <w:t>, 2013).</w:t>
      </w:r>
      <w:r w:rsidR="00F10192">
        <w:rPr>
          <w:rFonts w:ascii="Times New Roman" w:hAnsi="Times New Roman" w:cs="Times New Roman"/>
          <w:sz w:val="24"/>
          <w:szCs w:val="24"/>
        </w:rPr>
        <w:t xml:space="preserve">  Previous analysis of model output from stock assessment models suggests that recruitment may have intermediate, positive autocorrelation for marine fishes </w:t>
      </w:r>
      <w:r w:rsidR="00336ADE">
        <w:rPr>
          <w:rFonts w:ascii="Times New Roman" w:hAnsi="Times New Roman" w:cs="Times New Roman"/>
          <w:sz w:val="24"/>
          <w:szCs w:val="24"/>
        </w:rPr>
        <w:fldChar w:fldCharType="begin"/>
      </w:r>
      <w:r w:rsidR="00F10192">
        <w:rPr>
          <w:rFonts w:ascii="Times New Roman" w:hAnsi="Times New Roman" w:cs="Times New Roman"/>
          <w:sz w:val="24"/>
          <w:szCs w:val="24"/>
        </w:rPr>
        <w:instrText xml:space="preserve"> ADDIN ZOTERO_ITEM CSL_CITATION {"citationID":"huvpgbtvr","properties":{"formattedCitation":"(Thorson et al., 2014)","plainCitation":"(Thorson et al., 2014)"},"citationItems":[{"id":2522,"uris":["http://zotero.org/users/251206/items/WPXMFVJT"],"uri":["http://zotero.org/users/251206/items/WPXMFVJT"],"itemData":{"id":2522,"type":"article-journal","title":"How variable is recruitment for exploited marine fishes? A hierarchical model for testing life history theory","container-title":"Canadian Journal of Fisheries and Aquatic Sciences","page":"973-983","volume":"71","issue":"7","source":"NRC Research Press","abstract":"Recruitment often varies substantially in fish populations and residual variability may have serial autocorrelation due to environmental effects even after accounting for a stock-recruit relationship. However, the likely magnitude of variability and autocorrelation in recruitment has yet to be formally estimated. We therefore develop a hierarchical model for recruitment variability and autocorrelation, and apply it to data for 154 fish populations. Results are similar when using either Ricker and Beverton-Holt stock-recruit models, and show that autocorrelated recruitment has a marginal standard deviation of 0.76 (SD=0.37) and an average autocorrelation of 0.44 (SD=0.28) when predicting for an unobserved taxonomic order. Estimates differ somewhat among taxonomic orders and stocks, and also support a hypothesized positive relationship between age at maturity and autocorrelation in recruitment. Our results can be used as a Bayesian prior for recruitment variability in models for data-poor stocks, and to dis...","DOI":"10.1139/cjfas-2013-0645","ISSN":"0706-652X","shortTitle":"How variable is recruitment for exploited marine fishes?","journalAbbreviation":"Can. J. Fish. Aquat. Sci.","author":[{"family":"Thorson","given":"James T."},{"family":"Jensen","given":"Olaf P."},{"family":"Zipkin","given":"Elise F."}],"issued":{"date-parts":[["2014"]]}}}],"schema":"https://github.com/citation-style-language/schema/raw/master/csl-citation.json"}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(Thorson et al., 2014)</w:t>
      </w:r>
      <w:r w:rsidR="00336ADE">
        <w:rPr>
          <w:rFonts w:ascii="Times New Roman" w:hAnsi="Times New Roman" w:cs="Times New Roman"/>
          <w:sz w:val="24"/>
          <w:szCs w:val="24"/>
        </w:rPr>
        <w:fldChar w:fldCharType="end"/>
      </w:r>
      <w:r w:rsidR="00F10192">
        <w:rPr>
          <w:rFonts w:ascii="Times New Roman" w:hAnsi="Times New Roman" w:cs="Times New Roman"/>
          <w:sz w:val="24"/>
          <w:szCs w:val="24"/>
        </w:rPr>
        <w:t xml:space="preserve">.  However, these previous results are based on model-output, which is fraught with statistical issues </w:t>
      </w:r>
      <w:r w:rsidR="00336ADE">
        <w:rPr>
          <w:rFonts w:ascii="Times New Roman" w:hAnsi="Times New Roman" w:cs="Times New Roman"/>
          <w:sz w:val="24"/>
          <w:szCs w:val="24"/>
        </w:rPr>
        <w:fldChar w:fldCharType="begin"/>
      </w:r>
      <w:r w:rsidR="007F45C6">
        <w:rPr>
          <w:rFonts w:ascii="Times New Roman" w:hAnsi="Times New Roman" w:cs="Times New Roman"/>
          <w:sz w:val="24"/>
          <w:szCs w:val="24"/>
        </w:rPr>
        <w:instrText xml:space="preserve"> ADDIN ZOTERO_ITEM CSL_CITATION {"citationID":"I4W1JHLU","properties":{"formattedCitation":"(Brooks and Deroba, 2015; Thorson et al., 2015a)","plainCitation":"(Brooks and Deroba, 2015; Thorson et al., 2015a)"},"citationItems":[{"id":3242,"uris":["http://zotero.org/users/251206/items/66NJ7VMU"],"uri":["http://zotero.org/users/251206/items/66NJ7VMU"],"itemData":{"id":3242,"type":"article-journal","title":"When “data” are not data: the pitfalls of post hoc analyses that use stock assessment model output","container-title":"Canadian Journal of Fisheries and Aquatic Sciences","page":"634-641","volume":"72","issue":"4","source":"NRC Research Press","abstract":"The practice of treating stock assessment model output as data in subsequent modeling efforts is becoming more common, aided in part by the growing availability of online repositories of assessment results (misleadingly referred to as “data” bases). Such modeling exercises frequently overlook the uncertainty in the assessment output, the potential bias in estimates and correlation between estimates, and the structural assumptions of the original assessment model. We provide examples of post hoc analyses and discuss the problems in each case. We suggest alternative approaches that could have avoided using assessment model output altogether or suggest analyses that may have exposed the pitfalls of such methods. Whenever possible, we suggest not using stock assessment model output as data in post hoc analyses. If using assessment model output as data is unavoidable, then to address some aspects of the uncertainties associated with using assessment model estimates, we suggest collaborating with lead assessmen..., La pratique consistant à utiliser les résultats de modèles d’évaluation des stocks comme données dans des efforts de modélisation subséquents est de plus en plus répandue, grâce en partie à la disponibilité croissante de dépôts en ligne de résultats d’évaluations (appelés, erronément, bases de « données »). Dans bien des cas, ces efforts de modélisation ne tiennent pas compte de l’incertitude inhérente aux résultats d’évaluation, du biais potentiel dans les estimations et de la corrélation entre ces dernières, ni des hypothèses structurales du modèle d’évaluation initial. Nous présentons des exemples d’analyse post hoc et discutons des problèmes inhérents à chaque cas. Nous proposons d’autres approches qui auraient pu éviter l’utilisation de résultats de modèles d’évaluation ou des analyses qui auraient pu exposer les pièges qui présentent ces méthodes. Nous suggérons d’éviter d’utiliser, dans la mesure du possible, des résultats de modèles d’évaluation des stocks comme données dans des analyses post hoc....","DOI":"10.1139/cjfas-2014-0231","ISSN":"0706-652X","shortTitle":"When “data” are not data","journalAbbreviation":"Can. J. Fish. Aquat. Sci.","author":[{"family":"Brooks","given":"Elizabeth N."},{"family":"Deroba","given":"Jonathan J."}],"issued":{"date-parts":[["2015",1,6]]}}},{"id":3184,"uris":["http://zotero.org/users/251206/items/J2X9HWIG"],"uri":["http://zotero.org/users/251206/items/J2X9HWIG"],"itemData":{"id":3184,"type":"article-journal","title":"Giants' shoulders 15 years later: lessons, challenges and guidelines in fisheries meta-analysis","container-title":"Fish and Fisheries","page":"342-361","volume":"16","issue":"2","source":"Wiley Online Library","abstract":"Meta-analysis has been an integral tool for fisheries researchers since the late 1990s. However, there remain few guidelines for the design, implementation or interpretation of meta-analyses in the field of fisheries. Here, we provide the necessary background for readers, authors and reviewers, including a brief history of the use of meta-analysis in fisheries, an overview of common model types and distinctions, and examples of different goals that can be achieved using meta-analysis. We outline the primary challenges in implementing meta-analyses, including difficulties in discriminating between alternative hypotheses that can explain the data with equal plausibility, the importance of validating results using multiple lines of evidence, the trade-off between complexity and sample size and problems associated with the use of model output. For each of these challenges, we also provide suggestions, such as the use of propensity scores for dealing with selection bias and the use of covariates to control for confounding effects. These challenges are then illustrated with examples from diverse subfields of fisheries, including (i) the analysis of the stock–recruit relationship, (ii) fisheries management, rebuilding and population viability, (iii) habitat-specific vital rates, (iv) life-history theory and (v) the evaluation of marine reserves. We conclude with our reasons for believing that meta-analysis will continue to grow in importance for these and many other research goals in fisheries science and argue that standards of practice are therefore essential.","DOI":"10.1111/faf.12061","ISSN":"1467-2979","shortTitle":"Giants' shoulders 15 years later","journalAbbreviation":"Fish Fish","language":"en","author":[{"family":"Thorson","given":"James T."},{"family":"Cope","given":"Jason M"},{"family":"Kleisner","given":"Kristin M"},{"family":"Samhouri","given":"Jameal F"},{"family":"Shelton","given":"Andrew O"},{"family":"Ward","given":"Eric J"}],"issued":{"date-parts":[["2015",6,1]]}}}],"schema":"https://github.com/citation-style-language/schema/raw/master/csl-citation.json"} </w:instrText>
      </w:r>
      <w:r w:rsidR="00336ADE">
        <w:rPr>
          <w:rFonts w:ascii="Times New Roman" w:hAnsi="Times New Roman" w:cs="Times New Roman"/>
          <w:sz w:val="24"/>
          <w:szCs w:val="24"/>
        </w:rPr>
        <w:fldChar w:fldCharType="separate"/>
      </w:r>
      <w:r w:rsidR="007F45C6" w:rsidRPr="007F45C6">
        <w:rPr>
          <w:rFonts w:ascii="Times New Roman" w:hAnsi="Times New Roman" w:cs="Times New Roman"/>
          <w:sz w:val="24"/>
        </w:rPr>
        <w:t>(Brooks and Deroba, 2015; Thorson et al., 2015a)</w:t>
      </w:r>
      <w:r w:rsidR="00336ADE">
        <w:rPr>
          <w:rFonts w:ascii="Times New Roman" w:hAnsi="Times New Roman" w:cs="Times New Roman"/>
          <w:sz w:val="24"/>
          <w:szCs w:val="24"/>
        </w:rPr>
        <w:fldChar w:fldCharType="end"/>
      </w:r>
      <w:r w:rsidR="00F10192">
        <w:rPr>
          <w:rFonts w:ascii="Times New Roman" w:hAnsi="Times New Roman" w:cs="Times New Roman"/>
          <w:sz w:val="24"/>
          <w:szCs w:val="24"/>
        </w:rPr>
        <w:t xml:space="preserve">.  </w:t>
      </w:r>
      <w:commentRangeStart w:id="30"/>
      <w:r w:rsidR="00F10192">
        <w:rPr>
          <w:rFonts w:ascii="Times New Roman" w:hAnsi="Times New Roman" w:cs="Times New Roman"/>
          <w:sz w:val="24"/>
          <w:szCs w:val="24"/>
        </w:rPr>
        <w:t xml:space="preserve">We therefore recommend that future research be conducted to estimate the average magnitude of recruitment autocorrelation using integrated assessment models.  </w:t>
      </w:r>
      <w:commentRangeEnd w:id="30"/>
      <w:r w:rsidR="00BE522E">
        <w:rPr>
          <w:rStyle w:val="CommentReference"/>
        </w:rPr>
        <w:commentReference w:id="30"/>
      </w:r>
      <w:r w:rsidR="004A75D4" w:rsidRPr="004A75D4">
        <w:rPr>
          <w:rFonts w:ascii="Times New Roman" w:hAnsi="Times New Roman" w:cs="Times New Roman"/>
          <w:sz w:val="24"/>
          <w:szCs w:val="24"/>
        </w:rPr>
        <w:t xml:space="preserve"> </w:t>
      </w:r>
    </w:p>
    <w:p w14:paraId="7F719DBF" w14:textId="77777777" w:rsidR="00106F51" w:rsidRDefault="008C5188">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We have also shown improvements in forecast interval performance when fixing autocorrelation at the sample autocorrelation of estimated recruitment deviations.  </w:t>
      </w:r>
      <w:r w:rsidR="007F45C6">
        <w:rPr>
          <w:rFonts w:ascii="Times New Roman" w:hAnsi="Times New Roman" w:cs="Times New Roman"/>
          <w:sz w:val="24"/>
          <w:szCs w:val="24"/>
        </w:rPr>
        <w:t xml:space="preserve">It is not necessary to accurately estimate forecast interval width </w:t>
      </w:r>
      <w:r w:rsidR="0048199B">
        <w:rPr>
          <w:rFonts w:ascii="Times New Roman" w:hAnsi="Times New Roman" w:cs="Times New Roman"/>
          <w:sz w:val="24"/>
          <w:szCs w:val="24"/>
        </w:rPr>
        <w:t>as</w:t>
      </w:r>
      <w:r w:rsidR="00582878">
        <w:rPr>
          <w:rFonts w:ascii="Times New Roman" w:hAnsi="Times New Roman" w:cs="Times New Roman"/>
          <w:sz w:val="24"/>
          <w:szCs w:val="24"/>
        </w:rPr>
        <w:t xml:space="preserve"> </w:t>
      </w:r>
      <w:r w:rsidR="001166E7">
        <w:rPr>
          <w:rFonts w:ascii="Times New Roman" w:hAnsi="Times New Roman" w:cs="Times New Roman"/>
          <w:sz w:val="24"/>
          <w:szCs w:val="24"/>
        </w:rPr>
        <w:t xml:space="preserve">if </w:t>
      </w:r>
      <w:r w:rsidR="007F45C6">
        <w:rPr>
          <w:rFonts w:ascii="Times New Roman" w:hAnsi="Times New Roman" w:cs="Times New Roman"/>
          <w:sz w:val="24"/>
          <w:szCs w:val="24"/>
        </w:rPr>
        <w:t xml:space="preserve">management only </w:t>
      </w:r>
      <w:r w:rsidR="0048199B">
        <w:rPr>
          <w:rFonts w:ascii="Times New Roman" w:hAnsi="Times New Roman" w:cs="Times New Roman"/>
          <w:sz w:val="24"/>
          <w:szCs w:val="24"/>
        </w:rPr>
        <w:t xml:space="preserve">currently utilize </w:t>
      </w:r>
      <w:r w:rsidR="007F45C6">
        <w:rPr>
          <w:rFonts w:ascii="Times New Roman" w:hAnsi="Times New Roman" w:cs="Times New Roman"/>
          <w:sz w:val="24"/>
          <w:szCs w:val="24"/>
        </w:rPr>
        <w:t xml:space="preserve">the </w:t>
      </w:r>
      <w:commentRangeStart w:id="31"/>
      <w:r w:rsidR="007F45C6">
        <w:rPr>
          <w:rFonts w:ascii="Times New Roman" w:hAnsi="Times New Roman" w:cs="Times New Roman"/>
          <w:sz w:val="24"/>
          <w:szCs w:val="24"/>
        </w:rPr>
        <w:t>median</w:t>
      </w:r>
      <w:commentRangeEnd w:id="31"/>
      <w:r w:rsidR="0048199B">
        <w:rPr>
          <w:rStyle w:val="CommentReference"/>
        </w:rPr>
        <w:commentReference w:id="31"/>
      </w:r>
      <w:r w:rsidR="007F45C6">
        <w:rPr>
          <w:rFonts w:ascii="Times New Roman" w:hAnsi="Times New Roman" w:cs="Times New Roman"/>
          <w:sz w:val="24"/>
          <w:szCs w:val="24"/>
        </w:rPr>
        <w:t xml:space="preserve"> of the forecast</w:t>
      </w:r>
      <w:r w:rsidR="001166E7">
        <w:rPr>
          <w:rFonts w:ascii="Times New Roman" w:hAnsi="Times New Roman" w:cs="Times New Roman"/>
          <w:sz w:val="24"/>
          <w:szCs w:val="24"/>
        </w:rPr>
        <w:t>, but the accuracy of the median will be very important</w:t>
      </w:r>
      <w:r w:rsidR="007F45C6">
        <w:rPr>
          <w:rFonts w:ascii="Times New Roman" w:hAnsi="Times New Roman" w:cs="Times New Roman"/>
          <w:sz w:val="24"/>
          <w:szCs w:val="24"/>
        </w:rPr>
        <w:t>.  However, if fisheries managers use other quantities from the forecast (i.e., seek a management procedure that achieves a target biomass with 75% probability),</w:t>
      </w:r>
      <w:r w:rsidR="001166E7">
        <w:rPr>
          <w:rFonts w:ascii="Times New Roman" w:hAnsi="Times New Roman" w:cs="Times New Roman"/>
          <w:sz w:val="24"/>
          <w:szCs w:val="24"/>
        </w:rPr>
        <w:t xml:space="preserve"> or have Harvest Control Rules where the percentile for catch advice depends on the degree of depletion,</w:t>
      </w:r>
      <w:r w:rsidR="007F45C6">
        <w:rPr>
          <w:rFonts w:ascii="Times New Roman" w:hAnsi="Times New Roman" w:cs="Times New Roman"/>
          <w:sz w:val="24"/>
          <w:szCs w:val="24"/>
        </w:rPr>
        <w:t xml:space="preserve"> </w:t>
      </w:r>
      <w:r w:rsidR="001166E7">
        <w:rPr>
          <w:rFonts w:ascii="Times New Roman" w:hAnsi="Times New Roman" w:cs="Times New Roman"/>
          <w:sz w:val="24"/>
          <w:szCs w:val="24"/>
        </w:rPr>
        <w:t xml:space="preserve">then </w:t>
      </w:r>
      <w:r w:rsidR="007F45C6">
        <w:rPr>
          <w:rFonts w:ascii="Times New Roman" w:hAnsi="Times New Roman" w:cs="Times New Roman"/>
          <w:sz w:val="24"/>
          <w:szCs w:val="24"/>
        </w:rPr>
        <w:t xml:space="preserve">it is necessary to have accurate estimates of forecast interval width.  </w:t>
      </w:r>
      <w:r w:rsidR="00F10192">
        <w:rPr>
          <w:rFonts w:ascii="Times New Roman" w:hAnsi="Times New Roman" w:cs="Times New Roman"/>
          <w:sz w:val="24"/>
          <w:szCs w:val="24"/>
        </w:rPr>
        <w:t xml:space="preserve">Our simulation results show that </w:t>
      </w:r>
      <w:r w:rsidR="007F45C6">
        <w:rPr>
          <w:rFonts w:ascii="Times New Roman" w:hAnsi="Times New Roman" w:cs="Times New Roman"/>
          <w:sz w:val="24"/>
          <w:szCs w:val="24"/>
        </w:rPr>
        <w:t xml:space="preserve">the </w:t>
      </w:r>
      <w:r>
        <w:rPr>
          <w:rFonts w:ascii="Times New Roman" w:hAnsi="Times New Roman" w:cs="Times New Roman"/>
          <w:sz w:val="24"/>
          <w:szCs w:val="24"/>
        </w:rPr>
        <w:t xml:space="preserve">“external” estimate of autocorrelation results in less biased estimates of autocorrelation than treating autocorrelation as a fixed effect.  The poor </w:t>
      </w:r>
      <w:r w:rsidR="00F10192">
        <w:rPr>
          <w:rFonts w:ascii="Times New Roman" w:hAnsi="Times New Roman" w:cs="Times New Roman"/>
          <w:sz w:val="24"/>
          <w:szCs w:val="24"/>
        </w:rPr>
        <w:t xml:space="preserve">forecast interval </w:t>
      </w:r>
      <w:r>
        <w:rPr>
          <w:rFonts w:ascii="Times New Roman" w:hAnsi="Times New Roman" w:cs="Times New Roman"/>
          <w:sz w:val="24"/>
          <w:szCs w:val="24"/>
        </w:rPr>
        <w:t xml:space="preserve">performance when estimating autocorrelation as a fixed effect likely arises from our use of penalized-likelihood estimation methods.  Penalized likelihood has previously been shown to result in a negative bias when estimating the variance of recruitment deviations </w:t>
      </w:r>
      <w:r w:rsidR="00336ADE">
        <w:rPr>
          <w:rFonts w:ascii="Times New Roman" w:hAnsi="Times New Roman" w:cs="Times New Roman"/>
          <w:sz w:val="24"/>
          <w:szCs w:val="24"/>
        </w:rPr>
        <w:fldChar w:fldCharType="begin"/>
      </w:r>
      <w:r w:rsidR="007F45C6">
        <w:rPr>
          <w:rFonts w:ascii="Times New Roman" w:hAnsi="Times New Roman" w:cs="Times New Roman"/>
          <w:sz w:val="24"/>
          <w:szCs w:val="24"/>
        </w:rPr>
        <w:instrText xml:space="preserve"> ADDIN ZOTERO_ITEM CSL_CITATION {"citationID":"2karodnmrm","properties":{"formattedCitation":"(Thorson et al., 2015b)","plainCitation":"(Thorson et al., 2015b)"},"citationItems":[{"id":3084,"uris":["http://zotero.org/users/251206/items/VUXCEEZD"],"uri":["http://zotero.org/users/251206/items/VUXCEEZD"],"itemData":{"id":3084,"type":"article-journal","title":"Random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rsidR="00336ADE">
        <w:rPr>
          <w:rFonts w:ascii="Times New Roman" w:hAnsi="Times New Roman" w:cs="Times New Roman"/>
          <w:sz w:val="24"/>
          <w:szCs w:val="24"/>
        </w:rPr>
        <w:fldChar w:fldCharType="separate"/>
      </w:r>
      <w:r w:rsidR="007F45C6" w:rsidRPr="007F45C6">
        <w:rPr>
          <w:rFonts w:ascii="Times New Roman" w:hAnsi="Times New Roman" w:cs="Times New Roman"/>
          <w:sz w:val="24"/>
        </w:rPr>
        <w:t>(Thorson et al., 2015b)</w:t>
      </w:r>
      <w:r w:rsidR="00336ADE">
        <w:rPr>
          <w:rFonts w:ascii="Times New Roman" w:hAnsi="Times New Roman" w:cs="Times New Roman"/>
          <w:sz w:val="24"/>
          <w:szCs w:val="24"/>
        </w:rPr>
        <w:fldChar w:fldCharType="end"/>
      </w:r>
      <w:r>
        <w:rPr>
          <w:rFonts w:ascii="Times New Roman" w:hAnsi="Times New Roman" w:cs="Times New Roman"/>
          <w:sz w:val="24"/>
          <w:szCs w:val="24"/>
        </w:rPr>
        <w:t>, and a sample-based statistic has therefore been developed for estimating this variance</w:t>
      </w:r>
      <w:r w:rsidR="00F10192">
        <w:rPr>
          <w:rFonts w:ascii="Times New Roman" w:hAnsi="Times New Roman" w:cs="Times New Roman"/>
          <w:sz w:val="24"/>
          <w:szCs w:val="24"/>
        </w:rPr>
        <w:t xml:space="preserve"> </w:t>
      </w:r>
      <w:r w:rsidR="00336ADE">
        <w:rPr>
          <w:rFonts w:ascii="Times New Roman" w:hAnsi="Times New Roman" w:cs="Times New Roman"/>
          <w:sz w:val="24"/>
          <w:szCs w:val="24"/>
        </w:rPr>
        <w:fldChar w:fldCharType="begin"/>
      </w:r>
      <w:r w:rsidR="00F10192">
        <w:rPr>
          <w:rFonts w:ascii="Times New Roman" w:hAnsi="Times New Roman" w:cs="Times New Roman"/>
          <w:sz w:val="24"/>
          <w:szCs w:val="24"/>
        </w:rPr>
        <w:instrText xml:space="preserve"> ADDIN ZOTERO_ITEM CSL_CITATION {"citationID":"221qj127r2","properties":{"formattedCitation":"(Methot and Taylor, 2011)","plainCitation":"(Methot and Taylor, 2011)"},"citationItems":[{"id":424,"uris":["http://zotero.org/users/251206/items/M83XPSGB"],"uri":["http://zotero.org/users/251206/items/M83XPSGB"],"itemData":{"id":424,"type":"article-journal","title":"Adjusting for bias due to variability of estimated recruitments in fishery assessment models","container-title":"Canadian Journal of Fisheries and Aquatic Sciences","page":"1744–1760","volume":"68","issue":"10","source":"Google Scholar","journalAbbreviation":"Can. J. Fish. Aquat. Sci.","author":[{"family":"Methot","given":"R.D."},{"family":"Taylor","given":"I.G."}],"issued":{"date-parts":[["2011"]]}}}],"schema":"https://github.com/citation-style-language/schema/raw/master/csl-citation.json"}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(Methot and Taylor, 2011)</w:t>
      </w:r>
      <w:r w:rsidR="00336ADE">
        <w:rPr>
          <w:rFonts w:ascii="Times New Roman" w:hAnsi="Times New Roman" w:cs="Times New Roman"/>
          <w:sz w:val="24"/>
          <w:szCs w:val="24"/>
        </w:rPr>
        <w:fldChar w:fldCharType="end"/>
      </w:r>
      <w:r w:rsidR="00F10192">
        <w:rPr>
          <w:rFonts w:ascii="Times New Roman" w:hAnsi="Times New Roman" w:cs="Times New Roman"/>
          <w:sz w:val="24"/>
          <w:szCs w:val="24"/>
        </w:rPr>
        <w:t>.  However, we note that fixing autocorrelation externally does not prop</w:t>
      </w:r>
      <w:r w:rsidR="0048199B">
        <w:rPr>
          <w:rFonts w:ascii="Times New Roman" w:hAnsi="Times New Roman" w:cs="Times New Roman"/>
          <w:sz w:val="24"/>
          <w:szCs w:val="24"/>
        </w:rPr>
        <w:t>a</w:t>
      </w:r>
      <w:r w:rsidR="00F10192">
        <w:rPr>
          <w:rFonts w:ascii="Times New Roman" w:hAnsi="Times New Roman" w:cs="Times New Roman"/>
          <w:sz w:val="24"/>
          <w:szCs w:val="24"/>
        </w:rPr>
        <w:t xml:space="preserve">gate uncertainty about the magnitude of autocorrelation when estimating standard errors for other </w:t>
      </w:r>
      <w:r w:rsidR="00D33949">
        <w:rPr>
          <w:rFonts w:ascii="Times New Roman" w:hAnsi="Times New Roman" w:cs="Times New Roman"/>
          <w:sz w:val="24"/>
          <w:szCs w:val="24"/>
        </w:rPr>
        <w:t>parameters or derived quantities for management</w:t>
      </w:r>
      <w:r w:rsidR="00F10192">
        <w:rPr>
          <w:rFonts w:ascii="Times New Roman" w:hAnsi="Times New Roman" w:cs="Times New Roman"/>
          <w:sz w:val="24"/>
          <w:szCs w:val="24"/>
        </w:rPr>
        <w:t xml:space="preserve"> (e.g., </w:t>
      </w:r>
      <w:r w:rsidR="00A53193">
        <w:rPr>
          <w:rFonts w:ascii="Times New Roman" w:hAnsi="Times New Roman" w:cs="Times New Roman"/>
          <w:sz w:val="24"/>
          <w:szCs w:val="24"/>
        </w:rPr>
        <w:t xml:space="preserve">the CV of </w:t>
      </w:r>
      <w:r w:rsidR="00F10192">
        <w:rPr>
          <w:rFonts w:ascii="Times New Roman" w:hAnsi="Times New Roman" w:cs="Times New Roman"/>
          <w:sz w:val="24"/>
          <w:szCs w:val="24"/>
        </w:rPr>
        <w:t>average unfished spawning biomass</w:t>
      </w:r>
      <w:r w:rsidR="00A53193">
        <w:rPr>
          <w:rFonts w:ascii="Times New Roman" w:hAnsi="Times New Roman" w:cs="Times New Roman"/>
          <w:sz w:val="24"/>
          <w:szCs w:val="24"/>
        </w:rPr>
        <w:t xml:space="preserve"> may be different when ρ is estimated compared to when ρ is fixed</w:t>
      </w:r>
      <w:r w:rsidR="00F10192">
        <w:rPr>
          <w:rFonts w:ascii="Times New Roman" w:hAnsi="Times New Roman" w:cs="Times New Roman"/>
          <w:sz w:val="24"/>
          <w:szCs w:val="24"/>
        </w:rPr>
        <w:t>).</w:t>
      </w:r>
      <w:r w:rsidR="00A53193">
        <w:rPr>
          <w:rFonts w:ascii="Times New Roman" w:hAnsi="Times New Roman" w:cs="Times New Roman"/>
          <w:sz w:val="24"/>
          <w:szCs w:val="24"/>
        </w:rPr>
        <w:t xml:space="preserve"> In general, estimated uncertainty for spawning output </w:t>
      </w:r>
      <w:proofErr w:type="gramStart"/>
      <w:r w:rsidR="00A53193">
        <w:rPr>
          <w:rFonts w:ascii="Times New Roman" w:hAnsi="Times New Roman" w:cs="Times New Roman"/>
          <w:sz w:val="24"/>
          <w:szCs w:val="24"/>
        </w:rPr>
        <w:t xml:space="preserve">was </w:t>
      </w:r>
      <w:r w:rsidR="00A53193" w:rsidRPr="00A53193">
        <w:rPr>
          <w:rFonts w:ascii="Times New Roman" w:hAnsi="Times New Roman" w:cs="Times New Roman"/>
          <w:sz w:val="24"/>
          <w:szCs w:val="24"/>
          <w:highlight w:val="yellow"/>
        </w:rPr>
        <w:t>?</w:t>
      </w:r>
      <w:proofErr w:type="gramEnd"/>
      <w:r w:rsidR="00A53193">
        <w:rPr>
          <w:rFonts w:ascii="Times New Roman" w:hAnsi="Times New Roman" w:cs="Times New Roman"/>
          <w:sz w:val="24"/>
          <w:szCs w:val="24"/>
        </w:rPr>
        <w:t xml:space="preserve"> when autocorrelation was externally estimated compared to when it was internally estimated. </w:t>
      </w:r>
    </w:p>
    <w:p w14:paraId="44BDB40E" w14:textId="77777777" w:rsidR="00106F51" w:rsidRDefault="00106F5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106F51">
        <w:rPr>
          <w:rFonts w:ascii="Times New Roman" w:hAnsi="Times New Roman" w:cs="Times New Roman"/>
          <w:sz w:val="24"/>
          <w:szCs w:val="24"/>
          <w:highlight w:val="yellow"/>
        </w:rPr>
        <w:t xml:space="preserve">Future work should </w:t>
      </w:r>
      <w:proofErr w:type="gramStart"/>
      <w:r w:rsidRPr="00106F51">
        <w:rPr>
          <w:rFonts w:ascii="Times New Roman" w:hAnsi="Times New Roman" w:cs="Times New Roman"/>
          <w:sz w:val="24"/>
          <w:szCs w:val="24"/>
          <w:highlight w:val="yellow"/>
        </w:rPr>
        <w:t>investigate  ρ</w:t>
      </w:r>
      <w:proofErr w:type="gramEnd"/>
      <w:r w:rsidRPr="00106F51">
        <w:rPr>
          <w:rFonts w:ascii="Times New Roman" w:hAnsi="Times New Roman" w:cs="Times New Roman"/>
          <w:sz w:val="24"/>
          <w:szCs w:val="24"/>
          <w:highlight w:val="yellow"/>
        </w:rPr>
        <w:t xml:space="preserve"> using MCMC and the Laplace approximation.</w:t>
      </w:r>
    </w:p>
    <w:p w14:paraId="3CB146BE" w14:textId="77777777" w:rsidR="00194451" w:rsidRDefault="00AF1AF7">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14:paraId="77F3AFB3" w14:textId="77777777" w:rsidR="00194451" w:rsidRDefault="00CF54B6">
      <w:pPr>
        <w:tabs>
          <w:tab w:val="left" w:pos="360"/>
        </w:tabs>
        <w:spacing w:after="0" w:line="240" w:lineRule="auto"/>
        <w:jc w:val="both"/>
        <w:rPr>
          <w:rFonts w:ascii="Times New Roman" w:hAnsi="Times New Roman" w:cs="Times New Roman"/>
          <w:b/>
          <w:sz w:val="28"/>
          <w:szCs w:val="28"/>
        </w:rPr>
      </w:pPr>
      <w:r w:rsidRPr="00CF54B6">
        <w:rPr>
          <w:rFonts w:ascii="Times New Roman" w:hAnsi="Times New Roman" w:cs="Times New Roman"/>
          <w:b/>
          <w:sz w:val="28"/>
          <w:szCs w:val="28"/>
        </w:rPr>
        <w:t>5. Conclusions</w:t>
      </w:r>
    </w:p>
    <w:p w14:paraId="5AA86D92" w14:textId="77777777" w:rsidR="004A75D4" w:rsidRPr="004A75D4" w:rsidRDefault="004A75D4" w:rsidP="004A75D4">
      <w:pPr>
        <w:tabs>
          <w:tab w:val="left" w:pos="360"/>
        </w:tabs>
        <w:spacing w:after="0" w:line="240" w:lineRule="auto"/>
        <w:jc w:val="both"/>
        <w:rPr>
          <w:rFonts w:ascii="Times New Roman" w:hAnsi="Times New Roman" w:cs="Times New Roman"/>
          <w:sz w:val="24"/>
          <w:szCs w:val="24"/>
        </w:rPr>
      </w:pPr>
      <w:r w:rsidRPr="004A75D4">
        <w:rPr>
          <w:rFonts w:ascii="Times New Roman" w:hAnsi="Times New Roman" w:cs="Times New Roman"/>
          <w:sz w:val="24"/>
          <w:szCs w:val="24"/>
        </w:rPr>
        <w:t xml:space="preserve">We conclude that “external” estimation will likely result in better performance when estimating the magnitude of </w:t>
      </w:r>
      <w:proofErr w:type="spellStart"/>
      <w:r w:rsidRPr="004A75D4">
        <w:rPr>
          <w:rFonts w:ascii="Times New Roman" w:hAnsi="Times New Roman" w:cs="Times New Roman"/>
          <w:sz w:val="24"/>
          <w:szCs w:val="24"/>
        </w:rPr>
        <w:t>autocorrelated</w:t>
      </w:r>
      <w:proofErr w:type="spellEnd"/>
      <w:r w:rsidRPr="004A75D4">
        <w:rPr>
          <w:rFonts w:ascii="Times New Roman" w:hAnsi="Times New Roman" w:cs="Times New Roman"/>
          <w:sz w:val="24"/>
          <w:szCs w:val="24"/>
        </w:rPr>
        <w:t xml:space="preserve"> recruitment when estimation is based on penalized likelihood.</w:t>
      </w:r>
    </w:p>
    <w:p w14:paraId="0A806A83" w14:textId="77777777" w:rsidR="00194451" w:rsidRDefault="009B4D0B" w:rsidP="004A75D4">
      <w:pPr>
        <w:pStyle w:val="ListParagraph"/>
        <w:numPr>
          <w:ilvl w:val="0"/>
          <w:numId w:val="10"/>
        </w:numPr>
        <w:tabs>
          <w:tab w:val="left" w:pos="360"/>
        </w:tabs>
        <w:spacing w:after="0" w:line="240" w:lineRule="auto"/>
        <w:ind w:left="360"/>
        <w:jc w:val="both"/>
        <w:rPr>
          <w:ins w:id="32" w:author="liz.brooks" w:date="2015-10-27T11:15:00Z"/>
          <w:rFonts w:ascii="Times New Roman" w:hAnsi="Times New Roman" w:cs="Times New Roman"/>
          <w:sz w:val="24"/>
          <w:szCs w:val="24"/>
        </w:rPr>
      </w:pPr>
      <w:ins w:id="33" w:author="liz.brooks" w:date="2015-10-27T11:11:00Z">
        <w:r>
          <w:rPr>
            <w:rFonts w:ascii="Times New Roman" w:hAnsi="Times New Roman" w:cs="Times New Roman"/>
            <w:sz w:val="24"/>
            <w:szCs w:val="24"/>
          </w:rPr>
          <w:t xml:space="preserve">Following my comment on section 3.1 (line </w:t>
        </w:r>
      </w:ins>
      <w:ins w:id="34" w:author="liz.brooks" w:date="2015-10-27T11:12:00Z">
        <w:r>
          <w:rPr>
            <w:rFonts w:ascii="Times New Roman" w:hAnsi="Times New Roman" w:cs="Times New Roman"/>
            <w:sz w:val="24"/>
            <w:szCs w:val="24"/>
          </w:rPr>
          <w:t>236), this might be a good place to summarize the detectability vs false-positive question.  I</w:t>
        </w:r>
      </w:ins>
      <w:ins w:id="35" w:author="liz.brooks" w:date="2015-10-27T11:13:00Z">
        <w:r>
          <w:rPr>
            <w:rFonts w:ascii="Times New Roman" w:hAnsi="Times New Roman" w:cs="Times New Roman"/>
            <w:sz w:val="24"/>
            <w:szCs w:val="24"/>
          </w:rPr>
          <w:t xml:space="preserve">’ve used SCAAs with and without ρ terms, and I suspect readers fall into that same category.  Given that results in fishing years didn’t seem to vary across </w:t>
        </w:r>
      </w:ins>
      <w:ins w:id="36" w:author="liz.brooks" w:date="2015-10-27T11:14:00Z">
        <w:r>
          <w:rPr>
            <w:rFonts w:ascii="Times New Roman" w:hAnsi="Times New Roman" w:cs="Times New Roman"/>
            <w:sz w:val="24"/>
            <w:szCs w:val="24"/>
          </w:rPr>
          <w:t>ρ</w:t>
        </w:r>
        <w:r w:rsidRPr="009B4D0B">
          <w:rPr>
            <w:rFonts w:ascii="Times New Roman" w:hAnsi="Times New Roman" w:cs="Times New Roman"/>
            <w:sz w:val="24"/>
            <w:szCs w:val="24"/>
          </w:rPr>
          <w:t xml:space="preserve"> </w:t>
        </w:r>
        <w:r>
          <w:rPr>
            <w:rFonts w:ascii="Times New Roman" w:hAnsi="Times New Roman" w:cs="Times New Roman"/>
            <w:sz w:val="24"/>
            <w:szCs w:val="24"/>
          </w:rPr>
          <w:t>cases or estimation configurations, and the fact that often times a</w:t>
        </w:r>
        <w:r w:rsidR="00AD36F0">
          <w:rPr>
            <w:rFonts w:ascii="Times New Roman" w:hAnsi="Times New Roman" w:cs="Times New Roman"/>
            <w:sz w:val="24"/>
            <w:szCs w:val="24"/>
          </w:rPr>
          <w:t xml:space="preserve"> separate </w:t>
        </w:r>
        <w:r w:rsidR="00AD36F0">
          <w:rPr>
            <w:rFonts w:ascii="Times New Roman" w:hAnsi="Times New Roman" w:cs="Times New Roman"/>
            <w:sz w:val="24"/>
            <w:szCs w:val="24"/>
          </w:rPr>
          <w:lastRenderedPageBreak/>
          <w:t>forecast tool is used, it would be good to provide advice as to whether you can leave ρ</w:t>
        </w:r>
      </w:ins>
      <w:ins w:id="37" w:author="liz.brooks" w:date="2015-10-27T11:15:00Z">
        <w:r w:rsidR="00AD36F0">
          <w:rPr>
            <w:rFonts w:ascii="Times New Roman" w:hAnsi="Times New Roman" w:cs="Times New Roman"/>
            <w:sz w:val="24"/>
            <w:szCs w:val="24"/>
          </w:rPr>
          <w:t>=0 during the assessment model, then get a decent estimate of ρ</w:t>
        </w:r>
        <w:r w:rsidR="00AD36F0" w:rsidRPr="009B4D0B">
          <w:rPr>
            <w:rFonts w:ascii="Times New Roman" w:hAnsi="Times New Roman" w:cs="Times New Roman"/>
            <w:sz w:val="24"/>
            <w:szCs w:val="24"/>
          </w:rPr>
          <w:t xml:space="preserve"> </w:t>
        </w:r>
        <w:r w:rsidR="00AD36F0">
          <w:rPr>
            <w:rFonts w:ascii="Times New Roman" w:hAnsi="Times New Roman" w:cs="Times New Roman"/>
            <w:sz w:val="24"/>
            <w:szCs w:val="24"/>
          </w:rPr>
          <w:t>externally and just use it in forecasts.</w:t>
        </w:r>
      </w:ins>
    </w:p>
    <w:p w14:paraId="7B82C95A" w14:textId="77777777" w:rsidR="00194451" w:rsidRDefault="00AD36F0" w:rsidP="004A75D4">
      <w:pPr>
        <w:pStyle w:val="ListParagraph"/>
        <w:numPr>
          <w:ilvl w:val="0"/>
          <w:numId w:val="10"/>
        </w:numPr>
        <w:tabs>
          <w:tab w:val="left" w:pos="360"/>
        </w:tabs>
        <w:spacing w:after="0" w:line="240" w:lineRule="auto"/>
        <w:ind w:left="360"/>
        <w:jc w:val="both"/>
        <w:rPr>
          <w:ins w:id="38" w:author="liz.brooks" w:date="2015-10-27T12:15:00Z"/>
          <w:rFonts w:ascii="Times New Roman" w:hAnsi="Times New Roman" w:cs="Times New Roman"/>
          <w:sz w:val="24"/>
          <w:szCs w:val="24"/>
        </w:rPr>
      </w:pPr>
      <w:ins w:id="39" w:author="liz.brooks" w:date="2015-10-27T11:15:00Z">
        <w:r>
          <w:rPr>
            <w:rFonts w:ascii="Times New Roman" w:hAnsi="Times New Roman" w:cs="Times New Roman"/>
            <w:sz w:val="24"/>
            <w:szCs w:val="24"/>
          </w:rPr>
          <w:t>The reliability of forecasts degrades for high autocorrelation, especially beyond the first 5-10 years.  Rebuilding success is supposed to occur within 10 years, if feasible given life history</w:t>
        </w:r>
      </w:ins>
      <w:ins w:id="40" w:author="liz.brooks" w:date="2015-10-27T11:16:00Z">
        <w:r>
          <w:rPr>
            <w:rFonts w:ascii="Times New Roman" w:hAnsi="Times New Roman" w:cs="Times New Roman"/>
            <w:sz w:val="24"/>
            <w:szCs w:val="24"/>
          </w:rPr>
          <w:t>.  This suggests that progress towards rebuilding should be evaluated, and perhaps the assessment and forecast updated, within 5 years to avoid a “balloon payment” if overestimates in biomass are allowed to accumulate for too many years.</w:t>
        </w:r>
      </w:ins>
    </w:p>
    <w:p w14:paraId="63737083" w14:textId="77777777" w:rsidR="00194451" w:rsidRDefault="00A94E4B" w:rsidP="004A75D4">
      <w:pPr>
        <w:tabs>
          <w:tab w:val="left" w:pos="360"/>
        </w:tabs>
        <w:spacing w:after="0" w:line="240" w:lineRule="auto"/>
        <w:jc w:val="both"/>
        <w:rPr>
          <w:rFonts w:ascii="Times New Roman" w:hAnsi="Times New Roman"/>
          <w:sz w:val="24"/>
        </w:rPr>
      </w:pPr>
      <w:r w:rsidRPr="00807D16">
        <w:rPr>
          <w:rFonts w:ascii="Times New Roman" w:hAnsi="Times New Roman"/>
          <w:sz w:val="24"/>
        </w:rPr>
        <w:br w:type="page"/>
      </w:r>
    </w:p>
    <w:p w14:paraId="5EB0444E" w14:textId="77777777" w:rsidR="00FA358C" w:rsidRDefault="00CF54B6" w:rsidP="001673C4">
      <w:pPr>
        <w:tabs>
          <w:tab w:val="left" w:pos="360"/>
        </w:tabs>
        <w:spacing w:after="0" w:line="240" w:lineRule="auto"/>
        <w:jc w:val="both"/>
        <w:rPr>
          <w:rFonts w:ascii="Times New Roman" w:hAnsi="Times New Roman" w:cs="Times New Roman"/>
          <w:b/>
          <w:sz w:val="28"/>
          <w:szCs w:val="28"/>
        </w:rPr>
      </w:pPr>
      <w:r w:rsidRPr="00CF54B6">
        <w:rPr>
          <w:rFonts w:ascii="Times New Roman" w:hAnsi="Times New Roman" w:cs="Times New Roman"/>
          <w:b/>
          <w:sz w:val="28"/>
          <w:szCs w:val="28"/>
        </w:rPr>
        <w:lastRenderedPageBreak/>
        <w:t xml:space="preserve">6.  </w:t>
      </w:r>
      <w:r w:rsidR="00A94E4B" w:rsidRPr="00CF54B6">
        <w:rPr>
          <w:rFonts w:ascii="Times New Roman" w:hAnsi="Times New Roman" w:cs="Times New Roman"/>
          <w:b/>
          <w:sz w:val="28"/>
          <w:szCs w:val="28"/>
        </w:rPr>
        <w:t>Acknowledgements</w:t>
      </w:r>
    </w:p>
    <w:p w14:paraId="2B3941B3" w14:textId="77777777" w:rsidR="00FA358C" w:rsidRDefault="00A94E4B" w:rsidP="001673C4">
      <w:pPr>
        <w:tabs>
          <w:tab w:val="left" w:pos="360"/>
        </w:tabs>
        <w:spacing w:after="0" w:line="240" w:lineRule="auto"/>
        <w:jc w:val="both"/>
        <w:rPr>
          <w:rFonts w:ascii="Times New Roman" w:hAnsi="Times New Roman" w:cs="Times New Roman"/>
          <w:sz w:val="24"/>
          <w:szCs w:val="24"/>
        </w:rPr>
      </w:pPr>
      <w:r w:rsidRPr="00DD6BFB">
        <w:rPr>
          <w:rFonts w:ascii="Times New Roman" w:hAnsi="Times New Roman" w:cs="Times New Roman"/>
          <w:sz w:val="24"/>
          <w:szCs w:val="24"/>
        </w:rPr>
        <w:t>We gratefully acknowledge help from Ian Taylor, Chantel Wetzel, and Allan Hicks on implementation issues regarding ss3sim and forecasting within Stock Synthesis. This publication is partially funded by the Joint Institute for the Study of the Atmosphere and O</w:t>
      </w:r>
      <w:r>
        <w:rPr>
          <w:rFonts w:ascii="Times New Roman" w:hAnsi="Times New Roman" w:cs="Times New Roman"/>
          <w:sz w:val="24"/>
          <w:szCs w:val="24"/>
        </w:rPr>
        <w:t>c</w:t>
      </w:r>
      <w:r w:rsidRPr="00DD6BFB">
        <w:rPr>
          <w:rFonts w:ascii="Times New Roman" w:hAnsi="Times New Roman" w:cs="Times New Roman"/>
          <w:sz w:val="24"/>
          <w:szCs w:val="24"/>
        </w:rPr>
        <w:t xml:space="preserve">ean (JISAO) under NOAA Cooperative Agreement </w:t>
      </w:r>
      <w:proofErr w:type="gramStart"/>
      <w:r w:rsidRPr="00DD6BFB">
        <w:rPr>
          <w:rFonts w:ascii="Times New Roman" w:hAnsi="Times New Roman" w:cs="Times New Roman"/>
          <w:sz w:val="24"/>
          <w:szCs w:val="24"/>
        </w:rPr>
        <w:t xml:space="preserve">No. </w:t>
      </w:r>
      <w:r w:rsidRPr="00DD6BFB">
        <w:rPr>
          <w:rFonts w:ascii="Times New Roman" w:hAnsi="Times New Roman" w:cs="Times New Roman"/>
          <w:sz w:val="24"/>
          <w:szCs w:val="24"/>
          <w:highlight w:val="yellow"/>
        </w:rPr>
        <w:t>?</w:t>
      </w:r>
      <w:proofErr w:type="gramEnd"/>
      <w:r w:rsidRPr="00DD6BFB">
        <w:rPr>
          <w:rFonts w:ascii="Times New Roman" w:hAnsi="Times New Roman" w:cs="Times New Roman"/>
          <w:sz w:val="24"/>
          <w:szCs w:val="24"/>
        </w:rPr>
        <w:t xml:space="preserve">, Contribution No. </w:t>
      </w:r>
      <w:r w:rsidRPr="00DD6BFB">
        <w:rPr>
          <w:rFonts w:ascii="Times New Roman" w:hAnsi="Times New Roman" w:cs="Times New Roman"/>
          <w:sz w:val="24"/>
          <w:szCs w:val="24"/>
          <w:highlight w:val="yellow"/>
        </w:rPr>
        <w:t>?</w:t>
      </w:r>
      <w:r w:rsidRPr="00DD6BFB">
        <w:rPr>
          <w:rFonts w:ascii="Times New Roman" w:hAnsi="Times New Roman" w:cs="Times New Roman"/>
          <w:sz w:val="24"/>
          <w:szCs w:val="24"/>
        </w:rPr>
        <w:t xml:space="preserve">. Partial funding for KFJ was provided by </w:t>
      </w:r>
      <w:r w:rsidR="001673C4">
        <w:rPr>
          <w:rFonts w:ascii="Times New Roman" w:hAnsi="Times New Roman" w:cs="Times New Roman"/>
          <w:sz w:val="24"/>
          <w:szCs w:val="24"/>
        </w:rPr>
        <w:t xml:space="preserve">a grant from </w:t>
      </w:r>
      <w:r w:rsidRPr="00DD6BFB">
        <w:rPr>
          <w:rFonts w:ascii="Times New Roman" w:hAnsi="Times New Roman" w:cs="Times New Roman"/>
          <w:sz w:val="24"/>
          <w:szCs w:val="24"/>
        </w:rPr>
        <w:t>Washington Sea Grant</w:t>
      </w:r>
      <w:r w:rsidR="001673C4">
        <w:rPr>
          <w:rFonts w:ascii="Times New Roman" w:hAnsi="Times New Roman" w:cs="Times New Roman"/>
          <w:sz w:val="24"/>
          <w:szCs w:val="24"/>
        </w:rPr>
        <w:t>, University of Washington, pursuant to National Oceanic and Atmospheric Administration Award No. NA140AR4170078. The views expressed herein are those of the authors and do not necessarily reflect the views of NOAA or any of its sub-agencies</w:t>
      </w:r>
      <w:r w:rsidRPr="00DD6BFB">
        <w:rPr>
          <w:rFonts w:ascii="Times New Roman" w:hAnsi="Times New Roman" w:cs="Times New Roman"/>
          <w:sz w:val="24"/>
          <w:szCs w:val="24"/>
        </w:rPr>
        <w:t xml:space="preserve">. </w:t>
      </w:r>
    </w:p>
    <w:p w14:paraId="4E9A2FF1" w14:textId="77777777" w:rsidR="00FA358C" w:rsidRDefault="00A94E4B" w:rsidP="001673C4">
      <w:pPr>
        <w:tabs>
          <w:tab w:val="left" w:pos="360"/>
        </w:tabs>
        <w:spacing w:after="0" w:line="240" w:lineRule="auto"/>
        <w:jc w:val="both"/>
        <w:rPr>
          <w:rFonts w:ascii="Times New Roman" w:hAnsi="Times New Roman" w:cs="Times New Roman"/>
          <w:b/>
          <w:sz w:val="24"/>
          <w:szCs w:val="24"/>
        </w:rPr>
      </w:pPr>
      <w:r w:rsidRPr="00DD6BFB">
        <w:rPr>
          <w:rFonts w:ascii="Times New Roman" w:hAnsi="Times New Roman" w:cs="Times New Roman"/>
          <w:b/>
          <w:sz w:val="24"/>
          <w:szCs w:val="24"/>
        </w:rPr>
        <w:br w:type="page"/>
      </w:r>
    </w:p>
    <w:p w14:paraId="0C2E0812" w14:textId="77777777" w:rsidR="00FA358C" w:rsidRDefault="00A94E4B" w:rsidP="001673C4">
      <w:pPr>
        <w:tabs>
          <w:tab w:val="left" w:pos="360"/>
        </w:tabs>
        <w:spacing w:after="0" w:line="240" w:lineRule="auto"/>
        <w:rPr>
          <w:rFonts w:ascii="Times New Roman" w:hAnsi="Times New Roman" w:cs="Times New Roman"/>
          <w:b/>
          <w:sz w:val="24"/>
          <w:szCs w:val="24"/>
        </w:rPr>
      </w:pPr>
      <w:r w:rsidRPr="00DD6BFB">
        <w:rPr>
          <w:rFonts w:ascii="Times New Roman" w:hAnsi="Times New Roman" w:cs="Times New Roman"/>
          <w:b/>
          <w:sz w:val="24"/>
          <w:szCs w:val="24"/>
        </w:rPr>
        <w:lastRenderedPageBreak/>
        <w:t>References</w:t>
      </w:r>
    </w:p>
    <w:p w14:paraId="5CF85402" w14:textId="77777777" w:rsidR="00194451" w:rsidRDefault="00A94E4B">
      <w:pPr>
        <w:tabs>
          <w:tab w:val="left" w:pos="360"/>
        </w:tabs>
        <w:spacing w:after="0" w:line="240" w:lineRule="auto"/>
        <w:ind w:left="360" w:hanging="360"/>
        <w:rPr>
          <w:rFonts w:ascii="Times New Roman" w:hAnsi="Times New Roman" w:cs="Times New Roman"/>
          <w:sz w:val="24"/>
          <w:szCs w:val="24"/>
        </w:rPr>
      </w:pPr>
      <w:proofErr w:type="spellStart"/>
      <w:r w:rsidRPr="00DD6BFB">
        <w:rPr>
          <w:rFonts w:ascii="Times New Roman" w:hAnsi="Times New Roman" w:cs="Times New Roman"/>
          <w:sz w:val="24"/>
          <w:szCs w:val="24"/>
        </w:rPr>
        <w:t>Aanes</w:t>
      </w:r>
      <w:proofErr w:type="spellEnd"/>
      <w:r w:rsidRPr="00DD6BFB">
        <w:rPr>
          <w:rFonts w:ascii="Times New Roman" w:hAnsi="Times New Roman" w:cs="Times New Roman"/>
          <w:sz w:val="24"/>
          <w:szCs w:val="24"/>
        </w:rPr>
        <w:t>, S.</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Pennington, M.</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2003. On estimating the age composition of the commercial catch of Northeast Arctic cod from a </w:t>
      </w:r>
      <w:r w:rsidR="0034184D">
        <w:rPr>
          <w:rFonts w:ascii="Times New Roman" w:hAnsi="Times New Roman" w:cs="Times New Roman"/>
          <w:sz w:val="24"/>
          <w:szCs w:val="24"/>
        </w:rPr>
        <w:t>sample of clusters. ICES J.</w:t>
      </w:r>
      <w:r w:rsidRPr="00DD6BFB">
        <w:rPr>
          <w:rFonts w:ascii="Times New Roman" w:hAnsi="Times New Roman" w:cs="Times New Roman"/>
          <w:sz w:val="24"/>
          <w:szCs w:val="24"/>
        </w:rPr>
        <w:t xml:space="preserve"> Mar</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Sci</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60</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297-303.</w:t>
      </w:r>
    </w:p>
    <w:p w14:paraId="3DBBB6C8"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 xml:space="preserve">Anderson, S. C., </w:t>
      </w:r>
      <w:proofErr w:type="spellStart"/>
      <w:r w:rsidRPr="00DD6BFB">
        <w:rPr>
          <w:rFonts w:ascii="Times New Roman" w:hAnsi="Times New Roman" w:cs="Times New Roman"/>
          <w:sz w:val="24"/>
          <w:szCs w:val="24"/>
        </w:rPr>
        <w:t>Monnahan</w:t>
      </w:r>
      <w:proofErr w:type="spellEnd"/>
      <w:r w:rsidRPr="00DD6BFB">
        <w:rPr>
          <w:rFonts w:ascii="Times New Roman" w:hAnsi="Times New Roman" w:cs="Times New Roman"/>
          <w:sz w:val="24"/>
          <w:szCs w:val="24"/>
        </w:rPr>
        <w:t>, C.C.,</w:t>
      </w:r>
      <w:r w:rsidR="0034184D">
        <w:rPr>
          <w:rFonts w:ascii="Times New Roman" w:hAnsi="Times New Roman" w:cs="Times New Roman"/>
          <w:sz w:val="24"/>
          <w:szCs w:val="24"/>
        </w:rPr>
        <w:t xml:space="preserve"> Johnson, K.F., Ono, K.,</w:t>
      </w:r>
      <w:r w:rsidRPr="00DD6BFB">
        <w:rPr>
          <w:rFonts w:ascii="Times New Roman" w:hAnsi="Times New Roman" w:cs="Times New Roman"/>
          <w:sz w:val="24"/>
          <w:szCs w:val="24"/>
        </w:rPr>
        <w:t xml:space="preserve"> Valero, J.L.</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2014a. ss3sim: An R package for stock assessment simulation with Stock Synthesis. </w:t>
      </w:r>
      <w:proofErr w:type="spellStart"/>
      <w:r w:rsidRPr="00DD6BFB">
        <w:rPr>
          <w:rFonts w:ascii="Times New Roman" w:hAnsi="Times New Roman" w:cs="Times New Roman"/>
          <w:sz w:val="24"/>
          <w:szCs w:val="24"/>
        </w:rPr>
        <w:t>Plos</w:t>
      </w:r>
      <w:proofErr w:type="spellEnd"/>
      <w:r w:rsidRPr="00DD6BFB">
        <w:rPr>
          <w:rFonts w:ascii="Times New Roman" w:hAnsi="Times New Roman" w:cs="Times New Roman"/>
          <w:sz w:val="24"/>
          <w:szCs w:val="24"/>
        </w:rPr>
        <w:t xml:space="preserve"> One 9</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e92725</w:t>
      </w:r>
      <w:r w:rsidR="0034184D">
        <w:rPr>
          <w:rFonts w:ascii="Times New Roman" w:hAnsi="Times New Roman" w:cs="Times New Roman"/>
          <w:sz w:val="24"/>
          <w:szCs w:val="24"/>
        </w:rPr>
        <w:t>.</w:t>
      </w:r>
    </w:p>
    <w:p w14:paraId="655FD944" w14:textId="77777777" w:rsidR="00194451" w:rsidRDefault="0034184D">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Anderson, S.</w:t>
      </w:r>
      <w:r w:rsidR="00A94E4B" w:rsidRPr="00DD6BFB">
        <w:rPr>
          <w:rFonts w:ascii="Times New Roman" w:hAnsi="Times New Roman" w:cs="Times New Roman"/>
          <w:sz w:val="24"/>
          <w:szCs w:val="24"/>
        </w:rPr>
        <w:t xml:space="preserve">C., </w:t>
      </w:r>
      <w:proofErr w:type="spellStart"/>
      <w:r w:rsidR="00A94E4B" w:rsidRPr="00DD6BFB">
        <w:rPr>
          <w:rFonts w:ascii="Times New Roman" w:hAnsi="Times New Roman" w:cs="Times New Roman"/>
          <w:sz w:val="24"/>
          <w:szCs w:val="24"/>
        </w:rPr>
        <w:t>Monnahan</w:t>
      </w:r>
      <w:proofErr w:type="spellEnd"/>
      <w:r w:rsidR="00A94E4B" w:rsidRPr="00DD6BFB">
        <w:rPr>
          <w:rFonts w:ascii="Times New Roman" w:hAnsi="Times New Roman" w:cs="Times New Roman"/>
          <w:sz w:val="24"/>
          <w:szCs w:val="24"/>
        </w:rPr>
        <w:t>, C.C., Johnson, K.F., Ono, K., Valero, J.</w:t>
      </w:r>
      <w:r>
        <w:rPr>
          <w:rFonts w:ascii="Times New Roman" w:hAnsi="Times New Roman" w:cs="Times New Roman"/>
          <w:sz w:val="24"/>
          <w:szCs w:val="24"/>
        </w:rPr>
        <w:t>L., Cunningham, C.</w:t>
      </w:r>
      <w:r w:rsidR="00A94E4B" w:rsidRPr="00DD6BFB">
        <w:rPr>
          <w:rFonts w:ascii="Times New Roman" w:hAnsi="Times New Roman" w:cs="Times New Roman"/>
          <w:sz w:val="24"/>
          <w:szCs w:val="24"/>
        </w:rPr>
        <w:t xml:space="preserve">J., Hurtado-Ferro, F., </w:t>
      </w:r>
      <w:proofErr w:type="spellStart"/>
      <w:r w:rsidR="00A94E4B" w:rsidRPr="00DD6BFB">
        <w:rPr>
          <w:rFonts w:ascii="Times New Roman" w:hAnsi="Times New Roman" w:cs="Times New Roman"/>
          <w:sz w:val="24"/>
          <w:szCs w:val="24"/>
        </w:rPr>
        <w:t>Licandeo</w:t>
      </w:r>
      <w:proofErr w:type="spellEnd"/>
      <w:r w:rsidR="00A94E4B" w:rsidRPr="00DD6BFB">
        <w:rPr>
          <w:rFonts w:ascii="Times New Roman" w:hAnsi="Times New Roman" w:cs="Times New Roman"/>
          <w:sz w:val="24"/>
          <w:szCs w:val="24"/>
        </w:rPr>
        <w:t xml:space="preserve">, R., </w:t>
      </w:r>
      <w:proofErr w:type="spellStart"/>
      <w:r w:rsidR="00A94E4B" w:rsidRPr="00DD6BFB">
        <w:rPr>
          <w:rFonts w:ascii="Times New Roman" w:hAnsi="Times New Roman" w:cs="Times New Roman"/>
          <w:sz w:val="24"/>
          <w:szCs w:val="24"/>
        </w:rPr>
        <w:t>McGilliard</w:t>
      </w:r>
      <w:proofErr w:type="spellEnd"/>
      <w:r w:rsidR="00A94E4B" w:rsidRPr="00DD6BFB">
        <w:rPr>
          <w:rFonts w:ascii="Times New Roman" w:hAnsi="Times New Roman" w:cs="Times New Roman"/>
          <w:sz w:val="24"/>
          <w:szCs w:val="24"/>
        </w:rPr>
        <w:t xml:space="preserve">, C.R., </w:t>
      </w:r>
      <w:proofErr w:type="spellStart"/>
      <w:r w:rsidR="00A94E4B" w:rsidRPr="00DD6BFB">
        <w:rPr>
          <w:rFonts w:ascii="Times New Roman" w:hAnsi="Times New Roman" w:cs="Times New Roman"/>
          <w:sz w:val="24"/>
          <w:szCs w:val="24"/>
        </w:rPr>
        <w:t>Szuwalski</w:t>
      </w:r>
      <w:proofErr w:type="spellEnd"/>
      <w:r w:rsidR="00A94E4B" w:rsidRPr="00DD6BFB">
        <w:rPr>
          <w:rFonts w:ascii="Times New Roman" w:hAnsi="Times New Roman" w:cs="Times New Roman"/>
          <w:sz w:val="24"/>
          <w:szCs w:val="24"/>
        </w:rPr>
        <w:t>, C.S., Vert-pre, K.A.,</w:t>
      </w:r>
      <w:r>
        <w:rPr>
          <w:rFonts w:ascii="Times New Roman" w:hAnsi="Times New Roman" w:cs="Times New Roman"/>
          <w:sz w:val="24"/>
          <w:szCs w:val="24"/>
        </w:rPr>
        <w:t xml:space="preserve"> Whitten, A.</w:t>
      </w:r>
      <w:r w:rsidR="00A94E4B" w:rsidRPr="00DD6BFB">
        <w:rPr>
          <w:rFonts w:ascii="Times New Roman" w:hAnsi="Times New Roman" w:cs="Times New Roman"/>
          <w:sz w:val="24"/>
          <w:szCs w:val="24"/>
        </w:rPr>
        <w:t>R.</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2014b. ss3sim: Fisheries stock assessment simulation testing with Stock Synthesis. R package version 0.8.9.9.</w:t>
      </w:r>
    </w:p>
    <w:p w14:paraId="291EF1E7" w14:textId="77777777" w:rsidR="00194451" w:rsidRDefault="0034184D">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Clark, W.</w:t>
      </w:r>
      <w:r w:rsidR="00A94E4B" w:rsidRPr="00DD6BFB">
        <w:rPr>
          <w:rFonts w:ascii="Times New Roman" w:hAnsi="Times New Roman" w:cs="Times New Roman"/>
          <w:sz w:val="24"/>
          <w:szCs w:val="24"/>
        </w:rPr>
        <w:t>G.</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1991. </w:t>
      </w:r>
      <w:proofErr w:type="spellStart"/>
      <w:r w:rsidR="00A94E4B" w:rsidRPr="00DD6BFB">
        <w:rPr>
          <w:rFonts w:ascii="Times New Roman" w:hAnsi="Times New Roman" w:cs="Times New Roman"/>
          <w:sz w:val="24"/>
          <w:szCs w:val="24"/>
        </w:rPr>
        <w:t>Groundfish</w:t>
      </w:r>
      <w:proofErr w:type="spellEnd"/>
      <w:r w:rsidR="00A94E4B" w:rsidRPr="00DD6BFB">
        <w:rPr>
          <w:rFonts w:ascii="Times New Roman" w:hAnsi="Times New Roman" w:cs="Times New Roman"/>
          <w:sz w:val="24"/>
          <w:szCs w:val="24"/>
        </w:rPr>
        <w:t xml:space="preserve"> exploitation rates based on life hist</w:t>
      </w:r>
      <w:r>
        <w:rPr>
          <w:rFonts w:ascii="Times New Roman" w:hAnsi="Times New Roman" w:cs="Times New Roman"/>
          <w:sz w:val="24"/>
          <w:szCs w:val="24"/>
        </w:rPr>
        <w:t xml:space="preserve">ory parameters. Can. J. </w:t>
      </w:r>
      <w:r w:rsidR="00A94E4B" w:rsidRPr="00DD6BFB">
        <w:rPr>
          <w:rFonts w:ascii="Times New Roman" w:hAnsi="Times New Roman" w:cs="Times New Roman"/>
          <w:sz w:val="24"/>
          <w:szCs w:val="24"/>
        </w:rPr>
        <w:t>Fish</w:t>
      </w:r>
      <w:r>
        <w:rPr>
          <w:rFonts w:ascii="Times New Roman" w:hAnsi="Times New Roman" w:cs="Times New Roman"/>
          <w:sz w:val="24"/>
          <w:szCs w:val="24"/>
        </w:rPr>
        <w:t xml:space="preserve">. </w:t>
      </w:r>
      <w:proofErr w:type="spellStart"/>
      <w:r w:rsidR="00A94E4B" w:rsidRPr="00DD6BFB">
        <w:rPr>
          <w:rFonts w:ascii="Times New Roman" w:hAnsi="Times New Roman" w:cs="Times New Roman"/>
          <w:sz w:val="24"/>
          <w:szCs w:val="24"/>
        </w:rPr>
        <w:t>Aquat</w:t>
      </w:r>
      <w:proofErr w:type="spellEnd"/>
      <w:r>
        <w:rPr>
          <w:rFonts w:ascii="Times New Roman" w:hAnsi="Times New Roman" w:cs="Times New Roman"/>
          <w:sz w:val="24"/>
          <w:szCs w:val="24"/>
        </w:rPr>
        <w:t>.</w:t>
      </w:r>
      <w:r w:rsidR="00A94E4B" w:rsidRPr="00DD6BFB">
        <w:rPr>
          <w:rFonts w:ascii="Times New Roman" w:hAnsi="Times New Roman" w:cs="Times New Roman"/>
          <w:sz w:val="24"/>
          <w:szCs w:val="24"/>
        </w:rPr>
        <w:t xml:space="preserve"> Sci</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48</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734-750.</w:t>
      </w:r>
    </w:p>
    <w:p w14:paraId="2332E97C" w14:textId="77777777" w:rsidR="0034184D" w:rsidRDefault="0034184D">
      <w:pPr>
        <w:tabs>
          <w:tab w:val="left" w:pos="360"/>
        </w:tabs>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Deroba</w:t>
      </w:r>
      <w:proofErr w:type="spellEnd"/>
      <w:r>
        <w:rPr>
          <w:rFonts w:ascii="Times New Roman" w:hAnsi="Times New Roman" w:cs="Times New Roman"/>
          <w:sz w:val="24"/>
          <w:szCs w:val="24"/>
        </w:rPr>
        <w:t xml:space="preserve">, J.J., Butterworth, D.S., </w:t>
      </w:r>
      <w:proofErr w:type="spellStart"/>
      <w:r>
        <w:rPr>
          <w:rFonts w:ascii="Times New Roman" w:hAnsi="Times New Roman" w:cs="Times New Roman"/>
          <w:sz w:val="24"/>
          <w:szCs w:val="24"/>
        </w:rPr>
        <w:t>Methot</w:t>
      </w:r>
      <w:proofErr w:type="spellEnd"/>
      <w:r>
        <w:rPr>
          <w:rFonts w:ascii="Times New Roman" w:hAnsi="Times New Roman" w:cs="Times New Roman"/>
          <w:sz w:val="24"/>
          <w:szCs w:val="24"/>
        </w:rPr>
        <w:t xml:space="preserve">, R.D., Jr., De Oliveira, J.A.A., Fernandez, C., Nielsen, A., </w:t>
      </w:r>
      <w:proofErr w:type="spellStart"/>
      <w:r>
        <w:rPr>
          <w:rFonts w:ascii="Times New Roman" w:hAnsi="Times New Roman" w:cs="Times New Roman"/>
          <w:sz w:val="24"/>
          <w:szCs w:val="24"/>
        </w:rPr>
        <w:t>Cadrin</w:t>
      </w:r>
      <w:proofErr w:type="spellEnd"/>
      <w:r>
        <w:rPr>
          <w:rFonts w:ascii="Times New Roman" w:hAnsi="Times New Roman" w:cs="Times New Roman"/>
          <w:sz w:val="24"/>
          <w:szCs w:val="24"/>
        </w:rPr>
        <w:t>, S.X., Dickey-</w:t>
      </w:r>
      <w:proofErr w:type="spellStart"/>
      <w:r>
        <w:rPr>
          <w:rFonts w:ascii="Times New Roman" w:hAnsi="Times New Roman" w:cs="Times New Roman"/>
          <w:sz w:val="24"/>
          <w:szCs w:val="24"/>
        </w:rPr>
        <w:t>Collas</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Legault</w:t>
      </w:r>
      <w:proofErr w:type="spellEnd"/>
      <w:r>
        <w:rPr>
          <w:rFonts w:ascii="Times New Roman" w:hAnsi="Times New Roman" w:cs="Times New Roman"/>
          <w:sz w:val="24"/>
          <w:szCs w:val="24"/>
        </w:rPr>
        <w:t xml:space="preserve">, C.M., </w:t>
      </w:r>
      <w:proofErr w:type="spellStart"/>
      <w:r>
        <w:rPr>
          <w:rFonts w:ascii="Times New Roman" w:hAnsi="Times New Roman" w:cs="Times New Roman"/>
          <w:sz w:val="24"/>
          <w:szCs w:val="24"/>
        </w:rPr>
        <w:t>Ianelli</w:t>
      </w:r>
      <w:proofErr w:type="spellEnd"/>
      <w:r>
        <w:rPr>
          <w:rFonts w:ascii="Times New Roman" w:hAnsi="Times New Roman" w:cs="Times New Roman"/>
          <w:sz w:val="24"/>
          <w:szCs w:val="24"/>
        </w:rPr>
        <w:t xml:space="preserve">, J., Valero, J.L., Needle, C.L., O’Malley, J.M., Chang, Y-J., Thompson, G.G., Canales, C., Swain, D.P., Miller, D.C.M., </w:t>
      </w:r>
      <w:proofErr w:type="spellStart"/>
      <w:r>
        <w:rPr>
          <w:rFonts w:ascii="Times New Roman" w:hAnsi="Times New Roman" w:cs="Times New Roman"/>
          <w:sz w:val="24"/>
          <w:szCs w:val="24"/>
        </w:rPr>
        <w:t>Hintzen</w:t>
      </w:r>
      <w:proofErr w:type="spellEnd"/>
      <w:r>
        <w:rPr>
          <w:rFonts w:ascii="Times New Roman" w:hAnsi="Times New Roman" w:cs="Times New Roman"/>
          <w:sz w:val="24"/>
          <w:szCs w:val="24"/>
        </w:rPr>
        <w:t xml:space="preserve">, N.T., Bertignac, M., </w:t>
      </w:r>
      <w:proofErr w:type="spellStart"/>
      <w:r>
        <w:rPr>
          <w:rFonts w:ascii="Times New Roman" w:hAnsi="Times New Roman" w:cs="Times New Roman"/>
          <w:sz w:val="24"/>
          <w:szCs w:val="24"/>
        </w:rPr>
        <w:t>Ibaibarriaga</w:t>
      </w:r>
      <w:proofErr w:type="spellEnd"/>
      <w:r>
        <w:rPr>
          <w:rFonts w:ascii="Times New Roman" w:hAnsi="Times New Roman" w:cs="Times New Roman"/>
          <w:sz w:val="24"/>
          <w:szCs w:val="24"/>
        </w:rPr>
        <w:t xml:space="preserve">, L., Silva, A., </w:t>
      </w:r>
      <w:proofErr w:type="spellStart"/>
      <w:r>
        <w:rPr>
          <w:rFonts w:ascii="Times New Roman" w:hAnsi="Times New Roman" w:cs="Times New Roman"/>
          <w:sz w:val="24"/>
          <w:szCs w:val="24"/>
        </w:rPr>
        <w:t>Murta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Kell</w:t>
      </w:r>
      <w:proofErr w:type="spellEnd"/>
      <w:r>
        <w:rPr>
          <w:rFonts w:ascii="Times New Roman" w:hAnsi="Times New Roman" w:cs="Times New Roman"/>
          <w:sz w:val="24"/>
          <w:szCs w:val="24"/>
        </w:rPr>
        <w:t xml:space="preserve">, L.T., de Moor, C.L., Parma, A.M., </w:t>
      </w:r>
      <w:proofErr w:type="spellStart"/>
      <w:r>
        <w:rPr>
          <w:rFonts w:ascii="Times New Roman" w:hAnsi="Times New Roman" w:cs="Times New Roman"/>
          <w:sz w:val="24"/>
          <w:szCs w:val="24"/>
        </w:rPr>
        <w:t>Dichmont</w:t>
      </w:r>
      <w:proofErr w:type="spellEnd"/>
      <w:r>
        <w:rPr>
          <w:rFonts w:ascii="Times New Roman" w:hAnsi="Times New Roman" w:cs="Times New Roman"/>
          <w:sz w:val="24"/>
          <w:szCs w:val="24"/>
        </w:rPr>
        <w:t xml:space="preserve">, C.M., </w:t>
      </w:r>
      <w:proofErr w:type="spellStart"/>
      <w:r>
        <w:rPr>
          <w:rFonts w:ascii="Times New Roman" w:hAnsi="Times New Roman" w:cs="Times New Roman"/>
          <w:sz w:val="24"/>
          <w:szCs w:val="24"/>
        </w:rPr>
        <w:t>Restrepo</w:t>
      </w:r>
      <w:proofErr w:type="spellEnd"/>
      <w:r>
        <w:rPr>
          <w:rFonts w:ascii="Times New Roman" w:hAnsi="Times New Roman" w:cs="Times New Roman"/>
          <w:sz w:val="24"/>
          <w:szCs w:val="24"/>
        </w:rPr>
        <w:t xml:space="preserve">, V.R., Ye, Y., </w:t>
      </w:r>
      <w:proofErr w:type="spellStart"/>
      <w:r>
        <w:rPr>
          <w:rFonts w:ascii="Times New Roman" w:hAnsi="Times New Roman" w:cs="Times New Roman"/>
          <w:sz w:val="24"/>
          <w:szCs w:val="24"/>
        </w:rPr>
        <w:t>Jardim</w:t>
      </w:r>
      <w:proofErr w:type="spellEnd"/>
      <w:r>
        <w:rPr>
          <w:rFonts w:ascii="Times New Roman" w:hAnsi="Times New Roman" w:cs="Times New Roman"/>
          <w:sz w:val="24"/>
          <w:szCs w:val="24"/>
        </w:rPr>
        <w:t xml:space="preserve">, E., Spencer, P.D., </w:t>
      </w:r>
      <w:proofErr w:type="spellStart"/>
      <w:r>
        <w:rPr>
          <w:rFonts w:ascii="Times New Roman" w:hAnsi="Times New Roman" w:cs="Times New Roman"/>
          <w:sz w:val="24"/>
          <w:szCs w:val="24"/>
        </w:rPr>
        <w:t>Hanselman</w:t>
      </w:r>
      <w:proofErr w:type="spellEnd"/>
      <w:r>
        <w:rPr>
          <w:rFonts w:ascii="Times New Roman" w:hAnsi="Times New Roman" w:cs="Times New Roman"/>
          <w:sz w:val="24"/>
          <w:szCs w:val="24"/>
        </w:rPr>
        <w:t xml:space="preserve">, D.H., Blaylock, J., Mood, M., </w:t>
      </w:r>
      <w:proofErr w:type="spellStart"/>
      <w:r>
        <w:rPr>
          <w:rFonts w:ascii="Times New Roman" w:hAnsi="Times New Roman" w:cs="Times New Roman"/>
          <w:sz w:val="24"/>
          <w:szCs w:val="24"/>
        </w:rPr>
        <w:t>Hulson</w:t>
      </w:r>
      <w:proofErr w:type="spellEnd"/>
      <w:r>
        <w:rPr>
          <w:rFonts w:ascii="Times New Roman" w:hAnsi="Times New Roman" w:cs="Times New Roman"/>
          <w:sz w:val="24"/>
          <w:szCs w:val="24"/>
        </w:rPr>
        <w:t>, P.-J.F., 2015. Simulation testing the robustness of stock assessment models to error: some results from the ICES strategic initiative on stock assessment methods. ICES J. Mar. Sci. 72, 19-30.</w:t>
      </w:r>
    </w:p>
    <w:p w14:paraId="73340738" w14:textId="77777777" w:rsidR="00417EFF" w:rsidRDefault="00417EFF">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Hollowed, A.B., Hare, S.R., Wooster, W.S.</w:t>
      </w:r>
      <w:r w:rsidR="00CE7D31">
        <w:rPr>
          <w:rFonts w:ascii="Times New Roman" w:hAnsi="Times New Roman" w:cs="Times New Roman"/>
          <w:sz w:val="24"/>
          <w:szCs w:val="24"/>
        </w:rPr>
        <w:t>,</w:t>
      </w:r>
      <w:r>
        <w:rPr>
          <w:rFonts w:ascii="Times New Roman" w:hAnsi="Times New Roman" w:cs="Times New Roman"/>
          <w:sz w:val="24"/>
          <w:szCs w:val="24"/>
        </w:rPr>
        <w:t xml:space="preserve"> 2001. Pacific Basin climate variability and patterns of Northeast Pacific marine fish production. </w:t>
      </w:r>
      <w:proofErr w:type="spellStart"/>
      <w:r>
        <w:rPr>
          <w:rFonts w:ascii="Times New Roman" w:hAnsi="Times New Roman" w:cs="Times New Roman"/>
          <w:sz w:val="24"/>
          <w:szCs w:val="24"/>
        </w:rPr>
        <w:t>Prog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Ocean</w:t>
      </w:r>
      <w:r w:rsidR="00DB3ADA">
        <w:rPr>
          <w:rFonts w:ascii="Times New Roman" w:hAnsi="Times New Roman" w:cs="Times New Roman"/>
          <w:sz w:val="24"/>
          <w:szCs w:val="24"/>
        </w:rPr>
        <w:t>ogr</w:t>
      </w:r>
      <w:proofErr w:type="spellEnd"/>
      <w:r>
        <w:rPr>
          <w:rFonts w:ascii="Times New Roman" w:hAnsi="Times New Roman" w:cs="Times New Roman"/>
          <w:sz w:val="24"/>
          <w:szCs w:val="24"/>
        </w:rPr>
        <w:t>. 1-4</w:t>
      </w:r>
      <w:r w:rsidR="00CE7D31">
        <w:rPr>
          <w:rFonts w:ascii="Times New Roman" w:hAnsi="Times New Roman" w:cs="Times New Roman"/>
          <w:sz w:val="24"/>
          <w:szCs w:val="24"/>
        </w:rPr>
        <w:t>,</w:t>
      </w:r>
      <w:r>
        <w:rPr>
          <w:rFonts w:ascii="Times New Roman" w:hAnsi="Times New Roman" w:cs="Times New Roman"/>
          <w:sz w:val="24"/>
          <w:szCs w:val="24"/>
        </w:rPr>
        <w:t xml:space="preserve"> 257-282.</w:t>
      </w:r>
    </w:p>
    <w:p w14:paraId="2E05F2FF"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Holt, C.A.,</w:t>
      </w:r>
      <w:r w:rsidR="00A94E4B" w:rsidRPr="00DD6BFB">
        <w:rPr>
          <w:rFonts w:ascii="Times New Roman" w:hAnsi="Times New Roman" w:cs="Times New Roman"/>
          <w:sz w:val="24"/>
          <w:szCs w:val="24"/>
        </w:rPr>
        <w:t xml:space="preserve"> Punt, A.E.</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2009. Incorporating climate information into rebuilding plans for overfished </w:t>
      </w:r>
      <w:proofErr w:type="spellStart"/>
      <w:r w:rsidR="00A94E4B" w:rsidRPr="00DD6BFB">
        <w:rPr>
          <w:rFonts w:ascii="Times New Roman" w:hAnsi="Times New Roman" w:cs="Times New Roman"/>
          <w:sz w:val="24"/>
          <w:szCs w:val="24"/>
        </w:rPr>
        <w:t>groundfish</w:t>
      </w:r>
      <w:proofErr w:type="spellEnd"/>
      <w:r w:rsidR="00A94E4B" w:rsidRPr="00DD6BFB">
        <w:rPr>
          <w:rFonts w:ascii="Times New Roman" w:hAnsi="Times New Roman" w:cs="Times New Roman"/>
          <w:sz w:val="24"/>
          <w:szCs w:val="24"/>
        </w:rPr>
        <w:t xml:space="preserve"> species of the U.S. west coast. Fish</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Res</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100</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57-67.</w:t>
      </w:r>
    </w:p>
    <w:p w14:paraId="3547D9A8" w14:textId="77777777" w:rsidR="00194451" w:rsidRDefault="00CE7D31">
      <w:pPr>
        <w:tabs>
          <w:tab w:val="left" w:pos="360"/>
        </w:tabs>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Hulson</w:t>
      </w:r>
      <w:proofErr w:type="spellEnd"/>
      <w:r>
        <w:rPr>
          <w:rFonts w:ascii="Times New Roman" w:hAnsi="Times New Roman" w:cs="Times New Roman"/>
          <w:sz w:val="24"/>
          <w:szCs w:val="24"/>
        </w:rPr>
        <w:t>, P-J.</w:t>
      </w:r>
      <w:r w:rsidR="00A94E4B" w:rsidRPr="00DD6BFB">
        <w:rPr>
          <w:rFonts w:ascii="Times New Roman" w:hAnsi="Times New Roman" w:cs="Times New Roman"/>
          <w:sz w:val="24"/>
          <w:szCs w:val="24"/>
        </w:rPr>
        <w:t xml:space="preserve">F., </w:t>
      </w:r>
      <w:proofErr w:type="spellStart"/>
      <w:r w:rsidR="00A94E4B" w:rsidRPr="00DD6BFB">
        <w:rPr>
          <w:rFonts w:ascii="Times New Roman" w:hAnsi="Times New Roman" w:cs="Times New Roman"/>
          <w:sz w:val="24"/>
          <w:szCs w:val="24"/>
        </w:rPr>
        <w:t>Hanselman</w:t>
      </w:r>
      <w:proofErr w:type="spellEnd"/>
      <w:r w:rsidR="00A94E4B" w:rsidRPr="00DD6BFB">
        <w:rPr>
          <w:rFonts w:ascii="Times New Roman" w:hAnsi="Times New Roman" w:cs="Times New Roman"/>
          <w:sz w:val="24"/>
          <w:szCs w:val="24"/>
        </w:rPr>
        <w:t>, D.H., Quinn, T.J., II.</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2011. Effects of process and observation errors on effective sample size of fishery and survey age and length composition using variance ration and </w:t>
      </w:r>
      <w:r>
        <w:rPr>
          <w:rFonts w:ascii="Times New Roman" w:hAnsi="Times New Roman" w:cs="Times New Roman"/>
          <w:sz w:val="24"/>
          <w:szCs w:val="24"/>
        </w:rPr>
        <w:t>likelihood methods. ICES J.</w:t>
      </w:r>
      <w:r w:rsidR="00A94E4B" w:rsidRPr="00DD6BFB">
        <w:rPr>
          <w:rFonts w:ascii="Times New Roman" w:hAnsi="Times New Roman" w:cs="Times New Roman"/>
          <w:sz w:val="24"/>
          <w:szCs w:val="24"/>
        </w:rPr>
        <w:t xml:space="preserve"> Mar</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Sci</w:t>
      </w:r>
      <w:r>
        <w:rPr>
          <w:rFonts w:ascii="Times New Roman" w:hAnsi="Times New Roman" w:cs="Times New Roman"/>
          <w:sz w:val="24"/>
          <w:szCs w:val="24"/>
        </w:rPr>
        <w:t>. 68,</w:t>
      </w:r>
      <w:r w:rsidR="00A94E4B" w:rsidRPr="00DD6BFB">
        <w:rPr>
          <w:rFonts w:ascii="Times New Roman" w:hAnsi="Times New Roman" w:cs="Times New Roman"/>
          <w:sz w:val="24"/>
          <w:szCs w:val="24"/>
        </w:rPr>
        <w:t xml:space="preserve"> 1548-1557.</w:t>
      </w:r>
    </w:p>
    <w:p w14:paraId="2075E4A4" w14:textId="77777777" w:rsidR="00194451" w:rsidRDefault="00A94E4B">
      <w:pPr>
        <w:tabs>
          <w:tab w:val="left" w:pos="360"/>
        </w:tabs>
        <w:spacing w:after="0" w:line="240" w:lineRule="auto"/>
        <w:ind w:left="360" w:hanging="360"/>
        <w:rPr>
          <w:rFonts w:ascii="Times New Roman" w:hAnsi="Times New Roman" w:cs="Times New Roman"/>
          <w:sz w:val="24"/>
        </w:rPr>
      </w:pPr>
      <w:proofErr w:type="spellStart"/>
      <w:r>
        <w:rPr>
          <w:rFonts w:ascii="Times New Roman" w:hAnsi="Times New Roman" w:cs="Times New Roman"/>
          <w:sz w:val="24"/>
        </w:rPr>
        <w:t>Methot</w:t>
      </w:r>
      <w:proofErr w:type="spellEnd"/>
      <w:r>
        <w:rPr>
          <w:rFonts w:ascii="Times New Roman" w:hAnsi="Times New Roman" w:cs="Times New Roman"/>
          <w:sz w:val="24"/>
        </w:rPr>
        <w:t>, R.D., Taylor, I.G.</w:t>
      </w:r>
      <w:r w:rsidR="00CE7D31">
        <w:rPr>
          <w:rFonts w:ascii="Times New Roman" w:hAnsi="Times New Roman" w:cs="Times New Roman"/>
          <w:sz w:val="24"/>
        </w:rPr>
        <w:t>,</w:t>
      </w:r>
      <w:r>
        <w:rPr>
          <w:rFonts w:ascii="Times New Roman" w:hAnsi="Times New Roman" w:cs="Times New Roman"/>
          <w:sz w:val="24"/>
        </w:rPr>
        <w:t xml:space="preserve"> 2011. Adjusting for bias due to variability of estimated recruitments in fishery assessment models. Can. J. Fish. </w:t>
      </w:r>
      <w:proofErr w:type="spellStart"/>
      <w:r>
        <w:rPr>
          <w:rFonts w:ascii="Times New Roman" w:hAnsi="Times New Roman" w:cs="Times New Roman"/>
          <w:sz w:val="24"/>
        </w:rPr>
        <w:t>Aquat</w:t>
      </w:r>
      <w:proofErr w:type="spellEnd"/>
      <w:r>
        <w:rPr>
          <w:rFonts w:ascii="Times New Roman" w:hAnsi="Times New Roman" w:cs="Times New Roman"/>
          <w:sz w:val="24"/>
        </w:rPr>
        <w:t>. Sci. 68</w:t>
      </w:r>
      <w:r w:rsidR="00CE7D31">
        <w:rPr>
          <w:rFonts w:ascii="Times New Roman" w:hAnsi="Times New Roman" w:cs="Times New Roman"/>
          <w:sz w:val="24"/>
        </w:rPr>
        <w:t>,</w:t>
      </w:r>
      <w:r>
        <w:rPr>
          <w:rFonts w:ascii="Times New Roman" w:hAnsi="Times New Roman" w:cs="Times New Roman"/>
          <w:sz w:val="24"/>
        </w:rPr>
        <w:t xml:space="preserve"> 1744-1760.</w:t>
      </w:r>
    </w:p>
    <w:p w14:paraId="65D11C8D" w14:textId="77777777" w:rsidR="00194451" w:rsidRDefault="00A94E4B">
      <w:pPr>
        <w:tabs>
          <w:tab w:val="left" w:pos="360"/>
        </w:tabs>
        <w:spacing w:after="0" w:line="240" w:lineRule="auto"/>
        <w:ind w:left="360" w:hanging="360"/>
        <w:rPr>
          <w:rFonts w:ascii="Times New Roman" w:hAnsi="Times New Roman" w:cs="Times New Roman"/>
          <w:sz w:val="24"/>
        </w:rPr>
      </w:pPr>
      <w:proofErr w:type="spellStart"/>
      <w:r w:rsidRPr="000C4709">
        <w:rPr>
          <w:rFonts w:ascii="Times New Roman" w:hAnsi="Times New Roman" w:cs="Times New Roman"/>
          <w:sz w:val="24"/>
        </w:rPr>
        <w:t>Methot</w:t>
      </w:r>
      <w:proofErr w:type="spellEnd"/>
      <w:r w:rsidRPr="000C4709">
        <w:rPr>
          <w:rFonts w:ascii="Times New Roman" w:hAnsi="Times New Roman" w:cs="Times New Roman"/>
          <w:sz w:val="24"/>
        </w:rPr>
        <w:t>, R.D., Wetzel, C.R.</w:t>
      </w:r>
      <w:r w:rsidR="00CE7D31">
        <w:rPr>
          <w:rFonts w:ascii="Times New Roman" w:hAnsi="Times New Roman" w:cs="Times New Roman"/>
          <w:sz w:val="24"/>
        </w:rPr>
        <w:t>,</w:t>
      </w:r>
      <w:r w:rsidRPr="000C4709">
        <w:rPr>
          <w:rFonts w:ascii="Times New Roman" w:hAnsi="Times New Roman" w:cs="Times New Roman"/>
          <w:sz w:val="24"/>
        </w:rPr>
        <w:t xml:space="preserve"> 2013. Stock synthesis: </w:t>
      </w:r>
      <w:r w:rsidR="00CE7D31">
        <w:rPr>
          <w:rFonts w:ascii="Times New Roman" w:hAnsi="Times New Roman" w:cs="Times New Roman"/>
          <w:sz w:val="24"/>
        </w:rPr>
        <w:t>a</w:t>
      </w:r>
      <w:r w:rsidRPr="000C4709">
        <w:rPr>
          <w:rFonts w:ascii="Times New Roman" w:hAnsi="Times New Roman" w:cs="Times New Roman"/>
          <w:sz w:val="24"/>
        </w:rPr>
        <w:t xml:space="preserve"> biological and statistical framework for fish stock assessment and fishery management. Fish. Res. </w:t>
      </w:r>
      <w:r w:rsidRPr="00DB3ADA">
        <w:rPr>
          <w:rFonts w:ascii="Times New Roman" w:hAnsi="Times New Roman" w:cs="Times New Roman"/>
          <w:bCs/>
          <w:sz w:val="24"/>
        </w:rPr>
        <w:t>142</w:t>
      </w:r>
      <w:r w:rsidR="00CE7D31">
        <w:rPr>
          <w:rFonts w:ascii="Times New Roman" w:hAnsi="Times New Roman" w:cs="Times New Roman"/>
          <w:bCs/>
          <w:sz w:val="24"/>
        </w:rPr>
        <w:t>,</w:t>
      </w:r>
      <w:r w:rsidRPr="000C4709">
        <w:rPr>
          <w:rFonts w:ascii="Times New Roman" w:hAnsi="Times New Roman" w:cs="Times New Roman"/>
          <w:sz w:val="24"/>
        </w:rPr>
        <w:t xml:space="preserve"> 86–99.</w:t>
      </w:r>
    </w:p>
    <w:p w14:paraId="2241372C" w14:textId="77777777" w:rsidR="00E350F2" w:rsidRPr="00183512" w:rsidRDefault="00CE7D31" w:rsidP="00183512">
      <w:pPr>
        <w:spacing w:after="0" w:line="240" w:lineRule="auto"/>
        <w:ind w:left="720" w:hanging="720"/>
        <w:jc w:val="both"/>
        <w:rPr>
          <w:rFonts w:ascii="Times New Roman" w:hAnsi="Times New Roman"/>
          <w:sz w:val="24"/>
          <w:szCs w:val="24"/>
        </w:rPr>
      </w:pPr>
      <w:proofErr w:type="spellStart"/>
      <w:r>
        <w:rPr>
          <w:rFonts w:ascii="Times New Roman" w:hAnsi="Times New Roman"/>
          <w:sz w:val="24"/>
          <w:szCs w:val="24"/>
        </w:rPr>
        <w:t>Methot</w:t>
      </w:r>
      <w:proofErr w:type="spellEnd"/>
      <w:r w:rsidR="00E350F2" w:rsidRPr="00183512">
        <w:rPr>
          <w:rFonts w:ascii="Times New Roman" w:hAnsi="Times New Roman"/>
          <w:sz w:val="24"/>
          <w:szCs w:val="24"/>
        </w:rPr>
        <w:t>, R.D.,</w:t>
      </w:r>
      <w:r>
        <w:rPr>
          <w:rFonts w:ascii="Times New Roman" w:hAnsi="Times New Roman"/>
          <w:sz w:val="24"/>
          <w:szCs w:val="24"/>
        </w:rPr>
        <w:t xml:space="preserve"> Jr.,</w:t>
      </w:r>
      <w:r w:rsidR="00E350F2" w:rsidRPr="00183512">
        <w:rPr>
          <w:rFonts w:ascii="Times New Roman" w:hAnsi="Times New Roman"/>
          <w:sz w:val="24"/>
          <w:szCs w:val="24"/>
        </w:rPr>
        <w:t xml:space="preserve"> </w:t>
      </w:r>
      <w:proofErr w:type="spellStart"/>
      <w:r w:rsidR="00E350F2" w:rsidRPr="00183512">
        <w:rPr>
          <w:rFonts w:ascii="Times New Roman" w:hAnsi="Times New Roman"/>
          <w:sz w:val="24"/>
          <w:szCs w:val="24"/>
        </w:rPr>
        <w:t>Tromble</w:t>
      </w:r>
      <w:proofErr w:type="spellEnd"/>
      <w:r w:rsidR="00E350F2" w:rsidRPr="00183512">
        <w:rPr>
          <w:rFonts w:ascii="Times New Roman" w:hAnsi="Times New Roman"/>
          <w:sz w:val="24"/>
          <w:szCs w:val="24"/>
        </w:rPr>
        <w:t>, G.R., Lambert, D.M.</w:t>
      </w:r>
      <w:r>
        <w:rPr>
          <w:rFonts w:ascii="Times New Roman" w:hAnsi="Times New Roman"/>
          <w:sz w:val="24"/>
          <w:szCs w:val="24"/>
        </w:rPr>
        <w:t>,</w:t>
      </w:r>
      <w:r w:rsidR="00E350F2" w:rsidRPr="00183512">
        <w:rPr>
          <w:rFonts w:ascii="Times New Roman" w:hAnsi="Times New Roman"/>
          <w:sz w:val="24"/>
          <w:szCs w:val="24"/>
        </w:rPr>
        <w:t xml:space="preserve"> Greene, K.E.</w:t>
      </w:r>
      <w:proofErr w:type="gramStart"/>
      <w:r>
        <w:rPr>
          <w:rFonts w:ascii="Times New Roman" w:hAnsi="Times New Roman"/>
          <w:sz w:val="24"/>
          <w:szCs w:val="24"/>
        </w:rPr>
        <w:t>,</w:t>
      </w:r>
      <w:r w:rsidR="00E350F2" w:rsidRPr="00183512">
        <w:rPr>
          <w:rFonts w:ascii="Times New Roman" w:hAnsi="Times New Roman"/>
          <w:sz w:val="24"/>
          <w:szCs w:val="24"/>
        </w:rPr>
        <w:t xml:space="preserve">  2013</w:t>
      </w:r>
      <w:proofErr w:type="gramEnd"/>
      <w:r w:rsidR="00E350F2" w:rsidRPr="00183512">
        <w:rPr>
          <w:rFonts w:ascii="Times New Roman" w:hAnsi="Times New Roman"/>
          <w:sz w:val="24"/>
          <w:szCs w:val="24"/>
        </w:rPr>
        <w:t>.  Implementing a science-based system for preventing overfishing and guiding sustainable fisheries in the U.S.</w:t>
      </w:r>
      <w:r w:rsidR="00DB3ADA">
        <w:rPr>
          <w:rFonts w:ascii="Times New Roman" w:hAnsi="Times New Roman"/>
          <w:sz w:val="24"/>
          <w:szCs w:val="24"/>
        </w:rPr>
        <w:t xml:space="preserve"> </w:t>
      </w:r>
      <w:r w:rsidR="00E350F2" w:rsidRPr="00183512">
        <w:rPr>
          <w:rFonts w:ascii="Times New Roman" w:hAnsi="Times New Roman"/>
          <w:sz w:val="24"/>
          <w:szCs w:val="24"/>
        </w:rPr>
        <w:t>ICES J</w:t>
      </w:r>
      <w:r w:rsidR="00183512" w:rsidRPr="00183512">
        <w:rPr>
          <w:rFonts w:ascii="Times New Roman" w:hAnsi="Times New Roman"/>
          <w:sz w:val="24"/>
          <w:szCs w:val="24"/>
        </w:rPr>
        <w:t xml:space="preserve">. </w:t>
      </w:r>
      <w:r w:rsidR="00E350F2" w:rsidRPr="00183512">
        <w:rPr>
          <w:rFonts w:ascii="Times New Roman" w:hAnsi="Times New Roman"/>
          <w:sz w:val="24"/>
          <w:szCs w:val="24"/>
        </w:rPr>
        <w:t>M</w:t>
      </w:r>
      <w:r w:rsidR="00183512" w:rsidRPr="00183512">
        <w:rPr>
          <w:rFonts w:ascii="Times New Roman" w:hAnsi="Times New Roman"/>
          <w:sz w:val="24"/>
          <w:szCs w:val="24"/>
        </w:rPr>
        <w:t xml:space="preserve">ar. </w:t>
      </w:r>
      <w:r w:rsidR="00E350F2" w:rsidRPr="00183512">
        <w:rPr>
          <w:rFonts w:ascii="Times New Roman" w:hAnsi="Times New Roman"/>
          <w:sz w:val="24"/>
          <w:szCs w:val="24"/>
        </w:rPr>
        <w:t>S</w:t>
      </w:r>
      <w:r w:rsidR="00183512" w:rsidRPr="00183512">
        <w:rPr>
          <w:rFonts w:ascii="Times New Roman" w:hAnsi="Times New Roman"/>
          <w:sz w:val="24"/>
          <w:szCs w:val="24"/>
        </w:rPr>
        <w:t>ci</w:t>
      </w:r>
      <w:r w:rsidR="00E350F2" w:rsidRPr="00183512">
        <w:rPr>
          <w:rFonts w:ascii="Times New Roman" w:hAnsi="Times New Roman"/>
          <w:sz w:val="24"/>
          <w:szCs w:val="24"/>
        </w:rPr>
        <w:t>.</w:t>
      </w:r>
      <w:r w:rsidR="00183512">
        <w:rPr>
          <w:rFonts w:ascii="Times New Roman" w:hAnsi="Times New Roman"/>
          <w:sz w:val="24"/>
          <w:szCs w:val="24"/>
        </w:rPr>
        <w:t xml:space="preserve"> </w:t>
      </w:r>
      <w:r>
        <w:rPr>
          <w:rFonts w:ascii="Times New Roman" w:hAnsi="Times New Roman"/>
          <w:sz w:val="24"/>
          <w:szCs w:val="24"/>
        </w:rPr>
        <w:t>71,</w:t>
      </w:r>
      <w:r w:rsidR="00183512" w:rsidRPr="00183512">
        <w:rPr>
          <w:rFonts w:ascii="Times New Roman" w:hAnsi="Times New Roman"/>
          <w:sz w:val="24"/>
          <w:szCs w:val="24"/>
        </w:rPr>
        <w:t xml:space="preserve"> 183-194. </w:t>
      </w:r>
      <w:r w:rsidR="00E350F2" w:rsidRPr="00183512">
        <w:rPr>
          <w:rFonts w:ascii="Times New Roman" w:hAnsi="Times New Roman"/>
          <w:sz w:val="24"/>
          <w:szCs w:val="24"/>
        </w:rPr>
        <w:t>10.1093/</w:t>
      </w:r>
      <w:proofErr w:type="spellStart"/>
      <w:r w:rsidR="00E350F2" w:rsidRPr="00183512">
        <w:rPr>
          <w:rFonts w:ascii="Times New Roman" w:hAnsi="Times New Roman"/>
          <w:sz w:val="24"/>
          <w:szCs w:val="24"/>
        </w:rPr>
        <w:t>icesjms</w:t>
      </w:r>
      <w:proofErr w:type="spellEnd"/>
      <w:r w:rsidR="00E350F2" w:rsidRPr="00183512">
        <w:rPr>
          <w:rFonts w:ascii="Times New Roman" w:hAnsi="Times New Roman"/>
          <w:sz w:val="24"/>
          <w:szCs w:val="24"/>
        </w:rPr>
        <w:t>/fst119</w:t>
      </w:r>
    </w:p>
    <w:p w14:paraId="3AEE66AE"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Maunder, M.</w:t>
      </w:r>
      <w:r w:rsidR="00A94E4B" w:rsidRPr="00DD6BFB">
        <w:rPr>
          <w:rFonts w:ascii="Times New Roman" w:hAnsi="Times New Roman" w:cs="Times New Roman"/>
          <w:sz w:val="24"/>
          <w:szCs w:val="24"/>
        </w:rPr>
        <w:t>N.</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2011. Review and evaluation of likelihood functions for composition data in stock-assessment models: estimating the effective sample size. Fish</w:t>
      </w:r>
      <w:r>
        <w:rPr>
          <w:rFonts w:ascii="Times New Roman" w:hAnsi="Times New Roman" w:cs="Times New Roman"/>
          <w:sz w:val="24"/>
          <w:szCs w:val="24"/>
        </w:rPr>
        <w:t>. Res.</w:t>
      </w:r>
      <w:r w:rsidR="00A94E4B" w:rsidRPr="00DD6BFB">
        <w:rPr>
          <w:rFonts w:ascii="Times New Roman" w:hAnsi="Times New Roman" w:cs="Times New Roman"/>
          <w:sz w:val="24"/>
          <w:szCs w:val="24"/>
        </w:rPr>
        <w:t xml:space="preserve"> 109</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92-99.</w:t>
      </w:r>
    </w:p>
    <w:p w14:paraId="66E5F6ED" w14:textId="77777777" w:rsidR="00194451" w:rsidRDefault="00CE7D31">
      <w:pPr>
        <w:tabs>
          <w:tab w:val="left" w:pos="360"/>
        </w:tabs>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Mueter</w:t>
      </w:r>
      <w:proofErr w:type="spellEnd"/>
      <w:r>
        <w:rPr>
          <w:rFonts w:ascii="Times New Roman" w:hAnsi="Times New Roman" w:cs="Times New Roman"/>
          <w:sz w:val="24"/>
          <w:szCs w:val="24"/>
        </w:rPr>
        <w:t>, F.</w:t>
      </w:r>
      <w:r w:rsidR="00A94E4B" w:rsidRPr="00817E61">
        <w:rPr>
          <w:rFonts w:ascii="Times New Roman" w:hAnsi="Times New Roman" w:cs="Times New Roman"/>
          <w:sz w:val="24"/>
          <w:szCs w:val="24"/>
        </w:rPr>
        <w:t xml:space="preserve">J., </w:t>
      </w:r>
      <w:proofErr w:type="spellStart"/>
      <w:r w:rsidR="00A94E4B" w:rsidRPr="00817E61">
        <w:rPr>
          <w:rFonts w:ascii="Times New Roman" w:hAnsi="Times New Roman" w:cs="Times New Roman"/>
          <w:sz w:val="24"/>
          <w:szCs w:val="24"/>
        </w:rPr>
        <w:t>Boldt</w:t>
      </w:r>
      <w:proofErr w:type="spellEnd"/>
      <w:r w:rsidR="00A94E4B" w:rsidRPr="00817E61">
        <w:rPr>
          <w:rFonts w:ascii="Times New Roman" w:hAnsi="Times New Roman" w:cs="Times New Roman"/>
          <w:sz w:val="24"/>
          <w:szCs w:val="24"/>
        </w:rPr>
        <w:t xml:space="preserve">, J.L., </w:t>
      </w:r>
      <w:proofErr w:type="spellStart"/>
      <w:r w:rsidR="00A94E4B" w:rsidRPr="00817E61">
        <w:rPr>
          <w:rFonts w:ascii="Times New Roman" w:hAnsi="Times New Roman" w:cs="Times New Roman"/>
          <w:sz w:val="24"/>
          <w:szCs w:val="24"/>
        </w:rPr>
        <w:t>Megrey</w:t>
      </w:r>
      <w:proofErr w:type="spellEnd"/>
      <w:r w:rsidR="00A94E4B" w:rsidRPr="00817E61">
        <w:rPr>
          <w:rFonts w:ascii="Times New Roman" w:hAnsi="Times New Roman" w:cs="Times New Roman"/>
          <w:sz w:val="24"/>
          <w:szCs w:val="24"/>
        </w:rPr>
        <w:t>, B.A., Peterman, R.M.</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2007. Recruitment and survival of Northeast Pacific Ocean fish stocks: temporal trends, covariation, and regime shifts. Can</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J</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Fish</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w:t>
      </w:r>
      <w:proofErr w:type="spellStart"/>
      <w:r w:rsidR="00A94E4B" w:rsidRPr="00817E61">
        <w:rPr>
          <w:rFonts w:ascii="Times New Roman" w:hAnsi="Times New Roman" w:cs="Times New Roman"/>
          <w:sz w:val="24"/>
          <w:szCs w:val="24"/>
        </w:rPr>
        <w:t>Aquat</w:t>
      </w:r>
      <w:proofErr w:type="spellEnd"/>
      <w:r>
        <w:rPr>
          <w:rFonts w:ascii="Times New Roman" w:hAnsi="Times New Roman" w:cs="Times New Roman"/>
          <w:sz w:val="24"/>
          <w:szCs w:val="24"/>
        </w:rPr>
        <w:t>.</w:t>
      </w:r>
      <w:r w:rsidR="00A94E4B" w:rsidRPr="00817E61">
        <w:rPr>
          <w:rFonts w:ascii="Times New Roman" w:hAnsi="Times New Roman" w:cs="Times New Roman"/>
          <w:sz w:val="24"/>
          <w:szCs w:val="24"/>
        </w:rPr>
        <w:t xml:space="preserve"> Sci</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64</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911-927.</w:t>
      </w:r>
    </w:p>
    <w:p w14:paraId="1F3EDA82" w14:textId="77777777" w:rsidR="00194451" w:rsidRDefault="00A94E4B">
      <w:pPr>
        <w:tabs>
          <w:tab w:val="left" w:pos="360"/>
        </w:tabs>
        <w:spacing w:after="0" w:line="240" w:lineRule="auto"/>
        <w:ind w:left="360" w:hanging="360"/>
        <w:rPr>
          <w:rFonts w:ascii="Times New Roman" w:hAnsi="Times New Roman" w:cs="Times New Roman"/>
          <w:sz w:val="24"/>
          <w:szCs w:val="24"/>
        </w:rPr>
      </w:pPr>
      <w:proofErr w:type="spellStart"/>
      <w:r w:rsidRPr="00DD6BFB">
        <w:rPr>
          <w:rFonts w:ascii="Times New Roman" w:hAnsi="Times New Roman" w:cs="Times New Roman"/>
          <w:sz w:val="24"/>
          <w:szCs w:val="24"/>
        </w:rPr>
        <w:t>Neubauer</w:t>
      </w:r>
      <w:proofErr w:type="spellEnd"/>
      <w:r w:rsidRPr="00DD6BFB">
        <w:rPr>
          <w:rFonts w:ascii="Times New Roman" w:hAnsi="Times New Roman" w:cs="Times New Roman"/>
          <w:sz w:val="24"/>
          <w:szCs w:val="24"/>
        </w:rPr>
        <w:t>, P., Jensen, O.P., Hutchings, J.A., Baum, J. K.</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2013. Resilience and recovery of overexploi</w:t>
      </w:r>
      <w:r w:rsidR="00CE7D31">
        <w:rPr>
          <w:rFonts w:ascii="Times New Roman" w:hAnsi="Times New Roman" w:cs="Times New Roman"/>
          <w:sz w:val="24"/>
          <w:szCs w:val="24"/>
        </w:rPr>
        <w:t>ted marine populations. Sci.</w:t>
      </w:r>
      <w:r w:rsidRPr="00DD6BFB">
        <w:rPr>
          <w:rFonts w:ascii="Times New Roman" w:hAnsi="Times New Roman" w:cs="Times New Roman"/>
          <w:sz w:val="24"/>
          <w:szCs w:val="24"/>
        </w:rPr>
        <w:t xml:space="preserve"> 340</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347-349.</w:t>
      </w:r>
    </w:p>
    <w:p w14:paraId="49518318"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NRC,</w:t>
      </w:r>
      <w:r w:rsidR="00A94E4B" w:rsidRPr="002A204C">
        <w:rPr>
          <w:rFonts w:ascii="Times New Roman" w:hAnsi="Times New Roman" w:cs="Times New Roman"/>
          <w:sz w:val="24"/>
          <w:szCs w:val="24"/>
        </w:rPr>
        <w:t xml:space="preserve"> 2013. Evaluating the Effectiveness of Fish Stock Rebuilding Plans in the United States. The National Academies Press, Washington, D.C. http://www.nap.edu/catalog.php?record_id=18488</w:t>
      </w:r>
    </w:p>
    <w:p w14:paraId="571F0FB3"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Punt, A.E.</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2011. The impact of climate change on the performance of rebuilding strategies for overfished </w:t>
      </w:r>
      <w:proofErr w:type="spellStart"/>
      <w:r w:rsidRPr="00DD6BFB">
        <w:rPr>
          <w:rFonts w:ascii="Times New Roman" w:hAnsi="Times New Roman" w:cs="Times New Roman"/>
          <w:sz w:val="24"/>
          <w:szCs w:val="24"/>
        </w:rPr>
        <w:t>groundfish</w:t>
      </w:r>
      <w:proofErr w:type="spellEnd"/>
      <w:r w:rsidRPr="00DD6BFB">
        <w:rPr>
          <w:rFonts w:ascii="Times New Roman" w:hAnsi="Times New Roman" w:cs="Times New Roman"/>
          <w:sz w:val="24"/>
          <w:szCs w:val="24"/>
        </w:rPr>
        <w:t xml:space="preserve"> species of the U.S. west coast. Fish</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Res</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109</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320-329.</w:t>
      </w:r>
    </w:p>
    <w:p w14:paraId="5DAA3A04"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lastRenderedPageBreak/>
        <w:t>R Core Team</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2014. R: A language and environment for statistical computing. R Foundation for Statistical Computing, Vienna, Austria. http://www.R-project.org/.</w:t>
      </w:r>
    </w:p>
    <w:p w14:paraId="66808C2F" w14:textId="77777777" w:rsidR="00194451" w:rsidRDefault="00CE7D31">
      <w:pPr>
        <w:tabs>
          <w:tab w:val="left" w:pos="360"/>
        </w:tabs>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Schirripa</w:t>
      </w:r>
      <w:proofErr w:type="spellEnd"/>
      <w:r>
        <w:rPr>
          <w:rFonts w:ascii="Times New Roman" w:hAnsi="Times New Roman" w:cs="Times New Roman"/>
          <w:sz w:val="24"/>
          <w:szCs w:val="24"/>
        </w:rPr>
        <w:t>, M.</w:t>
      </w:r>
      <w:r w:rsidR="00A94E4B" w:rsidRPr="00DD6BFB">
        <w:rPr>
          <w:rFonts w:ascii="Times New Roman" w:hAnsi="Times New Roman" w:cs="Times New Roman"/>
          <w:sz w:val="24"/>
          <w:szCs w:val="24"/>
        </w:rPr>
        <w:t xml:space="preserve">J., Goodyear, C.P., </w:t>
      </w:r>
      <w:proofErr w:type="spellStart"/>
      <w:r>
        <w:rPr>
          <w:rFonts w:ascii="Times New Roman" w:hAnsi="Times New Roman" w:cs="Times New Roman"/>
          <w:sz w:val="24"/>
          <w:szCs w:val="24"/>
        </w:rPr>
        <w:t>Methot</w:t>
      </w:r>
      <w:proofErr w:type="spellEnd"/>
      <w:r>
        <w:rPr>
          <w:rFonts w:ascii="Times New Roman" w:hAnsi="Times New Roman" w:cs="Times New Roman"/>
          <w:sz w:val="24"/>
          <w:szCs w:val="24"/>
        </w:rPr>
        <w:t>, R.</w:t>
      </w:r>
      <w:r w:rsidR="00A94E4B" w:rsidRPr="00DD6BFB">
        <w:rPr>
          <w:rFonts w:ascii="Times New Roman" w:hAnsi="Times New Roman" w:cs="Times New Roman"/>
          <w:sz w:val="24"/>
          <w:szCs w:val="24"/>
        </w:rPr>
        <w:t>M.</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2009. Testing different methods of incorporating climate data into the assessment of US West Coast sablefish. ICES J</w:t>
      </w:r>
      <w:r>
        <w:rPr>
          <w:rFonts w:ascii="Times New Roman" w:hAnsi="Times New Roman" w:cs="Times New Roman"/>
          <w:sz w:val="24"/>
          <w:szCs w:val="24"/>
        </w:rPr>
        <w:t>. Mar.</w:t>
      </w:r>
      <w:r w:rsidR="00A94E4B" w:rsidRPr="00DD6BFB">
        <w:rPr>
          <w:rFonts w:ascii="Times New Roman" w:hAnsi="Times New Roman" w:cs="Times New Roman"/>
          <w:sz w:val="24"/>
          <w:szCs w:val="24"/>
        </w:rPr>
        <w:t xml:space="preserve"> Sci</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66</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1605-1613.</w:t>
      </w:r>
    </w:p>
    <w:p w14:paraId="6C8ED404" w14:textId="77777777" w:rsidR="00194451" w:rsidRDefault="00CE7D31">
      <w:pPr>
        <w:tabs>
          <w:tab w:val="left" w:pos="360"/>
        </w:tabs>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Shertzer</w:t>
      </w:r>
      <w:proofErr w:type="spellEnd"/>
      <w:r>
        <w:rPr>
          <w:rFonts w:ascii="Times New Roman" w:hAnsi="Times New Roman" w:cs="Times New Roman"/>
          <w:sz w:val="24"/>
          <w:szCs w:val="24"/>
        </w:rPr>
        <w:t>, K.</w:t>
      </w:r>
      <w:r w:rsidR="00A94E4B" w:rsidRPr="00DD6BFB">
        <w:rPr>
          <w:rFonts w:ascii="Times New Roman" w:hAnsi="Times New Roman" w:cs="Times New Roman"/>
          <w:sz w:val="24"/>
          <w:szCs w:val="24"/>
        </w:rPr>
        <w:t>W., Prager, M.H., Williams, E.H. 2008. A probability-based approach to setting annual catch lev</w:t>
      </w:r>
      <w:r>
        <w:rPr>
          <w:rFonts w:ascii="Times New Roman" w:hAnsi="Times New Roman" w:cs="Times New Roman"/>
          <w:sz w:val="24"/>
          <w:szCs w:val="24"/>
        </w:rPr>
        <w:t>els. Fish. Bull.</w:t>
      </w:r>
      <w:r w:rsidR="00A94E4B" w:rsidRPr="00DD6BFB">
        <w:rPr>
          <w:rFonts w:ascii="Times New Roman" w:hAnsi="Times New Roman" w:cs="Times New Roman"/>
          <w:sz w:val="24"/>
          <w:szCs w:val="24"/>
        </w:rPr>
        <w:t xml:space="preserve"> 106</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225-232.</w:t>
      </w:r>
    </w:p>
    <w:p w14:paraId="3E68A1B4"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F510D6">
        <w:rPr>
          <w:rFonts w:ascii="Times New Roman" w:hAnsi="Times New Roman" w:cs="Times New Roman"/>
          <w:sz w:val="24"/>
          <w:szCs w:val="24"/>
        </w:rPr>
        <w:t xml:space="preserve">Thorson, J.T., Jensen, O.P., </w:t>
      </w:r>
      <w:proofErr w:type="spellStart"/>
      <w:r w:rsidRPr="00F510D6">
        <w:rPr>
          <w:rFonts w:ascii="Times New Roman" w:hAnsi="Times New Roman" w:cs="Times New Roman"/>
          <w:sz w:val="24"/>
          <w:szCs w:val="24"/>
        </w:rPr>
        <w:t>Zipkin</w:t>
      </w:r>
      <w:proofErr w:type="spellEnd"/>
      <w:r w:rsidRPr="00F510D6">
        <w:rPr>
          <w:rFonts w:ascii="Times New Roman" w:hAnsi="Times New Roman" w:cs="Times New Roman"/>
          <w:sz w:val="24"/>
          <w:szCs w:val="24"/>
        </w:rPr>
        <w:t>, E.F.</w:t>
      </w:r>
      <w:r w:rsidR="00CE7D31">
        <w:rPr>
          <w:rFonts w:ascii="Times New Roman" w:hAnsi="Times New Roman" w:cs="Times New Roman"/>
          <w:sz w:val="24"/>
          <w:szCs w:val="24"/>
        </w:rPr>
        <w:t>,</w:t>
      </w:r>
      <w:r w:rsidRPr="00F510D6">
        <w:rPr>
          <w:rFonts w:ascii="Times New Roman" w:hAnsi="Times New Roman" w:cs="Times New Roman"/>
          <w:sz w:val="24"/>
          <w:szCs w:val="24"/>
        </w:rPr>
        <w:t xml:space="preserve"> 2014. How variable is recruitment for exploited marine fishes? A hierarchical model for testing life history theory. Can. J. Fish. </w:t>
      </w:r>
      <w:proofErr w:type="spellStart"/>
      <w:r w:rsidRPr="00F510D6">
        <w:rPr>
          <w:rFonts w:ascii="Times New Roman" w:hAnsi="Times New Roman" w:cs="Times New Roman"/>
          <w:sz w:val="24"/>
          <w:szCs w:val="24"/>
        </w:rPr>
        <w:t>Aquat</w:t>
      </w:r>
      <w:proofErr w:type="spellEnd"/>
      <w:r w:rsidRPr="00F510D6">
        <w:rPr>
          <w:rFonts w:ascii="Times New Roman" w:hAnsi="Times New Roman" w:cs="Times New Roman"/>
          <w:sz w:val="24"/>
          <w:szCs w:val="24"/>
        </w:rPr>
        <w:t xml:space="preserve">. Sci. </w:t>
      </w:r>
      <w:r w:rsidR="00CE7D31">
        <w:rPr>
          <w:rFonts w:ascii="Times New Roman" w:hAnsi="Times New Roman" w:cs="Times New Roman"/>
          <w:sz w:val="24"/>
          <w:szCs w:val="24"/>
        </w:rPr>
        <w:t>71,</w:t>
      </w:r>
      <w:r w:rsidRPr="00F510D6">
        <w:rPr>
          <w:rFonts w:ascii="Times New Roman" w:hAnsi="Times New Roman" w:cs="Times New Roman"/>
          <w:sz w:val="24"/>
          <w:szCs w:val="24"/>
        </w:rPr>
        <w:t xml:space="preserve"> 973–983. </w:t>
      </w:r>
      <w:proofErr w:type="spellStart"/>
      <w:r w:rsidRPr="00F510D6">
        <w:rPr>
          <w:rFonts w:ascii="Times New Roman" w:hAnsi="Times New Roman" w:cs="Times New Roman"/>
          <w:sz w:val="24"/>
          <w:szCs w:val="24"/>
        </w:rPr>
        <w:t>doi</w:t>
      </w:r>
      <w:proofErr w:type="spellEnd"/>
      <w:r w:rsidRPr="00F510D6">
        <w:rPr>
          <w:rFonts w:ascii="Times New Roman" w:hAnsi="Times New Roman" w:cs="Times New Roman"/>
          <w:sz w:val="24"/>
          <w:szCs w:val="24"/>
        </w:rPr>
        <w:t>: 10.1139/c</w:t>
      </w:r>
      <w:r w:rsidR="00CE7D31">
        <w:rPr>
          <w:rFonts w:ascii="Times New Roman" w:hAnsi="Times New Roman" w:cs="Times New Roman"/>
          <w:sz w:val="24"/>
          <w:szCs w:val="24"/>
        </w:rPr>
        <w:t>jfas-2013-0645</w:t>
      </w:r>
    </w:p>
    <w:p w14:paraId="4F1040CB" w14:textId="77777777" w:rsidR="00194451" w:rsidRDefault="00CE7D31">
      <w:pPr>
        <w:tabs>
          <w:tab w:val="left" w:pos="360"/>
        </w:tabs>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Venables</w:t>
      </w:r>
      <w:proofErr w:type="spellEnd"/>
      <w:r>
        <w:rPr>
          <w:rFonts w:ascii="Times New Roman" w:hAnsi="Times New Roman" w:cs="Times New Roman"/>
          <w:sz w:val="24"/>
          <w:szCs w:val="24"/>
        </w:rPr>
        <w:t>, W.N.,</w:t>
      </w:r>
      <w:r w:rsidR="00A94E4B" w:rsidRPr="00FE757A">
        <w:rPr>
          <w:rFonts w:ascii="Times New Roman" w:hAnsi="Times New Roman" w:cs="Times New Roman"/>
          <w:sz w:val="24"/>
          <w:szCs w:val="24"/>
        </w:rPr>
        <w:t xml:space="preserve"> Ripley, B.</w:t>
      </w:r>
      <w:r>
        <w:rPr>
          <w:rFonts w:ascii="Times New Roman" w:hAnsi="Times New Roman" w:cs="Times New Roman"/>
          <w:sz w:val="24"/>
          <w:szCs w:val="24"/>
        </w:rPr>
        <w:t xml:space="preserve">D., </w:t>
      </w:r>
      <w:r w:rsidR="00A94E4B" w:rsidRPr="00FE757A">
        <w:rPr>
          <w:rFonts w:ascii="Times New Roman" w:hAnsi="Times New Roman" w:cs="Times New Roman"/>
          <w:sz w:val="24"/>
          <w:szCs w:val="24"/>
        </w:rPr>
        <w:t>2002</w:t>
      </w:r>
      <w:r>
        <w:rPr>
          <w:rFonts w:ascii="Times New Roman" w:hAnsi="Times New Roman" w:cs="Times New Roman"/>
          <w:sz w:val="24"/>
          <w:szCs w:val="24"/>
        </w:rPr>
        <w:t>.</w:t>
      </w:r>
      <w:r w:rsidR="00A94E4B" w:rsidRPr="00FE757A">
        <w:rPr>
          <w:rFonts w:ascii="Times New Roman" w:hAnsi="Times New Roman" w:cs="Times New Roman"/>
          <w:sz w:val="24"/>
          <w:szCs w:val="24"/>
        </w:rPr>
        <w:t xml:space="preserve"> Modern Applied Statistics with S. Fourth Edition. Springer-</w:t>
      </w:r>
      <w:proofErr w:type="spellStart"/>
      <w:r w:rsidR="00A94E4B" w:rsidRPr="00FE757A">
        <w:rPr>
          <w:rFonts w:ascii="Times New Roman" w:hAnsi="Times New Roman" w:cs="Times New Roman"/>
          <w:sz w:val="24"/>
          <w:szCs w:val="24"/>
        </w:rPr>
        <w:t>Verlag</w:t>
      </w:r>
      <w:proofErr w:type="spellEnd"/>
      <w:r w:rsidR="00A94E4B" w:rsidRPr="00FE757A">
        <w:rPr>
          <w:rFonts w:ascii="Times New Roman" w:hAnsi="Times New Roman" w:cs="Times New Roman"/>
          <w:sz w:val="24"/>
          <w:szCs w:val="24"/>
        </w:rPr>
        <w:t>.</w:t>
      </w:r>
    </w:p>
    <w:p w14:paraId="3D9293BF"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 xml:space="preserve">Vert-pre, K.A, Amoroso, R.O., Jensen, O.P., </w:t>
      </w:r>
      <w:proofErr w:type="spellStart"/>
      <w:r w:rsidRPr="00DD6BFB">
        <w:rPr>
          <w:rFonts w:ascii="Times New Roman" w:hAnsi="Times New Roman" w:cs="Times New Roman"/>
          <w:sz w:val="24"/>
          <w:szCs w:val="24"/>
        </w:rPr>
        <w:t>Hilborn</w:t>
      </w:r>
      <w:proofErr w:type="spellEnd"/>
      <w:r w:rsidRPr="00DD6BFB">
        <w:rPr>
          <w:rFonts w:ascii="Times New Roman" w:hAnsi="Times New Roman" w:cs="Times New Roman"/>
          <w:sz w:val="24"/>
          <w:szCs w:val="24"/>
        </w:rPr>
        <w:t>, R.</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2013. Frequency and intensity of productivity regime shifts in marine fish stocks. Proc</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Nat</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Acad</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Sci</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110</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1779-1784.</w:t>
      </w:r>
    </w:p>
    <w:p w14:paraId="3B3AE4B9" w14:textId="77777777" w:rsidR="00194451" w:rsidRDefault="00A94E4B">
      <w:pPr>
        <w:tabs>
          <w:tab w:val="left" w:pos="360"/>
        </w:tabs>
        <w:spacing w:after="0" w:line="240" w:lineRule="auto"/>
        <w:jc w:val="both"/>
        <w:rPr>
          <w:rFonts w:ascii="Times New Roman" w:hAnsi="Times New Roman" w:cs="Times New Roman"/>
          <w:sz w:val="24"/>
          <w:szCs w:val="24"/>
        </w:rPr>
      </w:pPr>
      <w:r w:rsidRPr="00DD6BFB">
        <w:rPr>
          <w:rFonts w:ascii="Times New Roman" w:hAnsi="Times New Roman" w:cs="Times New Roman"/>
          <w:sz w:val="24"/>
          <w:szCs w:val="24"/>
        </w:rPr>
        <w:br w:type="page"/>
      </w:r>
    </w:p>
    <w:p w14:paraId="5D655AFB" w14:textId="77777777" w:rsidR="00194451" w:rsidRDefault="00A94E4B">
      <w:pPr>
        <w:tabs>
          <w:tab w:val="left" w:pos="360"/>
        </w:tabs>
        <w:spacing w:after="0" w:line="240" w:lineRule="auto"/>
        <w:jc w:val="both"/>
        <w:rPr>
          <w:rFonts w:ascii="Times New Roman" w:hAnsi="Times New Roman" w:cs="Times New Roman"/>
          <w:sz w:val="24"/>
          <w:szCs w:val="24"/>
        </w:rPr>
      </w:pPr>
      <w:bookmarkStart w:id="41" w:name="_Ref423608070"/>
      <w:bookmarkStart w:id="42" w:name="_Ref423608052"/>
      <w:r w:rsidRPr="00DD6BFB">
        <w:rPr>
          <w:rFonts w:ascii="Times New Roman" w:hAnsi="Times New Roman" w:cs="Times New Roman"/>
          <w:sz w:val="24"/>
          <w:szCs w:val="24"/>
        </w:rPr>
        <w:lastRenderedPageBreak/>
        <w:t xml:space="preserve">Table </w:t>
      </w:r>
      <w:r w:rsidR="00545977">
        <w:fldChar w:fldCharType="begin"/>
      </w:r>
      <w:r w:rsidR="00545977">
        <w:instrText xml:space="preserve"> SEQ Table \* ARABIC  \* MERGEFORMAT </w:instrText>
      </w:r>
      <w:r w:rsidR="00545977">
        <w:fldChar w:fldCharType="separate"/>
      </w:r>
      <w:r w:rsidRPr="00DD6BFB">
        <w:rPr>
          <w:rFonts w:ascii="Times New Roman" w:hAnsi="Times New Roman" w:cs="Times New Roman"/>
          <w:noProof/>
          <w:sz w:val="24"/>
          <w:szCs w:val="24"/>
        </w:rPr>
        <w:t>1</w:t>
      </w:r>
      <w:r w:rsidR="00545977">
        <w:rPr>
          <w:rFonts w:ascii="Times New Roman" w:hAnsi="Times New Roman" w:cs="Times New Roman"/>
          <w:noProof/>
          <w:sz w:val="24"/>
          <w:szCs w:val="24"/>
        </w:rPr>
        <w:fldChar w:fldCharType="end"/>
      </w:r>
      <w:bookmarkEnd w:id="41"/>
      <w:r w:rsidR="00D55633">
        <w:rPr>
          <w:rFonts w:ascii="Times New Roman" w:hAnsi="Times New Roman" w:cs="Times New Roman"/>
          <w:noProof/>
          <w:sz w:val="24"/>
          <w:szCs w:val="24"/>
        </w:rPr>
        <w:t>.</w:t>
      </w:r>
      <w:r w:rsidRPr="00DD6BFB">
        <w:rPr>
          <w:rFonts w:ascii="Times New Roman" w:hAnsi="Times New Roman" w:cs="Times New Roman"/>
          <w:sz w:val="24"/>
          <w:szCs w:val="24"/>
        </w:rPr>
        <w:t xml:space="preserve"> </w:t>
      </w:r>
      <w:bookmarkEnd w:id="42"/>
      <w:r>
        <w:rPr>
          <w:rFonts w:ascii="Times New Roman" w:hAnsi="Times New Roman" w:cs="Times New Roman"/>
          <w:sz w:val="24"/>
          <w:szCs w:val="24"/>
        </w:rPr>
        <w:t>Parameter</w:t>
      </w:r>
      <w:r w:rsidR="00D55633">
        <w:rPr>
          <w:rFonts w:ascii="Times New Roman" w:hAnsi="Times New Roman" w:cs="Times New Roman"/>
          <w:sz w:val="24"/>
          <w:szCs w:val="24"/>
        </w:rPr>
        <w:t xml:space="preserve"> </w:t>
      </w:r>
      <w:r>
        <w:rPr>
          <w:rFonts w:ascii="Times New Roman" w:hAnsi="Times New Roman" w:cs="Times New Roman"/>
          <w:sz w:val="24"/>
          <w:szCs w:val="24"/>
        </w:rPr>
        <w:t>s</w:t>
      </w:r>
      <w:r w:rsidR="00D55633">
        <w:rPr>
          <w:rFonts w:ascii="Times New Roman" w:hAnsi="Times New Roman" w:cs="Times New Roman"/>
          <w:sz w:val="24"/>
          <w:szCs w:val="24"/>
        </w:rPr>
        <w:t xml:space="preserve">pecifications used in the </w:t>
      </w:r>
      <w:r>
        <w:rPr>
          <w:rFonts w:ascii="Times New Roman" w:hAnsi="Times New Roman" w:cs="Times New Roman"/>
          <w:sz w:val="24"/>
          <w:szCs w:val="24"/>
        </w:rPr>
        <w:t>operating model</w:t>
      </w:r>
      <w:r w:rsidR="00D55633">
        <w:rPr>
          <w:rFonts w:ascii="Times New Roman" w:hAnsi="Times New Roman" w:cs="Times New Roman"/>
          <w:sz w:val="24"/>
          <w:szCs w:val="24"/>
        </w:rPr>
        <w:t xml:space="preserve">s (OMs) and </w:t>
      </w:r>
      <w:r>
        <w:rPr>
          <w:rFonts w:ascii="Times New Roman" w:hAnsi="Times New Roman" w:cs="Times New Roman"/>
          <w:sz w:val="24"/>
          <w:szCs w:val="24"/>
        </w:rPr>
        <w:t>estimation m</w:t>
      </w:r>
      <w:r w:rsidR="00D55633">
        <w:rPr>
          <w:rFonts w:ascii="Times New Roman" w:hAnsi="Times New Roman" w:cs="Times New Roman"/>
          <w:sz w:val="24"/>
          <w:szCs w:val="24"/>
        </w:rPr>
        <w:t>ethods</w:t>
      </w:r>
      <w:r>
        <w:rPr>
          <w:rFonts w:ascii="Times New Roman" w:hAnsi="Times New Roman" w:cs="Times New Roman"/>
          <w:sz w:val="24"/>
          <w:szCs w:val="24"/>
        </w:rPr>
        <w:t xml:space="preserve"> (EM</w:t>
      </w:r>
      <w:r w:rsidR="00D55633">
        <w:rPr>
          <w:rFonts w:ascii="Times New Roman" w:hAnsi="Times New Roman" w:cs="Times New Roman"/>
          <w:sz w:val="24"/>
          <w:szCs w:val="24"/>
        </w:rPr>
        <w:t>s</w:t>
      </w:r>
      <w:r>
        <w:rPr>
          <w:rFonts w:ascii="Times New Roman" w:hAnsi="Times New Roman" w:cs="Times New Roman"/>
          <w:sz w:val="24"/>
          <w:szCs w:val="24"/>
        </w:rPr>
        <w:t>)</w:t>
      </w:r>
      <w:r w:rsidR="00D55633">
        <w:rPr>
          <w:rFonts w:ascii="Times New Roman" w:hAnsi="Times New Roman" w:cs="Times New Roman"/>
          <w:sz w:val="24"/>
          <w:szCs w:val="24"/>
        </w:rPr>
        <w:t>. Parameter specifications that vary among scenarios (combinations of OMs and EMs) are denoted in the table.</w:t>
      </w:r>
    </w:p>
    <w:tbl>
      <w:tblPr>
        <w:tblStyle w:val="LightShading1"/>
        <w:tblW w:w="9468" w:type="dxa"/>
        <w:shd w:val="clear" w:color="auto" w:fill="FFFFFF" w:themeFill="background1"/>
        <w:tblLayout w:type="fixed"/>
        <w:tblLook w:val="04A0" w:firstRow="1" w:lastRow="0" w:firstColumn="1" w:lastColumn="0" w:noHBand="0" w:noVBand="1"/>
      </w:tblPr>
      <w:tblGrid>
        <w:gridCol w:w="5778"/>
        <w:gridCol w:w="1080"/>
        <w:gridCol w:w="1170"/>
        <w:gridCol w:w="1440"/>
      </w:tblGrid>
      <w:tr w:rsidR="00807D16" w:rsidRPr="004D5D67" w14:paraId="59C1172D" w14:textId="77777777" w:rsidTr="00AD36F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bottom w:val="nil"/>
            </w:tcBorders>
            <w:shd w:val="clear" w:color="auto" w:fill="FFFFFF" w:themeFill="background1"/>
            <w:noWrap/>
          </w:tcPr>
          <w:p w14:paraId="14603DDB" w14:textId="77777777" w:rsidR="00A94E4B" w:rsidRPr="004D5D67" w:rsidRDefault="00A94E4B" w:rsidP="00384B61">
            <w:pPr>
              <w:tabs>
                <w:tab w:val="left" w:pos="360"/>
              </w:tabs>
              <w:jc w:val="both"/>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Parameter</w:t>
            </w:r>
          </w:p>
        </w:tc>
        <w:tc>
          <w:tcPr>
            <w:tcW w:w="1080" w:type="dxa"/>
            <w:tcBorders>
              <w:bottom w:val="nil"/>
            </w:tcBorders>
            <w:shd w:val="clear" w:color="auto" w:fill="FFFFFF" w:themeFill="background1"/>
          </w:tcPr>
          <w:p w14:paraId="4B31B8E6" w14:textId="77777777"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170" w:type="dxa"/>
            <w:tcBorders>
              <w:bottom w:val="nil"/>
            </w:tcBorders>
            <w:shd w:val="clear" w:color="auto" w:fill="FFFFFF" w:themeFill="background1"/>
          </w:tcPr>
          <w:p w14:paraId="4D8F2E30" w14:textId="77777777"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OM</w:t>
            </w:r>
          </w:p>
        </w:tc>
        <w:tc>
          <w:tcPr>
            <w:tcW w:w="1440" w:type="dxa"/>
            <w:tcBorders>
              <w:bottom w:val="nil"/>
            </w:tcBorders>
            <w:shd w:val="clear" w:color="auto" w:fill="FFFFFF" w:themeFill="background1"/>
            <w:noWrap/>
          </w:tcPr>
          <w:p w14:paraId="08EBD117" w14:textId="77777777"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w:t>
            </w:r>
          </w:p>
        </w:tc>
      </w:tr>
      <w:tr w:rsidR="00807D16" w:rsidRPr="004D5D67" w14:paraId="07DFF8C6" w14:textId="77777777" w:rsidTr="00F641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top w:val="nil"/>
              <w:bottom w:val="single" w:sz="8" w:space="0" w:color="000000" w:themeColor="text1"/>
            </w:tcBorders>
            <w:shd w:val="clear" w:color="auto" w:fill="FFFFFF" w:themeFill="background1"/>
            <w:noWrap/>
          </w:tcPr>
          <w:p w14:paraId="5FA2FF8C" w14:textId="77777777" w:rsidR="00A94E4B" w:rsidRPr="004D5D67" w:rsidRDefault="00A94E4B" w:rsidP="00384B61">
            <w:pPr>
              <w:tabs>
                <w:tab w:val="left" w:pos="360"/>
              </w:tabs>
              <w:jc w:val="both"/>
              <w:rPr>
                <w:rFonts w:ascii="Times New Roman" w:eastAsia="Times New Roman" w:hAnsi="Times New Roman" w:cs="Times New Roman"/>
                <w:b w:val="0"/>
                <w:color w:val="000000"/>
                <w:sz w:val="24"/>
                <w:szCs w:val="24"/>
              </w:rPr>
            </w:pPr>
            <w:r w:rsidRPr="004D5D67">
              <w:rPr>
                <w:rFonts w:ascii="Times New Roman" w:eastAsia="Times New Roman" w:hAnsi="Times New Roman" w:cs="Times New Roman"/>
                <w:b w:val="0"/>
                <w:color w:val="000000"/>
                <w:sz w:val="24"/>
                <w:szCs w:val="24"/>
              </w:rPr>
              <w:t>Name</w:t>
            </w:r>
          </w:p>
        </w:tc>
        <w:tc>
          <w:tcPr>
            <w:tcW w:w="1080" w:type="dxa"/>
            <w:tcBorders>
              <w:top w:val="nil"/>
              <w:bottom w:val="single" w:sz="8" w:space="0" w:color="000000" w:themeColor="text1"/>
            </w:tcBorders>
            <w:shd w:val="clear" w:color="auto" w:fill="FFFFFF" w:themeFill="background1"/>
          </w:tcPr>
          <w:p w14:paraId="0B3294C6"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D5D67">
              <w:rPr>
                <w:rFonts w:ascii="Times New Roman" w:eastAsia="Times New Roman" w:hAnsi="Times New Roman" w:cs="Times New Roman"/>
                <w:color w:val="000000"/>
                <w:sz w:val="24"/>
                <w:szCs w:val="24"/>
              </w:rPr>
              <w:t>Symbol</w:t>
            </w:r>
          </w:p>
        </w:tc>
        <w:tc>
          <w:tcPr>
            <w:tcW w:w="1170" w:type="dxa"/>
            <w:tcBorders>
              <w:top w:val="nil"/>
              <w:bottom w:val="single" w:sz="8" w:space="0" w:color="000000" w:themeColor="text1"/>
            </w:tcBorders>
            <w:shd w:val="clear" w:color="auto" w:fill="FFFFFF" w:themeFill="background1"/>
          </w:tcPr>
          <w:p w14:paraId="2E822D86"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D5D67">
              <w:rPr>
                <w:rFonts w:ascii="Times New Roman" w:eastAsia="Times New Roman" w:hAnsi="Times New Roman" w:cs="Times New Roman"/>
                <w:color w:val="000000"/>
                <w:sz w:val="24"/>
                <w:szCs w:val="24"/>
              </w:rPr>
              <w:t>True value</w:t>
            </w:r>
          </w:p>
        </w:tc>
        <w:tc>
          <w:tcPr>
            <w:tcW w:w="1440" w:type="dxa"/>
            <w:tcBorders>
              <w:top w:val="nil"/>
              <w:bottom w:val="single" w:sz="8" w:space="0" w:color="000000" w:themeColor="text1"/>
            </w:tcBorders>
            <w:shd w:val="clear" w:color="auto" w:fill="FFFFFF" w:themeFill="background1"/>
            <w:noWrap/>
          </w:tcPr>
          <w:p w14:paraId="53192CFE"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Fix</w:t>
            </w:r>
            <w:r w:rsidR="00D55633">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w:t>
            </w:r>
            <w:r w:rsidR="00381494">
              <w:rPr>
                <w:rFonts w:ascii="Times New Roman" w:eastAsia="Times New Roman" w:hAnsi="Times New Roman" w:cs="Times New Roman"/>
                <w:color w:val="000000"/>
                <w:sz w:val="24"/>
                <w:szCs w:val="24"/>
              </w:rPr>
              <w:t xml:space="preserve">(F) </w:t>
            </w:r>
            <w:proofErr w:type="spellStart"/>
            <w:r>
              <w:rPr>
                <w:rFonts w:ascii="Times New Roman" w:eastAsia="Times New Roman" w:hAnsi="Times New Roman" w:cs="Times New Roman"/>
                <w:color w:val="000000"/>
                <w:sz w:val="24"/>
                <w:szCs w:val="24"/>
              </w:rPr>
              <w:t>or</w:t>
            </w:r>
            <w:del w:id="43" w:author="liz.brooks" w:date="2015-10-27T11:18:00Z">
              <w:r w:rsidDel="00AD36F0">
                <w:rPr>
                  <w:rFonts w:ascii="Times New Roman" w:eastAsia="Times New Roman" w:hAnsi="Times New Roman" w:cs="Times New Roman"/>
                  <w:color w:val="000000"/>
                  <w:sz w:val="24"/>
                  <w:szCs w:val="24"/>
                </w:rPr>
                <w:delText xml:space="preserve"> </w:delText>
              </w:r>
            </w:del>
            <w:r w:rsidR="00AD36F0">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stimate</w:t>
            </w:r>
            <w:r w:rsidR="00D55633">
              <w:rPr>
                <w:rFonts w:ascii="Times New Roman" w:eastAsia="Times New Roman" w:hAnsi="Times New Roman" w:cs="Times New Roman"/>
                <w:color w:val="000000"/>
                <w:sz w:val="24"/>
                <w:szCs w:val="24"/>
              </w:rPr>
              <w:t>d</w:t>
            </w:r>
            <w:proofErr w:type="spellEnd"/>
            <w:r w:rsidR="00AD36F0">
              <w:rPr>
                <w:rFonts w:ascii="Times New Roman" w:eastAsia="Times New Roman" w:hAnsi="Times New Roman" w:cs="Times New Roman"/>
                <w:color w:val="000000"/>
                <w:sz w:val="24"/>
                <w:szCs w:val="24"/>
              </w:rPr>
              <w:t xml:space="preserve"> (Est)</w:t>
            </w:r>
          </w:p>
        </w:tc>
      </w:tr>
      <w:tr w:rsidR="00807D16" w:rsidRPr="00DD6BFB" w14:paraId="44CE5D8E"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36577801" w14:textId="77777777" w:rsidR="00A94E4B" w:rsidRPr="00353621"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Natural mortality rate</w:t>
            </w:r>
          </w:p>
        </w:tc>
        <w:tc>
          <w:tcPr>
            <w:tcW w:w="1080" w:type="dxa"/>
            <w:shd w:val="clear" w:color="auto" w:fill="FFFFFF" w:themeFill="background1"/>
          </w:tcPr>
          <w:p w14:paraId="54A3A16B"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w:t>
            </w:r>
          </w:p>
        </w:tc>
        <w:tc>
          <w:tcPr>
            <w:tcW w:w="1170" w:type="dxa"/>
            <w:shd w:val="clear" w:color="auto" w:fill="FFFFFF" w:themeFill="background1"/>
          </w:tcPr>
          <w:p w14:paraId="247464A8" w14:textId="77777777" w:rsidR="00A94E4B" w:rsidRPr="005A42E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0.2 yr</w:t>
            </w:r>
            <w:r>
              <w:rPr>
                <w:rFonts w:ascii="Times New Roman" w:eastAsia="Times New Roman" w:hAnsi="Times New Roman" w:cs="Times New Roman"/>
                <w:color w:val="000000"/>
                <w:sz w:val="24"/>
                <w:szCs w:val="24"/>
                <w:vertAlign w:val="superscript"/>
              </w:rPr>
              <w:t>-1</w:t>
            </w:r>
          </w:p>
        </w:tc>
        <w:tc>
          <w:tcPr>
            <w:tcW w:w="1440" w:type="dxa"/>
            <w:shd w:val="clear" w:color="auto" w:fill="FFFFFF" w:themeFill="background1"/>
            <w:noWrap/>
          </w:tcPr>
          <w:p w14:paraId="20465241"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1C0FC644"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3BE7F78A"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bookmarkStart w:id="44" w:name="RANGE!A2:E13"/>
            <w:r w:rsidRPr="00DD6BFB">
              <w:rPr>
                <w:rFonts w:ascii="Times New Roman" w:eastAsia="Times New Roman" w:hAnsi="Times New Roman" w:cs="Times New Roman"/>
                <w:b w:val="0"/>
                <w:color w:val="000000"/>
                <w:sz w:val="24"/>
                <w:szCs w:val="24"/>
              </w:rPr>
              <w:t>L</w:t>
            </w:r>
            <w:bookmarkEnd w:id="44"/>
            <w:r>
              <w:rPr>
                <w:rFonts w:ascii="Times New Roman" w:eastAsia="Times New Roman" w:hAnsi="Times New Roman" w:cs="Times New Roman"/>
                <w:b w:val="0"/>
                <w:color w:val="000000"/>
                <w:sz w:val="24"/>
                <w:szCs w:val="24"/>
              </w:rPr>
              <w:t>ength at age 1</w:t>
            </w:r>
          </w:p>
        </w:tc>
        <w:tc>
          <w:tcPr>
            <w:tcW w:w="1080" w:type="dxa"/>
            <w:shd w:val="clear" w:color="auto" w:fill="FFFFFF" w:themeFill="background1"/>
          </w:tcPr>
          <w:p w14:paraId="4D1032A3"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Pr>
                <w:rFonts w:ascii="Times New Roman" w:eastAsia="Times New Roman" w:hAnsi="Times New Roman" w:cs="Times New Roman"/>
                <w:i/>
                <w:color w:val="000000"/>
                <w:sz w:val="24"/>
                <w:szCs w:val="24"/>
              </w:rPr>
              <w:t>L</w:t>
            </w:r>
            <w:r>
              <w:rPr>
                <w:rFonts w:ascii="Times New Roman" w:eastAsia="Times New Roman" w:hAnsi="Times New Roman" w:cs="Times New Roman"/>
                <w:i/>
                <w:color w:val="000000"/>
                <w:sz w:val="24"/>
                <w:szCs w:val="24"/>
                <w:vertAlign w:val="subscript"/>
              </w:rPr>
              <w:t>a=1</w:t>
            </w:r>
          </w:p>
        </w:tc>
        <w:tc>
          <w:tcPr>
            <w:tcW w:w="1170" w:type="dxa"/>
            <w:shd w:val="clear" w:color="auto" w:fill="FFFFFF" w:themeFill="background1"/>
          </w:tcPr>
          <w:p w14:paraId="01737853"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 xml:space="preserve"> cm</w:t>
            </w:r>
          </w:p>
        </w:tc>
        <w:tc>
          <w:tcPr>
            <w:tcW w:w="1440" w:type="dxa"/>
            <w:shd w:val="clear" w:color="auto" w:fill="FFFFFF" w:themeFill="background1"/>
            <w:noWrap/>
          </w:tcPr>
          <w:p w14:paraId="45DBCB37" w14:textId="77777777"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445D028D"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2435D002"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Asymptotic maximum length</w:t>
            </w:r>
          </w:p>
        </w:tc>
        <w:tc>
          <w:tcPr>
            <w:tcW w:w="1080" w:type="dxa"/>
            <w:shd w:val="clear" w:color="auto" w:fill="FFFFFF" w:themeFill="background1"/>
          </w:tcPr>
          <w:p w14:paraId="3F79A422"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L</w:t>
            </w:r>
            <w:r w:rsidRPr="004D5D67">
              <w:rPr>
                <w:rFonts w:ascii="Times New Roman" w:eastAsia="Times New Roman" w:hAnsi="Times New Roman" w:cs="Times New Roman"/>
                <w:i/>
                <w:color w:val="000000"/>
                <w:sz w:val="24"/>
                <w:szCs w:val="24"/>
                <w:vertAlign w:val="subscript"/>
              </w:rPr>
              <w:t>∞</w:t>
            </w:r>
          </w:p>
        </w:tc>
        <w:tc>
          <w:tcPr>
            <w:tcW w:w="1170" w:type="dxa"/>
            <w:shd w:val="clear" w:color="auto" w:fill="FFFFFF" w:themeFill="background1"/>
          </w:tcPr>
          <w:p w14:paraId="389A8A2A"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132</w:t>
            </w:r>
            <w:r>
              <w:rPr>
                <w:rFonts w:ascii="Times New Roman" w:eastAsia="Times New Roman" w:hAnsi="Times New Roman" w:cs="Times New Roman"/>
                <w:color w:val="000000"/>
                <w:sz w:val="24"/>
                <w:szCs w:val="24"/>
              </w:rPr>
              <w:t xml:space="preserve"> cm</w:t>
            </w:r>
          </w:p>
        </w:tc>
        <w:tc>
          <w:tcPr>
            <w:tcW w:w="1440" w:type="dxa"/>
            <w:shd w:val="clear" w:color="auto" w:fill="FFFFFF" w:themeFill="background1"/>
            <w:noWrap/>
          </w:tcPr>
          <w:p w14:paraId="1BB3309F"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29C51B5A"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3F37BD4E"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Von </w:t>
            </w:r>
            <w:proofErr w:type="spellStart"/>
            <w:r>
              <w:rPr>
                <w:rFonts w:ascii="Times New Roman" w:eastAsia="Times New Roman" w:hAnsi="Times New Roman" w:cs="Times New Roman"/>
                <w:b w:val="0"/>
                <w:color w:val="000000"/>
                <w:sz w:val="24"/>
                <w:szCs w:val="24"/>
              </w:rPr>
              <w:t>Bertalanffy</w:t>
            </w:r>
            <w:proofErr w:type="spellEnd"/>
            <w:r>
              <w:rPr>
                <w:rFonts w:ascii="Times New Roman" w:eastAsia="Times New Roman" w:hAnsi="Times New Roman" w:cs="Times New Roman"/>
                <w:b w:val="0"/>
                <w:color w:val="000000"/>
                <w:sz w:val="24"/>
                <w:szCs w:val="24"/>
              </w:rPr>
              <w:t xml:space="preserve"> growth coefficient</w:t>
            </w:r>
          </w:p>
        </w:tc>
        <w:tc>
          <w:tcPr>
            <w:tcW w:w="1080" w:type="dxa"/>
            <w:shd w:val="clear" w:color="auto" w:fill="FFFFFF" w:themeFill="background1"/>
          </w:tcPr>
          <w:p w14:paraId="58662A42"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w:t>
            </w:r>
          </w:p>
        </w:tc>
        <w:tc>
          <w:tcPr>
            <w:tcW w:w="1170" w:type="dxa"/>
            <w:shd w:val="clear" w:color="auto" w:fill="FFFFFF" w:themeFill="background1"/>
          </w:tcPr>
          <w:p w14:paraId="62700668"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rPr>
              <w:t xml:space="preserve"> yr</w:t>
            </w:r>
            <w:r>
              <w:rPr>
                <w:rFonts w:ascii="Times New Roman" w:eastAsia="Times New Roman" w:hAnsi="Times New Roman" w:cs="Times New Roman"/>
                <w:color w:val="000000"/>
                <w:sz w:val="24"/>
                <w:szCs w:val="24"/>
                <w:vertAlign w:val="superscript"/>
              </w:rPr>
              <w:t>-1</w:t>
            </w:r>
          </w:p>
        </w:tc>
        <w:tc>
          <w:tcPr>
            <w:tcW w:w="1440" w:type="dxa"/>
            <w:shd w:val="clear" w:color="auto" w:fill="FFFFFF" w:themeFill="background1"/>
            <w:noWrap/>
          </w:tcPr>
          <w:p w14:paraId="7EB2BB37" w14:textId="77777777"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3295F128"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09B7149B"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Coefficient of variation for length at age</w:t>
            </w:r>
            <w:r w:rsidR="00381494">
              <w:rPr>
                <w:rFonts w:ascii="Times New Roman" w:eastAsia="Times New Roman" w:hAnsi="Times New Roman" w:cs="Times New Roman"/>
                <w:b w:val="0"/>
                <w:color w:val="000000"/>
                <w:sz w:val="24"/>
                <w:szCs w:val="24"/>
              </w:rPr>
              <w:t xml:space="preserve"> 1</w:t>
            </w:r>
          </w:p>
        </w:tc>
        <w:tc>
          <w:tcPr>
            <w:tcW w:w="1080" w:type="dxa"/>
            <w:shd w:val="clear" w:color="auto" w:fill="FFFFFF" w:themeFill="background1"/>
          </w:tcPr>
          <w:p w14:paraId="4F9E27AB"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proofErr w:type="spellStart"/>
            <w:r w:rsidRPr="004D5D67">
              <w:rPr>
                <w:rFonts w:ascii="Times New Roman" w:eastAsia="Times New Roman" w:hAnsi="Times New Roman" w:cs="Times New Roman"/>
                <w:i/>
                <w:color w:val="000000"/>
                <w:sz w:val="24"/>
                <w:szCs w:val="24"/>
              </w:rPr>
              <w:t>CV</w:t>
            </w:r>
            <w:r w:rsidR="00381494">
              <w:rPr>
                <w:rFonts w:ascii="Times New Roman" w:eastAsia="Times New Roman" w:hAnsi="Times New Roman" w:cs="Times New Roman"/>
                <w:i/>
                <w:color w:val="000000"/>
                <w:sz w:val="24"/>
                <w:szCs w:val="24"/>
                <w:vertAlign w:val="subscript"/>
              </w:rPr>
              <w:t>a</w:t>
            </w:r>
            <w:proofErr w:type="spellEnd"/>
            <w:r w:rsidR="00381494">
              <w:rPr>
                <w:rFonts w:ascii="Times New Roman" w:eastAsia="Times New Roman" w:hAnsi="Times New Roman" w:cs="Times New Roman"/>
                <w:i/>
                <w:color w:val="000000"/>
                <w:sz w:val="24"/>
                <w:szCs w:val="24"/>
                <w:vertAlign w:val="subscript"/>
              </w:rPr>
              <w:t>=1</w:t>
            </w:r>
          </w:p>
        </w:tc>
        <w:tc>
          <w:tcPr>
            <w:tcW w:w="1170" w:type="dxa"/>
            <w:shd w:val="clear" w:color="auto" w:fill="FFFFFF" w:themeFill="background1"/>
          </w:tcPr>
          <w:p w14:paraId="0164AF28"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0.1</w:t>
            </w:r>
          </w:p>
        </w:tc>
        <w:tc>
          <w:tcPr>
            <w:tcW w:w="1440" w:type="dxa"/>
            <w:shd w:val="clear" w:color="auto" w:fill="FFFFFF" w:themeFill="background1"/>
            <w:noWrap/>
          </w:tcPr>
          <w:p w14:paraId="0EA03174"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7801D536"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3D514B7C" w14:textId="77777777" w:rsidR="00381494" w:rsidRDefault="00381494" w:rsidP="00384B61">
            <w:pPr>
              <w:tabs>
                <w:tab w:val="left" w:pos="360"/>
              </w:tabs>
              <w:ind w:left="36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Coefficient of variation for as</w:t>
            </w:r>
            <w:r w:rsidR="0044080A">
              <w:rPr>
                <w:rFonts w:ascii="Times New Roman" w:eastAsia="Times New Roman" w:hAnsi="Times New Roman" w:cs="Times New Roman"/>
                <w:b w:val="0"/>
                <w:color w:val="000000"/>
                <w:sz w:val="24"/>
                <w:szCs w:val="24"/>
              </w:rPr>
              <w:t>y</w:t>
            </w:r>
            <w:r>
              <w:rPr>
                <w:rFonts w:ascii="Times New Roman" w:eastAsia="Times New Roman" w:hAnsi="Times New Roman" w:cs="Times New Roman"/>
                <w:b w:val="0"/>
                <w:color w:val="000000"/>
                <w:sz w:val="24"/>
                <w:szCs w:val="24"/>
              </w:rPr>
              <w:t>mptotic maximum length</w:t>
            </w:r>
          </w:p>
        </w:tc>
        <w:tc>
          <w:tcPr>
            <w:tcW w:w="1080" w:type="dxa"/>
            <w:shd w:val="clear" w:color="auto" w:fill="FFFFFF" w:themeFill="background1"/>
          </w:tcPr>
          <w:p w14:paraId="72C99BDD" w14:textId="77777777" w:rsidR="00381494" w:rsidRPr="004D5D67" w:rsidRDefault="00381494"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CV</w:t>
            </w:r>
            <w:r w:rsidRPr="004D5D67">
              <w:rPr>
                <w:rFonts w:ascii="Times New Roman" w:eastAsia="Times New Roman" w:hAnsi="Times New Roman" w:cs="Times New Roman"/>
                <w:i/>
                <w:color w:val="000000"/>
                <w:sz w:val="24"/>
                <w:szCs w:val="24"/>
                <w:vertAlign w:val="subscript"/>
              </w:rPr>
              <w:t>∞</w:t>
            </w:r>
          </w:p>
        </w:tc>
        <w:tc>
          <w:tcPr>
            <w:tcW w:w="1170" w:type="dxa"/>
            <w:shd w:val="clear" w:color="auto" w:fill="FFFFFF" w:themeFill="background1"/>
          </w:tcPr>
          <w:p w14:paraId="3B6D5E47" w14:textId="77777777" w:rsidR="00381494"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w:t>
            </w:r>
          </w:p>
        </w:tc>
        <w:tc>
          <w:tcPr>
            <w:tcW w:w="1440" w:type="dxa"/>
            <w:shd w:val="clear" w:color="auto" w:fill="FFFFFF" w:themeFill="background1"/>
            <w:noWrap/>
          </w:tcPr>
          <w:p w14:paraId="6DC6A055" w14:textId="77777777" w:rsidR="00381494"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3B9A051A"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795D6E07"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maturity</w:t>
            </w:r>
          </w:p>
        </w:tc>
        <w:tc>
          <w:tcPr>
            <w:tcW w:w="1080" w:type="dxa"/>
            <w:shd w:val="clear" w:color="auto" w:fill="FFFFFF" w:themeFill="background1"/>
          </w:tcPr>
          <w:p w14:paraId="1052F4A9"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mat</m:t>
                    </m:r>
                  </m:sup>
                </m:sSubSup>
              </m:oMath>
            </m:oMathPara>
          </w:p>
        </w:tc>
        <w:tc>
          <w:tcPr>
            <w:tcW w:w="1170" w:type="dxa"/>
            <w:shd w:val="clear" w:color="auto" w:fill="FFFFFF" w:themeFill="background1"/>
          </w:tcPr>
          <w:p w14:paraId="5980C372"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 cm</w:t>
            </w:r>
          </w:p>
        </w:tc>
        <w:tc>
          <w:tcPr>
            <w:tcW w:w="1440" w:type="dxa"/>
            <w:shd w:val="clear" w:color="auto" w:fill="FFFFFF" w:themeFill="background1"/>
            <w:noWrap/>
          </w:tcPr>
          <w:p w14:paraId="3BD6D444"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38CE917A"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1EC28C77"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Length at 95% maturity</w:t>
            </w:r>
          </w:p>
        </w:tc>
        <w:tc>
          <w:tcPr>
            <w:tcW w:w="1080" w:type="dxa"/>
            <w:shd w:val="clear" w:color="auto" w:fill="FFFFFF" w:themeFill="background1"/>
          </w:tcPr>
          <w:p w14:paraId="289378CA"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mat</m:t>
                    </m:r>
                  </m:sup>
                </m:sSubSup>
              </m:oMath>
            </m:oMathPara>
          </w:p>
        </w:tc>
        <w:tc>
          <w:tcPr>
            <w:tcW w:w="1170" w:type="dxa"/>
            <w:shd w:val="clear" w:color="auto" w:fill="FFFFFF" w:themeFill="background1"/>
          </w:tcPr>
          <w:p w14:paraId="3C8DA2C4" w14:textId="77777777"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 cm</w:t>
            </w:r>
          </w:p>
        </w:tc>
        <w:tc>
          <w:tcPr>
            <w:tcW w:w="1440" w:type="dxa"/>
            <w:shd w:val="clear" w:color="auto" w:fill="FFFFFF" w:themeFill="background1"/>
            <w:noWrap/>
          </w:tcPr>
          <w:p w14:paraId="20AA1AB0" w14:textId="77777777"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3EE36413"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67AFD05B"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Average recruits for the unfished population (natural log)</w:t>
            </w:r>
          </w:p>
        </w:tc>
        <w:tc>
          <w:tcPr>
            <w:tcW w:w="1080" w:type="dxa"/>
            <w:shd w:val="clear" w:color="auto" w:fill="FFFFFF" w:themeFill="background1"/>
          </w:tcPr>
          <w:p w14:paraId="5ED9277F" w14:textId="77777777" w:rsidR="00A94E4B" w:rsidRPr="004D5D67" w:rsidRDefault="00A94E4B" w:rsidP="00384B61">
            <w:pPr>
              <w:tabs>
                <w:tab w:val="left" w:pos="36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ln(r</w:t>
            </w:r>
            <w:r>
              <w:rPr>
                <w:rFonts w:ascii="Times New Roman" w:eastAsia="Times New Roman" w:hAnsi="Times New Roman" w:cs="Times New Roman"/>
                <w:i/>
                <w:color w:val="000000"/>
                <w:sz w:val="24"/>
                <w:szCs w:val="24"/>
                <w:vertAlign w:val="subscript"/>
              </w:rPr>
              <w:t>0</w:t>
            </w:r>
            <w:r>
              <w:rPr>
                <w:rFonts w:ascii="Times New Roman" w:eastAsia="Times New Roman" w:hAnsi="Times New Roman" w:cs="Times New Roman"/>
                <w:i/>
                <w:color w:val="000000"/>
                <w:sz w:val="24"/>
                <w:szCs w:val="24"/>
              </w:rPr>
              <w:t>)</w:t>
            </w:r>
          </w:p>
        </w:tc>
        <w:tc>
          <w:tcPr>
            <w:tcW w:w="1170" w:type="dxa"/>
            <w:shd w:val="clear" w:color="auto" w:fill="FFFFFF" w:themeFill="background1"/>
          </w:tcPr>
          <w:p w14:paraId="4BCD1751"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18.7</w:t>
            </w:r>
          </w:p>
        </w:tc>
        <w:tc>
          <w:tcPr>
            <w:tcW w:w="1440" w:type="dxa"/>
            <w:shd w:val="clear" w:color="auto" w:fill="FFFFFF" w:themeFill="background1"/>
            <w:noWrap/>
          </w:tcPr>
          <w:p w14:paraId="160452A6"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56369B60"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34830877"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Steepness of the </w:t>
            </w:r>
            <w:proofErr w:type="spellStart"/>
            <w:r>
              <w:rPr>
                <w:rFonts w:ascii="Times New Roman" w:eastAsia="Times New Roman" w:hAnsi="Times New Roman" w:cs="Times New Roman"/>
                <w:b w:val="0"/>
                <w:color w:val="000000"/>
                <w:sz w:val="24"/>
                <w:szCs w:val="24"/>
              </w:rPr>
              <w:t>Beverton</w:t>
            </w:r>
            <w:proofErr w:type="spellEnd"/>
            <w:r>
              <w:rPr>
                <w:rFonts w:ascii="Times New Roman" w:eastAsia="Times New Roman" w:hAnsi="Times New Roman" w:cs="Times New Roman"/>
                <w:b w:val="0"/>
                <w:color w:val="000000"/>
                <w:sz w:val="24"/>
                <w:szCs w:val="24"/>
              </w:rPr>
              <w:t>-Holt stock recruit function</w:t>
            </w:r>
          </w:p>
        </w:tc>
        <w:tc>
          <w:tcPr>
            <w:tcW w:w="1080" w:type="dxa"/>
            <w:shd w:val="clear" w:color="auto" w:fill="FFFFFF" w:themeFill="background1"/>
          </w:tcPr>
          <w:p w14:paraId="21E895B9"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w:t>
            </w:r>
          </w:p>
        </w:tc>
        <w:tc>
          <w:tcPr>
            <w:tcW w:w="1170" w:type="dxa"/>
            <w:shd w:val="clear" w:color="auto" w:fill="FFFFFF" w:themeFill="background1"/>
          </w:tcPr>
          <w:p w14:paraId="72C4A189"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c>
          <w:tcPr>
            <w:tcW w:w="1440" w:type="dxa"/>
            <w:shd w:val="clear" w:color="auto" w:fill="FFFFFF" w:themeFill="background1"/>
            <w:noWrap/>
          </w:tcPr>
          <w:p w14:paraId="7C7601F9" w14:textId="77777777"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4C89E8A9"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07F39DB3"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Marginal log-standard deviation of recruitment</w:t>
            </w:r>
          </w:p>
        </w:tc>
        <w:tc>
          <w:tcPr>
            <w:tcW w:w="1080" w:type="dxa"/>
            <w:shd w:val="clear" w:color="auto" w:fill="FFFFFF" w:themeFill="background1"/>
          </w:tcPr>
          <w:p w14:paraId="27F59E1E"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proofErr w:type="spellStart"/>
            <w:r>
              <w:rPr>
                <w:rFonts w:ascii="Times New Roman" w:eastAsia="Times New Roman" w:hAnsi="Times New Roman" w:cs="Times New Roman"/>
                <w:i/>
                <w:color w:val="000000"/>
                <w:sz w:val="24"/>
                <w:szCs w:val="24"/>
              </w:rPr>
              <w:t>σ</w:t>
            </w:r>
            <w:r>
              <w:rPr>
                <w:rFonts w:ascii="Times New Roman" w:eastAsia="Times New Roman" w:hAnsi="Times New Roman" w:cs="Times New Roman"/>
                <w:i/>
                <w:color w:val="000000"/>
                <w:sz w:val="24"/>
                <w:szCs w:val="24"/>
                <w:vertAlign w:val="subscript"/>
              </w:rPr>
              <w:t>R</w:t>
            </w:r>
            <w:proofErr w:type="spellEnd"/>
          </w:p>
        </w:tc>
        <w:tc>
          <w:tcPr>
            <w:tcW w:w="1170" w:type="dxa"/>
            <w:shd w:val="clear" w:color="auto" w:fill="FFFFFF" w:themeFill="background1"/>
          </w:tcPr>
          <w:p w14:paraId="14BFA052" w14:textId="77777777" w:rsidR="00A94E4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w:t>
            </w:r>
          </w:p>
        </w:tc>
        <w:tc>
          <w:tcPr>
            <w:tcW w:w="1440" w:type="dxa"/>
            <w:shd w:val="clear" w:color="auto" w:fill="FFFFFF" w:themeFill="background1"/>
            <w:noWrap/>
          </w:tcPr>
          <w:p w14:paraId="16761ED7"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522AE721"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61AF6AF7" w14:textId="77777777" w:rsidR="00A94E4B" w:rsidRPr="00F0214C"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Magnitude of </w:t>
            </w:r>
            <w:proofErr w:type="spellStart"/>
            <w:r>
              <w:rPr>
                <w:rFonts w:ascii="Times New Roman" w:eastAsia="Times New Roman" w:hAnsi="Times New Roman" w:cs="Times New Roman"/>
                <w:b w:val="0"/>
                <w:color w:val="000000"/>
                <w:sz w:val="24"/>
                <w:szCs w:val="24"/>
              </w:rPr>
              <w:t>autocorrelated</w:t>
            </w:r>
            <w:proofErr w:type="spellEnd"/>
            <w:r>
              <w:rPr>
                <w:rFonts w:ascii="Times New Roman" w:eastAsia="Times New Roman" w:hAnsi="Times New Roman" w:cs="Times New Roman"/>
                <w:b w:val="0"/>
                <w:color w:val="000000"/>
                <w:sz w:val="24"/>
                <w:szCs w:val="24"/>
              </w:rPr>
              <w:t xml:space="preserve"> recruitment</w:t>
            </w:r>
          </w:p>
        </w:tc>
        <w:tc>
          <w:tcPr>
            <w:tcW w:w="1080" w:type="dxa"/>
            <w:shd w:val="clear" w:color="auto" w:fill="FFFFFF" w:themeFill="background1"/>
          </w:tcPr>
          <w:p w14:paraId="21A78230"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ρ</w:t>
            </w:r>
          </w:p>
        </w:tc>
        <w:tc>
          <w:tcPr>
            <w:tcW w:w="1170" w:type="dxa"/>
            <w:shd w:val="clear" w:color="auto" w:fill="FFFFFF" w:themeFill="background1"/>
          </w:tcPr>
          <w:p w14:paraId="323A39F7"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c>
          <w:tcPr>
            <w:tcW w:w="1440" w:type="dxa"/>
            <w:shd w:val="clear" w:color="auto" w:fill="FFFFFF" w:themeFill="background1"/>
            <w:noWrap/>
          </w:tcPr>
          <w:p w14:paraId="7ECE79FD"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r>
      <w:tr w:rsidR="00807D16" w:rsidRPr="00DD6BFB" w14:paraId="3D9B7494"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52F1BF85"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Random coefficients for recruitment variability (years 1-100)</w:t>
            </w:r>
          </w:p>
        </w:tc>
        <w:tc>
          <w:tcPr>
            <w:tcW w:w="1080" w:type="dxa"/>
            <w:shd w:val="clear" w:color="auto" w:fill="FFFFFF" w:themeFill="background1"/>
          </w:tcPr>
          <w:p w14:paraId="1F4D25B0" w14:textId="77777777" w:rsidR="00A94E4B" w:rsidRPr="00982D50"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proofErr w:type="spellStart"/>
            <w:r>
              <w:rPr>
                <w:rFonts w:ascii="Times New Roman" w:eastAsia="Times New Roman" w:hAnsi="Times New Roman" w:cs="Times New Roman"/>
                <w:i/>
                <w:color w:val="000000"/>
                <w:sz w:val="24"/>
                <w:szCs w:val="24"/>
              </w:rPr>
              <w:t>δ</w:t>
            </w:r>
            <w:r>
              <w:rPr>
                <w:rFonts w:ascii="Times New Roman" w:eastAsia="Times New Roman" w:hAnsi="Times New Roman" w:cs="Times New Roman"/>
                <w:i/>
                <w:color w:val="000000"/>
                <w:sz w:val="24"/>
                <w:szCs w:val="24"/>
                <w:vertAlign w:val="subscript"/>
              </w:rPr>
              <w:t>t</w:t>
            </w:r>
            <w:proofErr w:type="spellEnd"/>
          </w:p>
        </w:tc>
        <w:tc>
          <w:tcPr>
            <w:tcW w:w="1170" w:type="dxa"/>
            <w:shd w:val="clear" w:color="auto" w:fill="FFFFFF" w:themeFill="background1"/>
          </w:tcPr>
          <w:p w14:paraId="6DAB98A4" w14:textId="77777777" w:rsidR="00A94E4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c>
          <w:tcPr>
            <w:tcW w:w="1440" w:type="dxa"/>
            <w:shd w:val="clear" w:color="auto" w:fill="FFFFFF" w:themeFill="background1"/>
            <w:noWrap/>
          </w:tcPr>
          <w:p w14:paraId="6B0BC542" w14:textId="77777777" w:rsidR="00A94E4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2707F8B6"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0FD4387F"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Catchability coefficient for survey index of abundance (natural log)</w:t>
            </w:r>
          </w:p>
        </w:tc>
        <w:tc>
          <w:tcPr>
            <w:tcW w:w="1080" w:type="dxa"/>
            <w:shd w:val="clear" w:color="auto" w:fill="FFFFFF" w:themeFill="background1"/>
          </w:tcPr>
          <w:p w14:paraId="5B8814BC"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ln(</w:t>
            </w:r>
            <w:r w:rsidRPr="004D5D67">
              <w:rPr>
                <w:rFonts w:ascii="Times New Roman" w:eastAsia="Times New Roman" w:hAnsi="Times New Roman" w:cs="Times New Roman"/>
                <w:i/>
                <w:color w:val="000000"/>
                <w:sz w:val="24"/>
                <w:szCs w:val="24"/>
              </w:rPr>
              <w:t>q</w:t>
            </w:r>
            <w:r>
              <w:rPr>
                <w:rFonts w:ascii="Times New Roman" w:eastAsia="Times New Roman" w:hAnsi="Times New Roman" w:cs="Times New Roman"/>
                <w:i/>
                <w:color w:val="000000"/>
                <w:sz w:val="24"/>
                <w:szCs w:val="24"/>
              </w:rPr>
              <w:t>)</w:t>
            </w:r>
          </w:p>
        </w:tc>
        <w:tc>
          <w:tcPr>
            <w:tcW w:w="1170" w:type="dxa"/>
            <w:shd w:val="clear" w:color="auto" w:fill="FFFFFF" w:themeFill="background1"/>
          </w:tcPr>
          <w:p w14:paraId="0E905DC5"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440" w:type="dxa"/>
            <w:shd w:val="clear" w:color="auto" w:fill="FFFFFF" w:themeFill="background1"/>
            <w:noWrap/>
          </w:tcPr>
          <w:p w14:paraId="536A1081"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7F7B52E3"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77DD1B68"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selection in the fishery</w:t>
            </w:r>
          </w:p>
        </w:tc>
        <w:tc>
          <w:tcPr>
            <w:tcW w:w="1080" w:type="dxa"/>
            <w:shd w:val="clear" w:color="auto" w:fill="FFFFFF" w:themeFill="background1"/>
          </w:tcPr>
          <w:p w14:paraId="787154F2"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fishery</m:t>
                    </m:r>
                  </m:sup>
                </m:sSubSup>
              </m:oMath>
            </m:oMathPara>
          </w:p>
        </w:tc>
        <w:tc>
          <w:tcPr>
            <w:tcW w:w="1170" w:type="dxa"/>
            <w:shd w:val="clear" w:color="auto" w:fill="FFFFFF" w:themeFill="background1"/>
          </w:tcPr>
          <w:p w14:paraId="2ED4C4F9"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 cm</w:t>
            </w:r>
          </w:p>
        </w:tc>
        <w:tc>
          <w:tcPr>
            <w:tcW w:w="1440" w:type="dxa"/>
            <w:shd w:val="clear" w:color="auto" w:fill="FFFFFF" w:themeFill="background1"/>
            <w:noWrap/>
          </w:tcPr>
          <w:p w14:paraId="33953E14"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65F48B74"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3927D590"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at</w:t>
            </w:r>
            <w:r>
              <w:rPr>
                <w:rFonts w:ascii="Times New Roman" w:eastAsia="Times New Roman" w:hAnsi="Times New Roman" w:cs="Times New Roman"/>
                <w:b w:val="0"/>
                <w:color w:val="000000"/>
                <w:sz w:val="24"/>
                <w:szCs w:val="24"/>
              </w:rPr>
              <w:t xml:space="preserve"> 95% selection in the fishery</w:t>
            </w:r>
          </w:p>
        </w:tc>
        <w:tc>
          <w:tcPr>
            <w:tcW w:w="1080" w:type="dxa"/>
            <w:shd w:val="clear" w:color="auto" w:fill="FFFFFF" w:themeFill="background1"/>
          </w:tcPr>
          <w:p w14:paraId="4838BBF8"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fishery</m:t>
                    </m:r>
                  </m:sup>
                </m:sSubSup>
              </m:oMath>
            </m:oMathPara>
          </w:p>
        </w:tc>
        <w:tc>
          <w:tcPr>
            <w:tcW w:w="1170" w:type="dxa"/>
            <w:shd w:val="clear" w:color="auto" w:fill="FFFFFF" w:themeFill="background1"/>
          </w:tcPr>
          <w:p w14:paraId="438FFDF3" w14:textId="77777777"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 cm</w:t>
            </w:r>
          </w:p>
        </w:tc>
        <w:tc>
          <w:tcPr>
            <w:tcW w:w="1440" w:type="dxa"/>
            <w:shd w:val="clear" w:color="auto" w:fill="FFFFFF" w:themeFill="background1"/>
            <w:noWrap/>
          </w:tcPr>
          <w:p w14:paraId="060E197D"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05C3FB7F"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7196C012"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selection in the survey</w:t>
            </w:r>
          </w:p>
        </w:tc>
        <w:tc>
          <w:tcPr>
            <w:tcW w:w="1080" w:type="dxa"/>
            <w:shd w:val="clear" w:color="auto" w:fill="FFFFFF" w:themeFill="background1"/>
          </w:tcPr>
          <w:p w14:paraId="3F537810"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survey</m:t>
                    </m:r>
                  </m:sup>
                </m:sSubSup>
              </m:oMath>
            </m:oMathPara>
          </w:p>
        </w:tc>
        <w:tc>
          <w:tcPr>
            <w:tcW w:w="1170" w:type="dxa"/>
            <w:shd w:val="clear" w:color="auto" w:fill="FFFFFF" w:themeFill="background1"/>
          </w:tcPr>
          <w:p w14:paraId="0031CBAB"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30.6 cm</w:t>
            </w:r>
          </w:p>
        </w:tc>
        <w:tc>
          <w:tcPr>
            <w:tcW w:w="1440" w:type="dxa"/>
            <w:shd w:val="clear" w:color="auto" w:fill="FFFFFF" w:themeFill="background1"/>
            <w:noWrap/>
          </w:tcPr>
          <w:p w14:paraId="115F0809"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3AD23EF6" w14:textId="77777777" w:rsidTr="00F641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bottom w:val="single" w:sz="8" w:space="0" w:color="000000" w:themeColor="text1"/>
            </w:tcBorders>
            <w:shd w:val="clear" w:color="auto" w:fill="FFFFFF" w:themeFill="background1"/>
            <w:noWrap/>
            <w:hideMark/>
          </w:tcPr>
          <w:p w14:paraId="4A93D7C9"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95% selection in the survey</w:t>
            </w:r>
          </w:p>
        </w:tc>
        <w:tc>
          <w:tcPr>
            <w:tcW w:w="1080" w:type="dxa"/>
            <w:tcBorders>
              <w:bottom w:val="single" w:sz="8" w:space="0" w:color="000000" w:themeColor="text1"/>
            </w:tcBorders>
            <w:shd w:val="clear" w:color="auto" w:fill="FFFFFF" w:themeFill="background1"/>
          </w:tcPr>
          <w:p w14:paraId="24CA2334"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survey</m:t>
                    </m:r>
                  </m:sup>
                </m:sSubSup>
              </m:oMath>
            </m:oMathPara>
          </w:p>
        </w:tc>
        <w:tc>
          <w:tcPr>
            <w:tcW w:w="1170" w:type="dxa"/>
            <w:tcBorders>
              <w:bottom w:val="single" w:sz="8" w:space="0" w:color="000000" w:themeColor="text1"/>
            </w:tcBorders>
            <w:shd w:val="clear" w:color="auto" w:fill="FFFFFF" w:themeFill="background1"/>
          </w:tcPr>
          <w:p w14:paraId="79B53E21" w14:textId="77777777"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39.1 cm</w:t>
            </w:r>
          </w:p>
        </w:tc>
        <w:tc>
          <w:tcPr>
            <w:tcW w:w="1440" w:type="dxa"/>
            <w:tcBorders>
              <w:bottom w:val="single" w:sz="8" w:space="0" w:color="000000" w:themeColor="text1"/>
            </w:tcBorders>
            <w:shd w:val="clear" w:color="auto" w:fill="FFFFFF" w:themeFill="background1"/>
            <w:noWrap/>
          </w:tcPr>
          <w:p w14:paraId="391D79B1"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bl>
    <w:p w14:paraId="2EC63E08" w14:textId="77777777" w:rsidR="00FA358C" w:rsidRDefault="00FA358C" w:rsidP="00F6419B">
      <w:pPr>
        <w:pStyle w:val="Caption"/>
        <w:tabs>
          <w:tab w:val="left" w:pos="360"/>
        </w:tabs>
        <w:spacing w:after="0"/>
        <w:contextualSpacing/>
        <w:jc w:val="both"/>
        <w:rPr>
          <w:rFonts w:ascii="Times New Roman" w:hAnsi="Times New Roman" w:cs="Times New Roman"/>
          <w:sz w:val="24"/>
          <w:szCs w:val="24"/>
        </w:rPr>
      </w:pPr>
    </w:p>
    <w:p w14:paraId="06468A82" w14:textId="77777777" w:rsidR="00FA358C" w:rsidRDefault="00A94E4B" w:rsidP="00F6419B">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B3C4948" w14:textId="77777777" w:rsidR="00A94E4B" w:rsidRPr="00DD6BFB" w:rsidRDefault="00FA358C" w:rsidP="00384B61">
      <w:pPr>
        <w:keepNext/>
        <w:tabs>
          <w:tab w:val="left" w:pos="360"/>
        </w:tabs>
        <w:spacing w:after="0" w:line="480" w:lineRule="auto"/>
        <w:jc w:val="both"/>
        <w:rPr>
          <w:rFonts w:ascii="Times New Roman" w:hAnsi="Times New Roman" w:cs="Times New Roman"/>
          <w:sz w:val="24"/>
          <w:szCs w:val="24"/>
        </w:rPr>
      </w:pPr>
      <w:r w:rsidRPr="00F6419B">
        <w:rPr>
          <w:rFonts w:ascii="Times New Roman" w:hAnsi="Times New Roman" w:cs="Times New Roman"/>
          <w:noProof/>
          <w:sz w:val="24"/>
          <w:szCs w:val="24"/>
        </w:rPr>
        <w:lastRenderedPageBreak/>
        <w:drawing>
          <wp:inline distT="0" distB="0" distL="0" distR="0" wp14:anchorId="237EB488" wp14:editId="4EE08578">
            <wp:extent cx="5720080" cy="2860040"/>
            <wp:effectExtent l="0" t="0" r="0" b="0"/>
            <wp:docPr id="6" name="Picture 6" descr="C:\AR-perf-testing\figures\example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perf-testing\figures\exampleAR.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080" cy="2860040"/>
                    </a:xfrm>
                    <a:prstGeom prst="rect">
                      <a:avLst/>
                    </a:prstGeom>
                    <a:noFill/>
                    <a:ln>
                      <a:noFill/>
                    </a:ln>
                  </pic:spPr>
                </pic:pic>
              </a:graphicData>
            </a:graphic>
          </wp:inline>
        </w:drawing>
      </w:r>
    </w:p>
    <w:p w14:paraId="32D447DE" w14:textId="77777777" w:rsidR="00FA358C" w:rsidRDefault="00A94E4B">
      <w:pPr>
        <w:pStyle w:val="Caption"/>
        <w:tabs>
          <w:tab w:val="left" w:pos="360"/>
        </w:tabs>
        <w:spacing w:after="0"/>
        <w:jc w:val="both"/>
        <w:rPr>
          <w:rFonts w:ascii="Times New Roman" w:hAnsi="Times New Roman" w:cs="Times New Roman"/>
          <w:b w:val="0"/>
          <w:color w:val="auto"/>
          <w:sz w:val="24"/>
          <w:szCs w:val="24"/>
        </w:rPr>
      </w:pPr>
      <w:r w:rsidRPr="00DD6BFB">
        <w:rPr>
          <w:rFonts w:ascii="Times New Roman" w:hAnsi="Times New Roman" w:cs="Times New Roman"/>
          <w:b w:val="0"/>
          <w:color w:val="auto"/>
          <w:sz w:val="24"/>
          <w:szCs w:val="24"/>
        </w:rPr>
        <w:t>Fig</w:t>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336ADE" w:rsidRPr="00DD6BFB">
        <w:rPr>
          <w:rFonts w:ascii="Times New Roman" w:hAnsi="Times New Roman" w:cs="Times New Roman"/>
          <w:b w:val="0"/>
          <w:color w:val="auto"/>
          <w:sz w:val="24"/>
          <w:szCs w:val="24"/>
        </w:rPr>
        <w:fldChar w:fldCharType="begin"/>
      </w:r>
      <w:r w:rsidRPr="00DD6BFB">
        <w:rPr>
          <w:rFonts w:ascii="Times New Roman" w:hAnsi="Times New Roman" w:cs="Times New Roman"/>
          <w:b w:val="0"/>
          <w:color w:val="auto"/>
          <w:sz w:val="24"/>
          <w:szCs w:val="24"/>
        </w:rPr>
        <w:instrText xml:space="preserve"> SEQ Figure \* ARABIC </w:instrText>
      </w:r>
      <w:r w:rsidR="00336ADE" w:rsidRPr="00DD6BFB">
        <w:rPr>
          <w:rFonts w:ascii="Times New Roman" w:hAnsi="Times New Roman" w:cs="Times New Roman"/>
          <w:b w:val="0"/>
          <w:color w:val="auto"/>
          <w:sz w:val="24"/>
          <w:szCs w:val="24"/>
        </w:rPr>
        <w:fldChar w:fldCharType="separate"/>
      </w:r>
      <w:r w:rsidRPr="00DD6BFB">
        <w:rPr>
          <w:rFonts w:ascii="Times New Roman" w:hAnsi="Times New Roman" w:cs="Times New Roman"/>
          <w:b w:val="0"/>
          <w:noProof/>
          <w:color w:val="auto"/>
          <w:sz w:val="24"/>
          <w:szCs w:val="24"/>
        </w:rPr>
        <w:t>1</w:t>
      </w:r>
      <w:r w:rsidR="00336ADE" w:rsidRPr="00DD6BFB">
        <w:rPr>
          <w:rFonts w:ascii="Times New Roman" w:hAnsi="Times New Roman" w:cs="Times New Roman"/>
          <w:b w:val="0"/>
          <w:color w:val="auto"/>
          <w:sz w:val="24"/>
          <w:szCs w:val="24"/>
        </w:rPr>
        <w:fldChar w:fldCharType="end"/>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DD373E">
        <w:rPr>
          <w:rFonts w:ascii="Times New Roman" w:hAnsi="Times New Roman" w:cs="Times New Roman"/>
          <w:b w:val="0"/>
          <w:color w:val="auto"/>
          <w:sz w:val="24"/>
          <w:szCs w:val="24"/>
        </w:rPr>
        <w:t>E</w:t>
      </w:r>
      <w:r w:rsidRPr="00DD6BFB">
        <w:rPr>
          <w:rFonts w:ascii="Times New Roman" w:hAnsi="Times New Roman" w:cs="Times New Roman"/>
          <w:b w:val="0"/>
          <w:color w:val="auto"/>
          <w:sz w:val="24"/>
          <w:szCs w:val="24"/>
        </w:rPr>
        <w:t>xample</w:t>
      </w:r>
      <w:r w:rsidR="002C7A39">
        <w:rPr>
          <w:rFonts w:ascii="Times New Roman" w:hAnsi="Times New Roman" w:cs="Times New Roman"/>
          <w:b w:val="0"/>
          <w:color w:val="auto"/>
          <w:sz w:val="24"/>
          <w:szCs w:val="24"/>
        </w:rPr>
        <w:t xml:space="preserve">s </w:t>
      </w:r>
      <w:r w:rsidRPr="00DD6BFB">
        <w:rPr>
          <w:rFonts w:ascii="Times New Roman" w:hAnsi="Times New Roman" w:cs="Times New Roman"/>
          <w:b w:val="0"/>
          <w:color w:val="auto"/>
          <w:sz w:val="24"/>
          <w:szCs w:val="24"/>
        </w:rPr>
        <w:t xml:space="preserve">of </w:t>
      </w:r>
      <w:proofErr w:type="spellStart"/>
      <w:r w:rsidRPr="00DD6BFB">
        <w:rPr>
          <w:rFonts w:ascii="Times New Roman" w:hAnsi="Times New Roman" w:cs="Times New Roman"/>
          <w:b w:val="0"/>
          <w:color w:val="auto"/>
          <w:sz w:val="24"/>
          <w:szCs w:val="24"/>
        </w:rPr>
        <w:t>autocorrelated</w:t>
      </w:r>
      <w:proofErr w:type="spellEnd"/>
      <w:r w:rsidRPr="00DD6BFB">
        <w:rPr>
          <w:rFonts w:ascii="Times New Roman" w:hAnsi="Times New Roman" w:cs="Times New Roman"/>
          <w:b w:val="0"/>
          <w:color w:val="auto"/>
          <w:sz w:val="24"/>
          <w:szCs w:val="24"/>
        </w:rPr>
        <w:t xml:space="preserve"> recruitment deviations for three levels of autocorrelation</w:t>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w:t>
      </w:r>
      <w:proofErr w:type="spellStart"/>
      <w:r w:rsidR="002C7A39">
        <w:rPr>
          <w:rFonts w:ascii="Times New Roman" w:hAnsi="Times New Roman" w:cs="Times New Roman"/>
          <w:b w:val="0"/>
          <w:color w:val="auto"/>
          <w:sz w:val="24"/>
          <w:szCs w:val="24"/>
        </w:rPr>
        <w:t>i</w:t>
      </w:r>
      <w:proofErr w:type="spellEnd"/>
      <w:r w:rsidR="002C7A39">
        <w:rPr>
          <w:rFonts w:ascii="Times New Roman" w:hAnsi="Times New Roman" w:cs="Times New Roman"/>
          <w:b w:val="0"/>
          <w:color w:val="auto"/>
          <w:sz w:val="24"/>
          <w:szCs w:val="24"/>
        </w:rPr>
        <w:t xml:space="preserve">) </w:t>
      </w:r>
      <w:r w:rsidRPr="00DD6BFB">
        <w:rPr>
          <w:rFonts w:ascii="Times New Roman" w:hAnsi="Times New Roman" w:cs="Times New Roman"/>
          <w:b w:val="0"/>
          <w:color w:val="auto"/>
          <w:sz w:val="24"/>
          <w:szCs w:val="24"/>
        </w:rPr>
        <w:t>-0.25</w:t>
      </w:r>
      <w:r w:rsidR="002C7A39">
        <w:rPr>
          <w:rFonts w:ascii="Times New Roman" w:hAnsi="Times New Roman" w:cs="Times New Roman"/>
          <w:b w:val="0"/>
          <w:color w:val="auto"/>
          <w:sz w:val="24"/>
          <w:szCs w:val="24"/>
        </w:rPr>
        <w:t xml:space="preserve"> (solid line)</w:t>
      </w:r>
      <w:r w:rsidRPr="00DD6BFB">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 xml:space="preserve">(ii) </w:t>
      </w:r>
      <w:r w:rsidRPr="00DD6BFB">
        <w:rPr>
          <w:rFonts w:ascii="Times New Roman" w:hAnsi="Times New Roman" w:cs="Times New Roman"/>
          <w:b w:val="0"/>
          <w:color w:val="auto"/>
          <w:sz w:val="24"/>
          <w:szCs w:val="24"/>
        </w:rPr>
        <w:t>0.00</w:t>
      </w:r>
      <w:r w:rsidR="002C7A39">
        <w:rPr>
          <w:rFonts w:ascii="Times New Roman" w:hAnsi="Times New Roman" w:cs="Times New Roman"/>
          <w:b w:val="0"/>
          <w:color w:val="auto"/>
          <w:sz w:val="24"/>
          <w:szCs w:val="24"/>
        </w:rPr>
        <w:t xml:space="preserve"> (dashed line)</w:t>
      </w:r>
      <w:r w:rsidRPr="00DD6BFB">
        <w:rPr>
          <w:rFonts w:ascii="Times New Roman" w:hAnsi="Times New Roman" w:cs="Times New Roman"/>
          <w:b w:val="0"/>
          <w:color w:val="auto"/>
          <w:sz w:val="24"/>
          <w:szCs w:val="24"/>
        </w:rPr>
        <w:t>, and 0.75</w:t>
      </w:r>
      <w:r w:rsidR="002C7A39">
        <w:rPr>
          <w:rFonts w:ascii="Times New Roman" w:hAnsi="Times New Roman" w:cs="Times New Roman"/>
          <w:b w:val="0"/>
          <w:color w:val="auto"/>
          <w:sz w:val="24"/>
          <w:szCs w:val="24"/>
        </w:rPr>
        <w:t xml:space="preserve"> (dotted line)</w:t>
      </w:r>
      <w:r w:rsidRPr="00DD6BFB">
        <w:rPr>
          <w:rFonts w:ascii="Times New Roman" w:hAnsi="Times New Roman" w:cs="Times New Roman"/>
          <w:b w:val="0"/>
          <w:color w:val="auto"/>
          <w:sz w:val="24"/>
          <w:szCs w:val="24"/>
        </w:rPr>
        <w:t xml:space="preserve">, where each example used the same set of process error </w:t>
      </w:r>
      <w:r w:rsidRPr="00F6286E">
        <w:rPr>
          <w:rFonts w:ascii="Times New Roman" w:hAnsi="Times New Roman" w:cs="Times New Roman"/>
          <w:b w:val="0"/>
          <w:color w:val="auto"/>
          <w:sz w:val="24"/>
          <w:szCs w:val="24"/>
        </w:rPr>
        <w:t>deviations (</w:t>
      </w:r>
      <m:oMath>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δ</m:t>
            </m:r>
          </m:e>
          <m:sub>
            <m:r>
              <m:rPr>
                <m:sty m:val="bi"/>
              </m:rPr>
              <w:rPr>
                <w:rFonts w:ascii="Cambria Math" w:hAnsi="Cambria Math" w:cs="Times New Roman"/>
                <w:color w:val="auto"/>
                <w:sz w:val="24"/>
                <w:szCs w:val="24"/>
              </w:rPr>
              <m:t>t</m:t>
            </m:r>
          </m:sub>
        </m:sSub>
      </m:oMath>
      <w:r w:rsidRPr="00F6286E">
        <w:rPr>
          <w:rFonts w:ascii="Times New Roman" w:hAnsi="Times New Roman" w:cs="Times New Roman"/>
          <w:b w:val="0"/>
          <w:color w:val="auto"/>
          <w:sz w:val="24"/>
          <w:szCs w:val="24"/>
        </w:rPr>
        <w:t>).</w:t>
      </w:r>
    </w:p>
    <w:p w14:paraId="14D5DB07" w14:textId="77777777" w:rsidR="00FA358C" w:rsidRDefault="00A94E4B">
      <w:pPr>
        <w:tabs>
          <w:tab w:val="left" w:pos="360"/>
        </w:tabs>
        <w:spacing w:after="0" w:line="240" w:lineRule="auto"/>
        <w:jc w:val="both"/>
        <w:rPr>
          <w:rFonts w:ascii="Times New Roman" w:hAnsi="Times New Roman" w:cs="Times New Roman"/>
          <w:sz w:val="24"/>
          <w:szCs w:val="24"/>
        </w:rPr>
      </w:pPr>
      <w:r w:rsidRPr="00DD6BFB">
        <w:rPr>
          <w:rFonts w:ascii="Times New Roman" w:hAnsi="Times New Roman" w:cs="Times New Roman"/>
          <w:sz w:val="24"/>
          <w:szCs w:val="24"/>
        </w:rPr>
        <w:br w:type="page"/>
      </w:r>
    </w:p>
    <w:p w14:paraId="6B406B0A" w14:textId="77777777" w:rsidR="00FA358C" w:rsidRDefault="00381494">
      <w:pPr>
        <w:tabs>
          <w:tab w:val="left" w:pos="360"/>
        </w:tabs>
        <w:spacing w:after="0" w:line="240" w:lineRule="auto"/>
        <w:contextualSpacing/>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166D320D" wp14:editId="7625CDF3">
            <wp:extent cx="5943600" cy="4572000"/>
            <wp:effectExtent l="0" t="0" r="0" b="0"/>
            <wp:docPr id="1" name="Picture 1" descr="C:\Users\James.Thorson\Desktop\Project_git\AR-perf-testing\figures\data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Project_git\AR-perf-testing\figures\data_pl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2157541F" w14:textId="77777777" w:rsidR="00FA358C" w:rsidRDefault="00A94E4B">
      <w:pPr>
        <w:tabs>
          <w:tab w:val="left" w:pos="360"/>
        </w:tabs>
        <w:spacing w:after="0" w:line="240" w:lineRule="auto"/>
        <w:contextualSpacing/>
        <w:jc w:val="both"/>
        <w:rPr>
          <w:rFonts w:ascii="Times New Roman" w:hAnsi="Times New Roman" w:cs="Times New Roman"/>
          <w:sz w:val="24"/>
          <w:szCs w:val="24"/>
        </w:rPr>
      </w:pPr>
      <w:bookmarkStart w:id="45" w:name="_Ref433344400"/>
      <w:bookmarkStart w:id="46" w:name="_Ref433344436"/>
      <w:r w:rsidRPr="00DD6BFB">
        <w:rPr>
          <w:rFonts w:ascii="Times New Roman" w:hAnsi="Times New Roman" w:cs="Times New Roman"/>
          <w:sz w:val="24"/>
          <w:szCs w:val="24"/>
        </w:rPr>
        <w:t>Fig</w:t>
      </w:r>
      <w:r w:rsidR="002C7A39">
        <w:rPr>
          <w:rFonts w:ascii="Times New Roman" w:hAnsi="Times New Roman" w:cs="Times New Roman"/>
          <w:sz w:val="24"/>
          <w:szCs w:val="24"/>
        </w:rPr>
        <w:t>.</w:t>
      </w:r>
      <w:r w:rsidR="001E2F38">
        <w:rPr>
          <w:rFonts w:ascii="Times New Roman" w:hAnsi="Times New Roman" w:cs="Times New Roman"/>
          <w:sz w:val="24"/>
          <w:szCs w:val="24"/>
        </w:rPr>
        <w:t xml:space="preserve"> </w:t>
      </w:r>
      <w:r w:rsidR="00545977">
        <w:fldChar w:fldCharType="begin"/>
      </w:r>
      <w:r w:rsidR="00545977">
        <w:instrText xml:space="preserve"> SEQ Figure \* ARABIC  \* MERGEFORMAT </w:instrText>
      </w:r>
      <w:r w:rsidR="00545977">
        <w:fldChar w:fldCharType="separate"/>
      </w:r>
      <w:r w:rsidR="001E2F38">
        <w:rPr>
          <w:rFonts w:ascii="Times New Roman" w:hAnsi="Times New Roman" w:cs="Times New Roman"/>
          <w:noProof/>
          <w:sz w:val="24"/>
          <w:szCs w:val="24"/>
        </w:rPr>
        <w:t>2</w:t>
      </w:r>
      <w:r w:rsidR="00545977">
        <w:rPr>
          <w:rFonts w:ascii="Times New Roman" w:hAnsi="Times New Roman" w:cs="Times New Roman"/>
          <w:noProof/>
          <w:sz w:val="24"/>
          <w:szCs w:val="24"/>
        </w:rPr>
        <w:fldChar w:fldCharType="end"/>
      </w:r>
      <w:bookmarkEnd w:id="45"/>
      <w:r w:rsidR="002C7A39">
        <w:rPr>
          <w:rFonts w:ascii="Times New Roman" w:hAnsi="Times New Roman" w:cs="Times New Roman"/>
          <w:sz w:val="24"/>
          <w:szCs w:val="24"/>
        </w:rPr>
        <w:t>.</w:t>
      </w:r>
      <w:r w:rsidRPr="00DD6BFB">
        <w:rPr>
          <w:rFonts w:ascii="Times New Roman" w:hAnsi="Times New Roman" w:cs="Times New Roman"/>
          <w:sz w:val="24"/>
          <w:szCs w:val="24"/>
        </w:rPr>
        <w:t xml:space="preserve"> Summary of simulated data available to the estimation </w:t>
      </w:r>
      <w:r w:rsidR="00DD373E">
        <w:rPr>
          <w:rFonts w:ascii="Times New Roman" w:hAnsi="Times New Roman" w:cs="Times New Roman"/>
          <w:sz w:val="24"/>
          <w:szCs w:val="24"/>
        </w:rPr>
        <w:t xml:space="preserve">model during the fishing period (years </w:t>
      </w:r>
      <w:r w:rsidR="003E5E39">
        <w:rPr>
          <w:rFonts w:ascii="Times New Roman" w:hAnsi="Times New Roman" w:cs="Times New Roman"/>
          <w:sz w:val="24"/>
          <w:szCs w:val="24"/>
        </w:rPr>
        <w:t>26</w:t>
      </w:r>
      <w:r w:rsidR="00DD373E">
        <w:rPr>
          <w:rFonts w:ascii="Times New Roman" w:hAnsi="Times New Roman" w:cs="Times New Roman"/>
          <w:sz w:val="24"/>
          <w:szCs w:val="24"/>
        </w:rPr>
        <w:t>-80)</w:t>
      </w:r>
      <w:r w:rsidRPr="00DD6BFB">
        <w:rPr>
          <w:rFonts w:ascii="Times New Roman" w:hAnsi="Times New Roman" w:cs="Times New Roman"/>
          <w:sz w:val="24"/>
          <w:szCs w:val="24"/>
        </w:rPr>
        <w:t xml:space="preserve">. </w:t>
      </w:r>
      <w:bookmarkEnd w:id="46"/>
    </w:p>
    <w:p w14:paraId="2E42FBE9" w14:textId="77777777" w:rsidR="00381494" w:rsidRDefault="00381494">
      <w:pPr>
        <w:tabs>
          <w:tab w:val="left" w:pos="360"/>
        </w:tabs>
        <w:spacing w:line="240" w:lineRule="auto"/>
        <w:rPr>
          <w:rFonts w:ascii="Times New Roman" w:hAnsi="Times New Roman" w:cs="Times New Roman"/>
          <w:sz w:val="24"/>
          <w:szCs w:val="24"/>
        </w:rPr>
        <w:sectPr w:rsidR="00381494" w:rsidSect="002F599C">
          <w:pgSz w:w="12240" w:h="15840"/>
          <w:pgMar w:top="1440" w:right="1440" w:bottom="1440" w:left="1440" w:header="720" w:footer="720" w:gutter="0"/>
          <w:lnNumType w:countBy="1" w:restart="continuous"/>
          <w:cols w:space="720"/>
          <w:docGrid w:linePitch="360"/>
        </w:sectPr>
      </w:pPr>
    </w:p>
    <w:p w14:paraId="5AC6DA88" w14:textId="77777777" w:rsidR="00FA358C" w:rsidRDefault="00FA358C" w:rsidP="00F6419B">
      <w:pPr>
        <w:tabs>
          <w:tab w:val="left" w:pos="360"/>
        </w:tabs>
        <w:spacing w:line="240" w:lineRule="auto"/>
        <w:rPr>
          <w:rFonts w:ascii="Times New Roman" w:hAnsi="Times New Roman" w:cs="Times New Roman"/>
          <w:sz w:val="24"/>
          <w:szCs w:val="24"/>
        </w:rPr>
      </w:pPr>
    </w:p>
    <w:p w14:paraId="19BA78C9" w14:textId="77777777" w:rsidR="00FA358C" w:rsidRDefault="00F80C10" w:rsidP="00F6419B">
      <w:pPr>
        <w:tabs>
          <w:tab w:val="left" w:pos="360"/>
        </w:tabs>
        <w:spacing w:after="0" w:line="240" w:lineRule="auto"/>
        <w:jc w:val="both"/>
        <w:rPr>
          <w:rFonts w:ascii="Times New Roman" w:hAnsi="Times New Roman" w:cs="Times New Roman"/>
          <w:sz w:val="24"/>
          <w:szCs w:val="24"/>
        </w:rPr>
      </w:pPr>
      <w:bookmarkStart w:id="47" w:name="_Ref433343484"/>
      <w:r>
        <w:rPr>
          <w:rFonts w:ascii="Times New Roman" w:hAnsi="Times New Roman" w:cs="Times New Roman"/>
          <w:noProof/>
          <w:sz w:val="24"/>
          <w:szCs w:val="24"/>
        </w:rPr>
        <w:drawing>
          <wp:inline distT="0" distB="0" distL="0" distR="0" wp14:anchorId="235ACA15" wp14:editId="6D074332">
            <wp:extent cx="8229600" cy="3593592"/>
            <wp:effectExtent l="0" t="0" r="0" b="6985"/>
            <wp:docPr id="5" name="Picture 5" descr="C:\AR-perf-testing\figures\estimate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perf-testing\figures\estimatedA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29600" cy="3593592"/>
                    </a:xfrm>
                    <a:prstGeom prst="rect">
                      <a:avLst/>
                    </a:prstGeom>
                    <a:noFill/>
                    <a:ln>
                      <a:noFill/>
                    </a:ln>
                  </pic:spPr>
                </pic:pic>
              </a:graphicData>
            </a:graphic>
          </wp:inline>
        </w:drawing>
      </w:r>
      <w:bookmarkEnd w:id="47"/>
    </w:p>
    <w:p w14:paraId="21B887A5" w14:textId="77777777" w:rsidR="00FA358C" w:rsidRDefault="00F80C10" w:rsidP="00F6419B">
      <w:pPr>
        <w:tabs>
          <w:tab w:val="left" w:pos="360"/>
        </w:tabs>
        <w:spacing w:after="0" w:line="240" w:lineRule="auto"/>
        <w:jc w:val="both"/>
        <w:rPr>
          <w:rFonts w:ascii="Times New Roman" w:hAnsi="Times New Roman" w:cs="Times New Roman"/>
          <w:sz w:val="24"/>
          <w:szCs w:val="24"/>
        </w:rPr>
      </w:pPr>
      <w:bookmarkStart w:id="48" w:name="_Ref433344308"/>
      <w:bookmarkStart w:id="49" w:name="_Ref435512326"/>
      <w:commentRangeStart w:id="50"/>
      <w:r>
        <w:rPr>
          <w:rFonts w:ascii="Times New Roman" w:hAnsi="Times New Roman" w:cs="Times New Roman"/>
          <w:sz w:val="24"/>
          <w:szCs w:val="24"/>
        </w:rPr>
        <w:t xml:space="preserve">Fig. </w:t>
      </w:r>
      <w:r w:rsidR="00545977">
        <w:fldChar w:fldCharType="begin"/>
      </w:r>
      <w:r w:rsidR="00545977">
        <w:instrText xml:space="preserve"> SEQ Figure \* ARABIC  \* MERGEFORMAT  \* MERGEFORMAT </w:instrText>
      </w:r>
      <w:r w:rsidR="00545977">
        <w:fldChar w:fldCharType="separate"/>
      </w:r>
      <w:r>
        <w:rPr>
          <w:rFonts w:ascii="Times New Roman" w:hAnsi="Times New Roman" w:cs="Times New Roman"/>
          <w:noProof/>
          <w:sz w:val="24"/>
          <w:szCs w:val="24"/>
        </w:rPr>
        <w:t>3</w:t>
      </w:r>
      <w:r w:rsidR="00545977">
        <w:rPr>
          <w:rFonts w:ascii="Times New Roman" w:hAnsi="Times New Roman" w:cs="Times New Roman"/>
          <w:noProof/>
          <w:sz w:val="24"/>
          <w:szCs w:val="24"/>
        </w:rPr>
        <w:fldChar w:fldCharType="end"/>
      </w:r>
      <w:bookmarkEnd w:id="48"/>
      <w:r>
        <w:rPr>
          <w:rFonts w:ascii="Times New Roman" w:hAnsi="Times New Roman" w:cs="Times New Roman"/>
          <w:sz w:val="24"/>
          <w:szCs w:val="24"/>
        </w:rPr>
        <w:t>. E</w:t>
      </w:r>
      <w:r w:rsidRPr="00DD6BFB">
        <w:rPr>
          <w:rFonts w:ascii="Times New Roman" w:hAnsi="Times New Roman" w:cs="Times New Roman"/>
          <w:sz w:val="24"/>
          <w:szCs w:val="24"/>
        </w:rPr>
        <w:t xml:space="preserve">stimates of </w:t>
      </w:r>
      <w:r>
        <w:rPr>
          <w:rFonts w:ascii="Times New Roman" w:hAnsi="Times New Roman" w:cs="Times New Roman"/>
          <w:sz w:val="24"/>
          <w:szCs w:val="24"/>
        </w:rPr>
        <w:t>recruitment autocorrelation (</w:t>
      </w:r>
      <w:r w:rsidRPr="00D13000">
        <w:rPr>
          <w:rFonts w:ascii="Times New Roman" w:hAnsi="Times New Roman" w:cs="Times New Roman"/>
          <w:i/>
          <w:sz w:val="24"/>
          <w:szCs w:val="24"/>
        </w:rPr>
        <w:sym w:font="Symbol" w:char="F072"/>
      </w:r>
      <w:r>
        <w:rPr>
          <w:rFonts w:ascii="Times New Roman" w:hAnsi="Times New Roman" w:cs="Times New Roman"/>
          <w:sz w:val="24"/>
          <w:szCs w:val="24"/>
        </w:rPr>
        <w:t xml:space="preserve">) from two estimation </w:t>
      </w:r>
      <w:r w:rsidR="00DD373E">
        <w:rPr>
          <w:rFonts w:ascii="Times New Roman" w:hAnsi="Times New Roman" w:cs="Times New Roman"/>
          <w:sz w:val="24"/>
          <w:szCs w:val="24"/>
        </w:rPr>
        <w:t>models</w:t>
      </w:r>
      <w:r>
        <w:rPr>
          <w:rFonts w:ascii="Times New Roman" w:hAnsi="Times New Roman" w:cs="Times New Roman"/>
          <w:sz w:val="24"/>
          <w:szCs w:val="24"/>
        </w:rPr>
        <w: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DD373E">
        <w:rPr>
          <w:rFonts w:ascii="Times New Roman" w:hAnsi="Times New Roman" w:cs="Times New Roman"/>
          <w:sz w:val="24"/>
          <w:szCs w:val="24"/>
        </w:rPr>
        <w:t xml:space="preserve">calculated as the sample autocorrelation of recruitment deviations estimated in Stock Synthesis </w:t>
      </w:r>
      <w:r>
        <w:rPr>
          <w:rFonts w:ascii="Times New Roman" w:hAnsi="Times New Roman" w:cs="Times New Roman"/>
          <w:sz w:val="24"/>
          <w:szCs w:val="24"/>
        </w:rPr>
        <w:t>(</w:t>
      </w:r>
      <w:r w:rsidR="00DD373E">
        <w:rPr>
          <w:rFonts w:ascii="Times New Roman" w:hAnsi="Times New Roman" w:cs="Times New Roman"/>
          <w:sz w:val="24"/>
          <w:szCs w:val="24"/>
        </w:rPr>
        <w:t>“</w:t>
      </w:r>
      <w:r>
        <w:rPr>
          <w:rFonts w:ascii="Times New Roman" w:hAnsi="Times New Roman" w:cs="Times New Roman"/>
          <w:sz w:val="24"/>
          <w:szCs w:val="24"/>
        </w:rPr>
        <w:t>external</w:t>
      </w:r>
      <w:r w:rsidR="00DD373E">
        <w:rPr>
          <w:rFonts w:ascii="Times New Roman" w:hAnsi="Times New Roman" w:cs="Times New Roman"/>
          <w:sz w:val="24"/>
          <w:szCs w:val="24"/>
        </w:rPr>
        <w:t>”</w:t>
      </w:r>
      <w:r>
        <w:rPr>
          <w:rFonts w:ascii="Times New Roman" w:hAnsi="Times New Roman" w:cs="Times New Roman"/>
          <w:sz w:val="24"/>
          <w:szCs w:val="24"/>
        </w:rPr>
        <w:t xml:space="preserve">; top row) and (ii) </w:t>
      </w:r>
      <w:r w:rsidR="00DD373E">
        <w:rPr>
          <w:rFonts w:ascii="Times New Roman" w:hAnsi="Times New Roman" w:cs="Times New Roman"/>
          <w:sz w:val="24"/>
          <w:szCs w:val="24"/>
        </w:rPr>
        <w:t xml:space="preserve">estimated as a fixed effect </w:t>
      </w:r>
      <w:r>
        <w:rPr>
          <w:rFonts w:ascii="Times New Roman" w:hAnsi="Times New Roman" w:cs="Times New Roman"/>
          <w:sz w:val="24"/>
          <w:szCs w:val="24"/>
        </w:rPr>
        <w:t>within Stock Synthesis</w:t>
      </w:r>
      <w:r w:rsidR="00DD373E">
        <w:rPr>
          <w:rFonts w:ascii="Times New Roman" w:hAnsi="Times New Roman" w:cs="Times New Roman"/>
          <w:sz w:val="24"/>
          <w:szCs w:val="24"/>
        </w:rPr>
        <w:t xml:space="preserve"> simultaneously with other parameter estimation</w:t>
      </w:r>
      <w:r>
        <w:rPr>
          <w:rFonts w:ascii="Times New Roman" w:hAnsi="Times New Roman" w:cs="Times New Roman"/>
          <w:sz w:val="24"/>
          <w:szCs w:val="24"/>
        </w:rPr>
        <w:t xml:space="preserve"> (</w:t>
      </w:r>
      <w:r w:rsidR="00DD373E">
        <w:rPr>
          <w:rFonts w:ascii="Times New Roman" w:hAnsi="Times New Roman" w:cs="Times New Roman"/>
          <w:sz w:val="24"/>
          <w:szCs w:val="24"/>
        </w:rPr>
        <w:t>“</w:t>
      </w:r>
      <w:r>
        <w:rPr>
          <w:rFonts w:ascii="Times New Roman" w:hAnsi="Times New Roman" w:cs="Times New Roman"/>
          <w:sz w:val="24"/>
          <w:szCs w:val="24"/>
        </w:rPr>
        <w:t>internal</w:t>
      </w:r>
      <w:r w:rsidR="00DD373E">
        <w:rPr>
          <w:rFonts w:ascii="Times New Roman" w:hAnsi="Times New Roman" w:cs="Times New Roman"/>
          <w:sz w:val="24"/>
          <w:szCs w:val="24"/>
        </w:rPr>
        <w:t>”</w:t>
      </w:r>
      <w:r>
        <w:rPr>
          <w:rFonts w:ascii="Times New Roman" w:hAnsi="Times New Roman" w:cs="Times New Roman"/>
          <w:sz w:val="24"/>
          <w:szCs w:val="24"/>
        </w:rPr>
        <w:t xml:space="preserve">; bottom row), for six levels of </w:t>
      </w:r>
      <w:r w:rsidR="00DD373E">
        <w:rPr>
          <w:rFonts w:ascii="Times New Roman" w:hAnsi="Times New Roman" w:cs="Times New Roman"/>
          <w:sz w:val="24"/>
          <w:szCs w:val="24"/>
        </w:rPr>
        <w:t xml:space="preserve">recruitment </w:t>
      </w:r>
      <w:r>
        <w:rPr>
          <w:rFonts w:ascii="Times New Roman" w:hAnsi="Times New Roman" w:cs="Times New Roman"/>
          <w:sz w:val="24"/>
          <w:szCs w:val="24"/>
        </w:rPr>
        <w:t xml:space="preserve">autocorrelation (columns). The dashed red line </w:t>
      </w:r>
      <w:r w:rsidR="00DD373E">
        <w:rPr>
          <w:rFonts w:ascii="Times New Roman" w:hAnsi="Times New Roman" w:cs="Times New Roman"/>
          <w:sz w:val="24"/>
          <w:szCs w:val="24"/>
        </w:rPr>
        <w:t>illustrates the true level of autocorrelation, while the black shaded area is a histogram representing the simulation distribution for each scenario and estimation model</w:t>
      </w:r>
      <w:r w:rsidR="003E5E39">
        <w:rPr>
          <w:rStyle w:val="CommentReference"/>
        </w:rPr>
        <w:commentReference w:id="51"/>
      </w:r>
      <w:r>
        <w:rPr>
          <w:rFonts w:ascii="Times New Roman" w:hAnsi="Times New Roman" w:cs="Times New Roman"/>
          <w:sz w:val="24"/>
          <w:szCs w:val="24"/>
        </w:rPr>
        <w:t xml:space="preserve">. </w:t>
      </w:r>
      <w:commentRangeEnd w:id="50"/>
      <w:r w:rsidR="00146A09">
        <w:rPr>
          <w:rStyle w:val="CommentReference"/>
        </w:rPr>
        <w:commentReference w:id="50"/>
      </w:r>
      <w:bookmarkEnd w:id="49"/>
    </w:p>
    <w:p w14:paraId="3F388980" w14:textId="77777777" w:rsidR="00381494" w:rsidRDefault="00381494">
      <w:pPr>
        <w:tabs>
          <w:tab w:val="left" w:pos="360"/>
        </w:tabs>
        <w:spacing w:after="0" w:line="240" w:lineRule="auto"/>
        <w:jc w:val="both"/>
        <w:rPr>
          <w:rFonts w:ascii="Times New Roman" w:hAnsi="Times New Roman" w:cs="Times New Roman"/>
          <w:sz w:val="24"/>
          <w:szCs w:val="24"/>
        </w:rPr>
        <w:sectPr w:rsidR="00381494" w:rsidSect="00381494">
          <w:pgSz w:w="15840" w:h="12240" w:orient="landscape"/>
          <w:pgMar w:top="1440" w:right="1440" w:bottom="1440" w:left="1440" w:header="720" w:footer="720" w:gutter="0"/>
          <w:lnNumType w:countBy="1" w:restart="continuous"/>
          <w:cols w:space="720"/>
          <w:docGrid w:linePitch="360"/>
        </w:sectPr>
      </w:pPr>
    </w:p>
    <w:p w14:paraId="76FFD50E" w14:textId="77777777" w:rsidR="00FA358C" w:rsidRDefault="00A94E4B" w:rsidP="00F6419B">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ins w:id="52" w:author="liz.brooks" w:date="2015-10-28T10:52:00Z">
        <w:r w:rsidR="00FA358C" w:rsidRPr="00F6419B">
          <w:rPr>
            <w:rFonts w:ascii="Times New Roman" w:hAnsi="Times New Roman" w:cs="Times New Roman"/>
            <w:noProof/>
            <w:sz w:val="24"/>
            <w:szCs w:val="24"/>
          </w:rPr>
          <w:drawing>
            <wp:inline distT="0" distB="0" distL="0" distR="0" wp14:anchorId="4AA9BE83" wp14:editId="6CFE9069">
              <wp:extent cx="8229600" cy="5486400"/>
              <wp:effectExtent l="0" t="0" r="0" b="0"/>
              <wp:docPr id="2" name="Picture 2" descr="C:\Users\James.Thorson\Desktop\Project_git\AR-perf-testing\Example_S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Project_git\AR-perf-testing\Example_SP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29600" cy="5486400"/>
                      </a:xfrm>
                      <a:prstGeom prst="rect">
                        <a:avLst/>
                      </a:prstGeom>
                      <a:noFill/>
                      <a:ln>
                        <a:noFill/>
                      </a:ln>
                    </pic:spPr>
                  </pic:pic>
                </a:graphicData>
              </a:graphic>
            </wp:inline>
          </w:drawing>
        </w:r>
      </w:ins>
    </w:p>
    <w:p w14:paraId="4F9D66F5" w14:textId="77777777" w:rsidR="00381494" w:rsidRDefault="00A94E4B">
      <w:pPr>
        <w:tabs>
          <w:tab w:val="left" w:pos="360"/>
        </w:tabs>
        <w:spacing w:after="0" w:line="240" w:lineRule="auto"/>
        <w:jc w:val="both"/>
        <w:rPr>
          <w:rFonts w:ascii="Times New Roman" w:hAnsi="Times New Roman" w:cs="Times New Roman"/>
          <w:sz w:val="24"/>
          <w:szCs w:val="24"/>
        </w:rPr>
        <w:sectPr w:rsidR="00381494" w:rsidSect="00AE0956">
          <w:pgSz w:w="15840" w:h="12240" w:orient="landscape"/>
          <w:pgMar w:top="1440" w:right="1440" w:bottom="1440" w:left="1440" w:header="720" w:footer="720" w:gutter="0"/>
          <w:lnNumType w:countBy="1" w:restart="continuous"/>
          <w:cols w:space="720"/>
          <w:docGrid w:linePitch="360"/>
        </w:sectPr>
      </w:pPr>
      <w:bookmarkStart w:id="53" w:name="_Ref433344286"/>
      <w:bookmarkStart w:id="54" w:name="_Ref435512989"/>
      <w:r>
        <w:rPr>
          <w:rFonts w:ascii="Times New Roman" w:hAnsi="Times New Roman" w:cs="Times New Roman"/>
          <w:sz w:val="24"/>
          <w:szCs w:val="24"/>
        </w:rPr>
        <w:lastRenderedPageBreak/>
        <w:t>Fig</w:t>
      </w:r>
      <w:r w:rsidR="00D55633">
        <w:rPr>
          <w:rFonts w:ascii="Times New Roman" w:hAnsi="Times New Roman" w:cs="Times New Roman"/>
          <w:sz w:val="24"/>
          <w:szCs w:val="24"/>
        </w:rPr>
        <w:t>.</w:t>
      </w:r>
      <w:bookmarkEnd w:id="53"/>
      <w:r w:rsidR="00CD4651">
        <w:rPr>
          <w:rFonts w:ascii="Times New Roman" w:hAnsi="Times New Roman" w:cs="Times New Roman"/>
          <w:sz w:val="24"/>
          <w:szCs w:val="24"/>
        </w:rPr>
        <w:t xml:space="preserve"> </w:t>
      </w:r>
      <w:r w:rsidR="00F6286E">
        <w:rPr>
          <w:rFonts w:ascii="Times New Roman" w:hAnsi="Times New Roman" w:cs="Times New Roman"/>
          <w:sz w:val="24"/>
          <w:szCs w:val="24"/>
        </w:rPr>
        <w:fldChar w:fldCharType="begin"/>
      </w:r>
      <w:r w:rsidR="00F6286E">
        <w:rPr>
          <w:rFonts w:ascii="Times New Roman" w:hAnsi="Times New Roman" w:cs="Times New Roman"/>
          <w:sz w:val="24"/>
          <w:szCs w:val="24"/>
        </w:rPr>
        <w:instrText xml:space="preserve"> SEQ Figure \* MERGEFORMAT </w:instrText>
      </w:r>
      <w:r w:rsidR="00F6286E">
        <w:rPr>
          <w:rFonts w:ascii="Times New Roman" w:hAnsi="Times New Roman" w:cs="Times New Roman"/>
          <w:sz w:val="24"/>
          <w:szCs w:val="24"/>
        </w:rPr>
        <w:fldChar w:fldCharType="separate"/>
      </w:r>
      <w:r w:rsidR="00F6286E">
        <w:rPr>
          <w:rFonts w:ascii="Times New Roman" w:hAnsi="Times New Roman" w:cs="Times New Roman"/>
          <w:noProof/>
          <w:sz w:val="24"/>
          <w:szCs w:val="24"/>
        </w:rPr>
        <w:t>4</w:t>
      </w:r>
      <w:r w:rsidR="00F6286E">
        <w:rPr>
          <w:rFonts w:ascii="Times New Roman" w:hAnsi="Times New Roman" w:cs="Times New Roman"/>
          <w:sz w:val="24"/>
          <w:szCs w:val="24"/>
        </w:rPr>
        <w:fldChar w:fldCharType="end"/>
      </w:r>
      <w:bookmarkEnd w:id="54"/>
      <w:r w:rsidR="00D55633">
        <w:rPr>
          <w:rFonts w:ascii="Times New Roman" w:hAnsi="Times New Roman" w:cs="Times New Roman"/>
          <w:sz w:val="24"/>
          <w:szCs w:val="24"/>
        </w:rPr>
        <w:t>.</w:t>
      </w:r>
      <w:r>
        <w:rPr>
          <w:rFonts w:ascii="Times New Roman" w:hAnsi="Times New Roman" w:cs="Times New Roman"/>
          <w:sz w:val="24"/>
          <w:szCs w:val="24"/>
        </w:rPr>
        <w:t xml:space="preserve"> Illustration of estimated spawning stock biomass (</w:t>
      </w:r>
      <w:r w:rsidR="00DD373E">
        <w:rPr>
          <w:rFonts w:ascii="Times New Roman" w:hAnsi="Times New Roman" w:cs="Times New Roman"/>
          <w:sz w:val="24"/>
          <w:szCs w:val="24"/>
        </w:rPr>
        <w:t xml:space="preserve">SSB) during 100 simulated years </w:t>
      </w:r>
      <w:r>
        <w:rPr>
          <w:rFonts w:ascii="Times New Roman" w:hAnsi="Times New Roman" w:cs="Times New Roman"/>
          <w:sz w:val="24"/>
          <w:szCs w:val="24"/>
        </w:rPr>
        <w:t>for different scenarios (</w:t>
      </w:r>
      <w:r w:rsidR="00DD373E">
        <w:rPr>
          <w:rFonts w:ascii="Times New Roman" w:hAnsi="Times New Roman" w:cs="Times New Roman"/>
          <w:sz w:val="24"/>
          <w:szCs w:val="24"/>
        </w:rPr>
        <w:t xml:space="preserve">columns, </w:t>
      </w:r>
      <w:r>
        <w:rPr>
          <w:rFonts w:ascii="Times New Roman" w:hAnsi="Times New Roman" w:cs="Times New Roman"/>
          <w:sz w:val="24"/>
          <w:szCs w:val="24"/>
        </w:rPr>
        <w:t xml:space="preserve">where recruitment autocorrelation is ρ={-0.25, 0.0, 0.25, 0.5, 0.75, 0.9}), </w:t>
      </w:r>
      <w:r w:rsidR="00DD373E">
        <w:rPr>
          <w:rFonts w:ascii="Times New Roman" w:hAnsi="Times New Roman" w:cs="Times New Roman"/>
          <w:sz w:val="24"/>
          <w:szCs w:val="24"/>
        </w:rPr>
        <w:t xml:space="preserve">and </w:t>
      </w:r>
      <w:r>
        <w:rPr>
          <w:rFonts w:ascii="Times New Roman" w:hAnsi="Times New Roman" w:cs="Times New Roman"/>
          <w:sz w:val="24"/>
          <w:szCs w:val="24"/>
        </w:rPr>
        <w:t>four estimation models (</w:t>
      </w:r>
      <w:r w:rsidR="00DD373E">
        <w:rPr>
          <w:rFonts w:ascii="Times New Roman" w:hAnsi="Times New Roman" w:cs="Times New Roman"/>
          <w:sz w:val="24"/>
          <w:szCs w:val="24"/>
        </w:rPr>
        <w:t xml:space="preserve">rows: </w:t>
      </w:r>
      <w:r>
        <w:rPr>
          <w:rFonts w:ascii="Times New Roman" w:hAnsi="Times New Roman" w:cs="Times New Roman"/>
          <w:sz w:val="24"/>
          <w:szCs w:val="24"/>
        </w:rPr>
        <w:t xml:space="preserve">external estimation, </w:t>
      </w:r>
      <w:r w:rsidR="0044080A">
        <w:rPr>
          <w:rFonts w:ascii="Times New Roman" w:hAnsi="Times New Roman" w:cs="Times New Roman"/>
          <w:sz w:val="24"/>
          <w:szCs w:val="24"/>
        </w:rPr>
        <w:t xml:space="preserve">internal </w:t>
      </w:r>
      <w:r>
        <w:rPr>
          <w:rFonts w:ascii="Times New Roman" w:hAnsi="Times New Roman" w:cs="Times New Roman"/>
          <w:sz w:val="24"/>
          <w:szCs w:val="24"/>
        </w:rPr>
        <w:t xml:space="preserve">estimation, </w:t>
      </w:r>
      <w:r w:rsidR="0044080A">
        <w:rPr>
          <w:rFonts w:ascii="Times New Roman" w:hAnsi="Times New Roman" w:cs="Times New Roman"/>
          <w:sz w:val="24"/>
          <w:szCs w:val="24"/>
        </w:rPr>
        <w:t xml:space="preserve">fixed </w:t>
      </w:r>
      <w:r>
        <w:rPr>
          <w:rFonts w:ascii="Times New Roman" w:hAnsi="Times New Roman" w:cs="Times New Roman"/>
          <w:sz w:val="24"/>
          <w:szCs w:val="24"/>
        </w:rPr>
        <w:t>at the</w:t>
      </w:r>
      <w:r w:rsidR="00DD373E">
        <w:rPr>
          <w:rFonts w:ascii="Times New Roman" w:hAnsi="Times New Roman" w:cs="Times New Roman"/>
          <w:sz w:val="24"/>
          <w:szCs w:val="24"/>
        </w:rPr>
        <w:t xml:space="preserve"> true value, or </w:t>
      </w:r>
      <w:r w:rsidR="0044080A">
        <w:rPr>
          <w:rFonts w:ascii="Times New Roman" w:hAnsi="Times New Roman" w:cs="Times New Roman"/>
          <w:sz w:val="24"/>
          <w:szCs w:val="24"/>
        </w:rPr>
        <w:t>fixed</w:t>
      </w:r>
      <w:r w:rsidR="00DD373E">
        <w:rPr>
          <w:rFonts w:ascii="Times New Roman" w:hAnsi="Times New Roman" w:cs="Times New Roman"/>
          <w:sz w:val="24"/>
          <w:szCs w:val="24"/>
        </w:rPr>
        <w:t xml:space="preserve"> at zero),</w:t>
      </w:r>
      <w:r>
        <w:rPr>
          <w:rFonts w:ascii="Times New Roman" w:hAnsi="Times New Roman" w:cs="Times New Roman"/>
          <w:sz w:val="24"/>
          <w:szCs w:val="24"/>
        </w:rPr>
        <w:t xml:space="preserve"> </w:t>
      </w:r>
      <w:r w:rsidR="00DD373E">
        <w:rPr>
          <w:rFonts w:ascii="Times New Roman" w:hAnsi="Times New Roman" w:cs="Times New Roman"/>
          <w:sz w:val="24"/>
          <w:szCs w:val="24"/>
        </w:rPr>
        <w:t xml:space="preserve">where </w:t>
      </w:r>
      <w:r>
        <w:rPr>
          <w:rFonts w:ascii="Times New Roman" w:hAnsi="Times New Roman" w:cs="Times New Roman"/>
          <w:sz w:val="24"/>
          <w:szCs w:val="24"/>
        </w:rPr>
        <w:t xml:space="preserve">each panel shows the true spawning biomass (black line) and </w:t>
      </w:r>
      <w:r w:rsidR="00DD373E">
        <w:rPr>
          <w:rFonts w:ascii="Times New Roman" w:hAnsi="Times New Roman" w:cs="Times New Roman"/>
          <w:sz w:val="24"/>
          <w:szCs w:val="24"/>
        </w:rPr>
        <w:t>the red shaded area</w:t>
      </w:r>
      <w:r>
        <w:rPr>
          <w:rFonts w:ascii="Times New Roman" w:hAnsi="Times New Roman" w:cs="Times New Roman"/>
          <w:sz w:val="24"/>
          <w:szCs w:val="24"/>
        </w:rPr>
        <w:t xml:space="preserve"> shows the </w:t>
      </w:r>
      <w:r w:rsidR="00DD373E">
        <w:rPr>
          <w:rFonts w:ascii="Times New Roman" w:hAnsi="Times New Roman" w:cs="Times New Roman"/>
          <w:sz w:val="24"/>
          <w:szCs w:val="24"/>
        </w:rPr>
        <w:t xml:space="preserve">95% </w:t>
      </w:r>
      <w:r>
        <w:rPr>
          <w:rFonts w:ascii="Times New Roman" w:hAnsi="Times New Roman" w:cs="Times New Roman"/>
          <w:sz w:val="24"/>
          <w:szCs w:val="24"/>
        </w:rPr>
        <w:t>confidence and forecasting interval for the estimating spawning biomass.</w:t>
      </w:r>
    </w:p>
    <w:p w14:paraId="64839BFE" w14:textId="77777777" w:rsidR="00FA358C" w:rsidRDefault="00FA358C" w:rsidP="00F6419B">
      <w:pPr>
        <w:tabs>
          <w:tab w:val="left" w:pos="360"/>
        </w:tabs>
        <w:spacing w:after="0" w:line="240" w:lineRule="auto"/>
        <w:jc w:val="both"/>
        <w:rPr>
          <w:rFonts w:ascii="Times New Roman" w:hAnsi="Times New Roman" w:cs="Times New Roman"/>
          <w:sz w:val="24"/>
          <w:szCs w:val="24"/>
        </w:rPr>
      </w:pPr>
    </w:p>
    <w:p w14:paraId="28045B0F" w14:textId="77777777" w:rsidR="00A94E4B" w:rsidRPr="00DD6BFB" w:rsidRDefault="00FA358C" w:rsidP="00384B61">
      <w:pPr>
        <w:tabs>
          <w:tab w:val="left" w:pos="360"/>
        </w:tabs>
        <w:spacing w:after="0" w:line="480" w:lineRule="auto"/>
        <w:jc w:val="both"/>
        <w:rPr>
          <w:rFonts w:ascii="Times New Roman" w:hAnsi="Times New Roman" w:cs="Times New Roman"/>
          <w:sz w:val="24"/>
          <w:szCs w:val="24"/>
        </w:rPr>
      </w:pPr>
      <w:r w:rsidRPr="00F6419B">
        <w:rPr>
          <w:rFonts w:ascii="Times New Roman" w:hAnsi="Times New Roman" w:cs="Times New Roman"/>
          <w:noProof/>
          <w:sz w:val="24"/>
          <w:szCs w:val="24"/>
        </w:rPr>
        <w:drawing>
          <wp:inline distT="0" distB="0" distL="0" distR="0" wp14:anchorId="7CF710C4" wp14:editId="2D4B1C86">
            <wp:extent cx="8229600" cy="5477256"/>
            <wp:effectExtent l="0" t="0" r="0" b="9525"/>
            <wp:docPr id="18" name="Picture 18" descr="C:\AR-perf-testing\figures\ts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R-perf-testing\figures\tsSS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29600" cy="5477256"/>
                    </a:xfrm>
                    <a:prstGeom prst="rect">
                      <a:avLst/>
                    </a:prstGeom>
                    <a:noFill/>
                    <a:ln>
                      <a:noFill/>
                    </a:ln>
                  </pic:spPr>
                </pic:pic>
              </a:graphicData>
            </a:graphic>
          </wp:inline>
        </w:drawing>
      </w:r>
    </w:p>
    <w:p w14:paraId="4A26049F" w14:textId="77777777" w:rsidR="00381494" w:rsidRDefault="00A94E4B" w:rsidP="00020974">
      <w:pPr>
        <w:tabs>
          <w:tab w:val="left" w:pos="360"/>
        </w:tabs>
        <w:spacing w:after="0" w:line="240" w:lineRule="auto"/>
        <w:jc w:val="both"/>
        <w:rPr>
          <w:del w:id="55" w:author="liz.brooks" w:date="2015-10-28T10:52:00Z"/>
          <w:rFonts w:ascii="Times New Roman" w:hAnsi="Times New Roman" w:cs="Times New Roman"/>
          <w:sz w:val="24"/>
          <w:szCs w:val="24"/>
        </w:rPr>
        <w:sectPr w:rsidR="00381494" w:rsidSect="00381494">
          <w:pgSz w:w="15840" w:h="12240" w:orient="landscape"/>
          <w:pgMar w:top="1440" w:right="1440" w:bottom="1440" w:left="1440" w:header="720" w:footer="720" w:gutter="0"/>
          <w:lnNumType w:countBy="1" w:restart="continuous"/>
          <w:cols w:space="720"/>
          <w:docGrid w:linePitch="360"/>
        </w:sectPr>
      </w:pPr>
      <w:bookmarkStart w:id="56" w:name="_Ref433353029"/>
      <w:bookmarkStart w:id="57" w:name="_Ref435513324"/>
      <w:r w:rsidRPr="00DD6BFB">
        <w:rPr>
          <w:rFonts w:ascii="Times New Roman" w:hAnsi="Times New Roman" w:cs="Times New Roman"/>
          <w:sz w:val="24"/>
          <w:szCs w:val="24"/>
        </w:rPr>
        <w:lastRenderedPageBreak/>
        <w:t>Fig</w:t>
      </w:r>
      <w:r w:rsidR="001E2F38">
        <w:rPr>
          <w:rFonts w:ascii="Times New Roman" w:hAnsi="Times New Roman" w:cs="Times New Roman"/>
          <w:sz w:val="24"/>
          <w:szCs w:val="24"/>
        </w:rPr>
        <w:t>.</w:t>
      </w:r>
      <w:bookmarkEnd w:id="56"/>
      <w:r w:rsidR="00CD4651">
        <w:rPr>
          <w:rFonts w:ascii="Times New Roman" w:hAnsi="Times New Roman" w:cs="Times New Roman"/>
          <w:sz w:val="24"/>
          <w:szCs w:val="24"/>
        </w:rPr>
        <w:t xml:space="preserve"> </w:t>
      </w:r>
      <w:r w:rsidR="00F6286E">
        <w:rPr>
          <w:rFonts w:ascii="Times New Roman" w:hAnsi="Times New Roman" w:cs="Times New Roman"/>
          <w:sz w:val="24"/>
          <w:szCs w:val="24"/>
        </w:rPr>
        <w:fldChar w:fldCharType="begin"/>
      </w:r>
      <w:r w:rsidR="00F6286E">
        <w:rPr>
          <w:rFonts w:ascii="Times New Roman" w:hAnsi="Times New Roman" w:cs="Times New Roman"/>
          <w:sz w:val="24"/>
          <w:szCs w:val="24"/>
        </w:rPr>
        <w:instrText xml:space="preserve"> SEQ Figure \* MERGEFORMAT </w:instrText>
      </w:r>
      <w:r w:rsidR="00F6286E">
        <w:rPr>
          <w:rFonts w:ascii="Times New Roman" w:hAnsi="Times New Roman" w:cs="Times New Roman"/>
          <w:sz w:val="24"/>
          <w:szCs w:val="24"/>
        </w:rPr>
        <w:fldChar w:fldCharType="separate"/>
      </w:r>
      <w:r w:rsidR="00F6286E">
        <w:rPr>
          <w:rFonts w:ascii="Times New Roman" w:hAnsi="Times New Roman" w:cs="Times New Roman"/>
          <w:noProof/>
          <w:sz w:val="24"/>
          <w:szCs w:val="24"/>
        </w:rPr>
        <w:t>5</w:t>
      </w:r>
      <w:r w:rsidR="00F6286E">
        <w:rPr>
          <w:rFonts w:ascii="Times New Roman" w:hAnsi="Times New Roman" w:cs="Times New Roman"/>
          <w:sz w:val="24"/>
          <w:szCs w:val="24"/>
        </w:rPr>
        <w:fldChar w:fldCharType="end"/>
      </w:r>
      <w:bookmarkEnd w:id="57"/>
      <w:r w:rsidR="001E2F38">
        <w:rPr>
          <w:rFonts w:ascii="Times New Roman" w:hAnsi="Times New Roman" w:cs="Times New Roman"/>
          <w:sz w:val="24"/>
          <w:szCs w:val="24"/>
        </w:rPr>
        <w:t>.</w:t>
      </w:r>
      <w:r w:rsidRPr="00DD6BFB">
        <w:rPr>
          <w:rFonts w:ascii="Times New Roman" w:hAnsi="Times New Roman" w:cs="Times New Roman"/>
          <w:sz w:val="24"/>
          <w:szCs w:val="24"/>
        </w:rPr>
        <w:t xml:space="preserve"> </w:t>
      </w:r>
      <w:r w:rsidR="00411FC5">
        <w:rPr>
          <w:rFonts w:ascii="Times New Roman" w:hAnsi="Times New Roman" w:cs="Times New Roman"/>
          <w:sz w:val="24"/>
          <w:szCs w:val="24"/>
        </w:rPr>
        <w:t>Relative error in spawning stock biomass during years for which the assessment method was provi</w:t>
      </w:r>
      <w:r w:rsidR="0022751D">
        <w:rPr>
          <w:rFonts w:ascii="Times New Roman" w:hAnsi="Times New Roman" w:cs="Times New Roman"/>
          <w:sz w:val="24"/>
          <w:szCs w:val="24"/>
        </w:rPr>
        <w:t xml:space="preserve">ded data (years 26 through 80) </w:t>
      </w:r>
      <w:r w:rsidR="00CD1AD2">
        <w:rPr>
          <w:rFonts w:ascii="Times New Roman" w:hAnsi="Times New Roman" w:cs="Times New Roman"/>
          <w:sz w:val="24"/>
          <w:szCs w:val="24"/>
        </w:rPr>
        <w:t>and the forecast period (years 81 through 100</w:t>
      </w:r>
      <w:r w:rsidR="00B51642">
        <w:rPr>
          <w:rFonts w:ascii="Times New Roman" w:hAnsi="Times New Roman" w:cs="Times New Roman"/>
          <w:sz w:val="24"/>
          <w:szCs w:val="24"/>
        </w:rPr>
        <w:t>, to the right of vertical red dashed lines</w:t>
      </w:r>
      <w:r w:rsidR="00CD1AD2">
        <w:rPr>
          <w:rFonts w:ascii="Times New Roman" w:hAnsi="Times New Roman" w:cs="Times New Roman"/>
          <w:sz w:val="24"/>
          <w:szCs w:val="24"/>
        </w:rPr>
        <w:t xml:space="preserve">) </w:t>
      </w:r>
      <w:r w:rsidR="0022751D">
        <w:rPr>
          <w:rFonts w:ascii="Times New Roman" w:hAnsi="Times New Roman" w:cs="Times New Roman"/>
          <w:sz w:val="24"/>
          <w:szCs w:val="24"/>
        </w:rPr>
        <w:t xml:space="preserve">for six levels of autocorrelation in the simulated data (columns) and four estimation methods (rows). Horizontal dashed red lines indicate a relative error of zero. Upper and lower edges of the boxes </w:t>
      </w:r>
      <w:r w:rsidR="0022751D" w:rsidRPr="0022751D">
        <w:rPr>
          <w:rFonts w:ascii="Times New Roman" w:hAnsi="Times New Roman" w:cs="Times New Roman"/>
          <w:sz w:val="24"/>
          <w:szCs w:val="24"/>
        </w:rPr>
        <w:t>correspond to the first and third quartiles (the 25th and 75th percentiles)</w:t>
      </w:r>
      <w:r w:rsidR="0022751D">
        <w:rPr>
          <w:rFonts w:ascii="Times New Roman" w:hAnsi="Times New Roman" w:cs="Times New Roman"/>
          <w:sz w:val="24"/>
          <w:szCs w:val="24"/>
        </w:rPr>
        <w:t xml:space="preserve"> and the whiskers correspond to 1.5 </w:t>
      </w:r>
      <w:r w:rsidR="0022751D">
        <w:rPr>
          <w:rFonts w:ascii="Times New Roman" w:hAnsi="Times New Roman" w:cs="Times New Roman"/>
          <w:sz w:val="24"/>
          <w:szCs w:val="24"/>
        </w:rPr>
        <w:lastRenderedPageBreak/>
        <w:t>times the distance betwee</w:t>
      </w:r>
      <w:r w:rsidR="001673C4">
        <w:rPr>
          <w:rFonts w:ascii="Times New Roman" w:hAnsi="Times New Roman" w:cs="Times New Roman"/>
          <w:sz w:val="24"/>
          <w:szCs w:val="24"/>
        </w:rPr>
        <w:t>n the first and third quartiles.</w:t>
      </w:r>
    </w:p>
    <w:p w14:paraId="2F8C2E1D" w14:textId="77777777" w:rsidR="00A94E4B" w:rsidRPr="00DD6BFB" w:rsidRDefault="00B51642" w:rsidP="00384B61">
      <w:pPr>
        <w:tabs>
          <w:tab w:val="left" w:pos="360"/>
        </w:tabs>
        <w:spacing w:after="0" w:line="480" w:lineRule="auto"/>
        <w:jc w:val="both"/>
        <w:rPr>
          <w:rFonts w:ascii="Times New Roman" w:hAnsi="Times New Roman" w:cs="Times New Roman"/>
          <w:noProof/>
          <w:sz w:val="24"/>
          <w:szCs w:val="24"/>
        </w:rPr>
      </w:pPr>
      <w:r>
        <w:rPr>
          <w:rFonts w:ascii="Times New Roman" w:hAnsi="Times New Roman" w:cs="Times New Roman"/>
          <w:sz w:val="24"/>
          <w:szCs w:val="24"/>
        </w:rPr>
        <w:t xml:space="preserve"> </w:t>
      </w:r>
      <w:r w:rsidR="00FA358C" w:rsidRPr="00F6419B">
        <w:rPr>
          <w:rFonts w:ascii="Times New Roman" w:hAnsi="Times New Roman" w:cs="Times New Roman"/>
          <w:noProof/>
          <w:sz w:val="24"/>
          <w:szCs w:val="24"/>
        </w:rPr>
        <w:drawing>
          <wp:inline distT="0" distB="0" distL="0" distR="0" wp14:anchorId="35921B1E" wp14:editId="412730F4">
            <wp:extent cx="8229600" cy="5486400"/>
            <wp:effectExtent l="0" t="0" r="0" b="0"/>
            <wp:docPr id="3" name="Picture 3" descr="C:\Users\James.Thorson\Desktop\Project_git\AR-perf-testing\figures\coverage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Project_git\AR-perf-testing\figures\coveragessb.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29600" cy="5486400"/>
                    </a:xfrm>
                    <a:prstGeom prst="rect">
                      <a:avLst/>
                    </a:prstGeom>
                    <a:noFill/>
                    <a:ln>
                      <a:noFill/>
                    </a:ln>
                  </pic:spPr>
                </pic:pic>
              </a:graphicData>
            </a:graphic>
          </wp:inline>
        </w:drawing>
      </w:r>
    </w:p>
    <w:p w14:paraId="2FD1ED05" w14:textId="77777777" w:rsidR="00FA358C" w:rsidRDefault="00A94E4B" w:rsidP="00F6419B">
      <w:pPr>
        <w:tabs>
          <w:tab w:val="left" w:pos="360"/>
        </w:tabs>
        <w:spacing w:after="0" w:line="240" w:lineRule="auto"/>
        <w:jc w:val="both"/>
      </w:pPr>
      <w:bookmarkStart w:id="58" w:name="_Ref433345167"/>
      <w:bookmarkStart w:id="59" w:name="_Ref435513943"/>
      <w:r w:rsidRPr="00DD6BFB">
        <w:rPr>
          <w:rFonts w:ascii="Times New Roman" w:hAnsi="Times New Roman" w:cs="Times New Roman"/>
          <w:sz w:val="24"/>
          <w:szCs w:val="24"/>
        </w:rPr>
        <w:lastRenderedPageBreak/>
        <w:t>Fig</w:t>
      </w:r>
      <w:r w:rsidR="001E2F38">
        <w:rPr>
          <w:rFonts w:ascii="Times New Roman" w:hAnsi="Times New Roman" w:cs="Times New Roman"/>
          <w:sz w:val="24"/>
          <w:szCs w:val="24"/>
        </w:rPr>
        <w:t>.</w:t>
      </w:r>
      <w:bookmarkEnd w:id="58"/>
      <w:r w:rsidR="00CD4651">
        <w:rPr>
          <w:rFonts w:ascii="Times New Roman" w:hAnsi="Times New Roman" w:cs="Times New Roman"/>
          <w:sz w:val="24"/>
          <w:szCs w:val="24"/>
        </w:rPr>
        <w:t xml:space="preserve"> </w:t>
      </w:r>
      <w:r w:rsidR="00F6286E">
        <w:rPr>
          <w:rFonts w:ascii="Times New Roman" w:hAnsi="Times New Roman" w:cs="Times New Roman"/>
          <w:sz w:val="24"/>
          <w:szCs w:val="24"/>
        </w:rPr>
        <w:fldChar w:fldCharType="begin"/>
      </w:r>
      <w:r w:rsidR="00F6286E">
        <w:rPr>
          <w:rFonts w:ascii="Times New Roman" w:hAnsi="Times New Roman" w:cs="Times New Roman"/>
          <w:sz w:val="24"/>
          <w:szCs w:val="24"/>
        </w:rPr>
        <w:instrText xml:space="preserve"> SEQ Figure \* MERGEFORMAT </w:instrText>
      </w:r>
      <w:r w:rsidR="00F6286E">
        <w:rPr>
          <w:rFonts w:ascii="Times New Roman" w:hAnsi="Times New Roman" w:cs="Times New Roman"/>
          <w:sz w:val="24"/>
          <w:szCs w:val="24"/>
        </w:rPr>
        <w:fldChar w:fldCharType="separate"/>
      </w:r>
      <w:r w:rsidR="00F6286E">
        <w:rPr>
          <w:rFonts w:ascii="Times New Roman" w:hAnsi="Times New Roman" w:cs="Times New Roman"/>
          <w:noProof/>
          <w:sz w:val="24"/>
          <w:szCs w:val="24"/>
        </w:rPr>
        <w:t>6</w:t>
      </w:r>
      <w:r w:rsidR="00F6286E">
        <w:rPr>
          <w:rFonts w:ascii="Times New Roman" w:hAnsi="Times New Roman" w:cs="Times New Roman"/>
          <w:sz w:val="24"/>
          <w:szCs w:val="24"/>
        </w:rPr>
        <w:fldChar w:fldCharType="end"/>
      </w:r>
      <w:bookmarkEnd w:id="59"/>
      <w:r w:rsidR="001F0AA2">
        <w:rPr>
          <w:rFonts w:ascii="Times New Roman" w:hAnsi="Times New Roman" w:cs="Times New Roman"/>
          <w:sz w:val="24"/>
          <w:szCs w:val="24"/>
        </w:rPr>
        <w:t>.</w:t>
      </w:r>
      <w:r w:rsidRPr="00DD6BFB">
        <w:rPr>
          <w:rFonts w:ascii="Times New Roman" w:hAnsi="Times New Roman" w:cs="Times New Roman"/>
          <w:sz w:val="24"/>
          <w:szCs w:val="24"/>
        </w:rPr>
        <w:t xml:space="preserve"> </w:t>
      </w:r>
      <w:r w:rsidR="00DD373E">
        <w:rPr>
          <w:rFonts w:ascii="Times New Roman" w:hAnsi="Times New Roman" w:cs="Times New Roman"/>
          <w:sz w:val="24"/>
          <w:szCs w:val="24"/>
        </w:rPr>
        <w:t xml:space="preserve"> Performance of forecast interval estimates for different estimation models (rows) and levels of autocorrelation (columns), where </w:t>
      </w:r>
      <w:r w:rsidR="00B51642">
        <w:rPr>
          <w:rFonts w:ascii="Times New Roman" w:hAnsi="Times New Roman" w:cs="Times New Roman"/>
          <w:sz w:val="24"/>
          <w:szCs w:val="24"/>
        </w:rPr>
        <w:t>e</w:t>
      </w:r>
      <w:r w:rsidR="00DD373E">
        <w:rPr>
          <w:rFonts w:ascii="Times New Roman" w:hAnsi="Times New Roman" w:cs="Times New Roman"/>
          <w:sz w:val="24"/>
          <w:szCs w:val="24"/>
        </w:rPr>
        <w:t xml:space="preserve">ach panel shows the proportion of 50% </w:t>
      </w:r>
      <w:r w:rsidR="00CD1AD2">
        <w:rPr>
          <w:rFonts w:ascii="Times New Roman" w:hAnsi="Times New Roman" w:cs="Times New Roman"/>
          <w:sz w:val="24"/>
          <w:szCs w:val="24"/>
        </w:rPr>
        <w:t>forecast interval</w:t>
      </w:r>
      <w:r w:rsidR="005821DB">
        <w:rPr>
          <w:rFonts w:ascii="Times New Roman" w:hAnsi="Times New Roman" w:cs="Times New Roman"/>
          <w:sz w:val="24"/>
          <w:szCs w:val="24"/>
        </w:rPr>
        <w:t xml:space="preserve">s for spawning stock biomass that contain the true value. </w:t>
      </w:r>
      <w:r w:rsidR="00DD373E">
        <w:rPr>
          <w:rFonts w:ascii="Times New Roman" w:hAnsi="Times New Roman" w:cs="Times New Roman"/>
          <w:sz w:val="24"/>
          <w:szCs w:val="24"/>
        </w:rPr>
        <w:t>A well calibrated 50% forecast interval will contain the true value 50% of the time, and this value is indicated by a red dashed line in each panel</w:t>
      </w:r>
      <w:ins w:id="60" w:author="Punt, Andre (O&amp;A, Hobart)" w:date="2015-10-28T10:52:00Z">
        <w:r w:rsidR="00DD373E">
          <w:rPr>
            <w:rFonts w:ascii="Times New Roman" w:hAnsi="Times New Roman" w:cs="Times New Roman"/>
            <w:sz w:val="24"/>
            <w:szCs w:val="24"/>
          </w:rPr>
          <w:t>.</w:t>
        </w:r>
      </w:ins>
      <w:ins w:id="61" w:author="liz.brooks" w:date="2015-10-27T11:32:00Z">
        <w:r w:rsidR="00B51642">
          <w:rPr>
            <w:rFonts w:ascii="Times New Roman" w:hAnsi="Times New Roman" w:cs="Times New Roman"/>
            <w:sz w:val="24"/>
            <w:szCs w:val="24"/>
          </w:rPr>
          <w:t xml:space="preserve"> </w:t>
        </w:r>
      </w:ins>
      <w:r w:rsidR="00B51642">
        <w:rPr>
          <w:rFonts w:ascii="Times New Roman" w:hAnsi="Times New Roman" w:cs="Times New Roman"/>
          <w:sz w:val="24"/>
          <w:szCs w:val="24"/>
        </w:rPr>
        <w:t xml:space="preserve"> Points above or below the line indicate forecast intervals were too wide or not wide enough, respectively.</w:t>
      </w:r>
    </w:p>
    <w:sectPr w:rsidR="00FA358C" w:rsidSect="00381494">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horson, James" w:date="2015-11-25T15:46:00Z" w:initials="TJ">
    <w:p w14:paraId="5989A36B" w14:textId="77777777" w:rsidR="00545977" w:rsidRDefault="00545977">
      <w:pPr>
        <w:pStyle w:val="CommentText"/>
      </w:pPr>
      <w:r>
        <w:rPr>
          <w:rStyle w:val="CommentReference"/>
        </w:rPr>
        <w:annotationRef/>
      </w:r>
      <w:r>
        <w:t>V2 is preferable.  However, I recommend that you chose a single replicate for AR=0.5, and confirm that V2 and V4 give _essentially_ the same answer.  If they don’t, then we probably have a bug in V2 and proceed with V4.  If they are almost the same, then proceed with V2</w:t>
      </w:r>
    </w:p>
  </w:comment>
  <w:comment w:id="2" w:author="Richard Methot" w:date="2015-11-25T14:56:00Z" w:initials="RM">
    <w:p w14:paraId="104F3297" w14:textId="77777777" w:rsidR="00DB3E19" w:rsidRDefault="00DB3E19" w:rsidP="00DB3E19">
      <w:pPr>
        <w:pStyle w:val="CommentText"/>
      </w:pPr>
      <w:r>
        <w:rPr>
          <w:rStyle w:val="CommentReference"/>
        </w:rPr>
        <w:annotationRef/>
      </w:r>
      <w:r>
        <w:t xml:space="preserve"> SS-style IA assessments typically extend far back in time before age comp data exist and the estimated </w:t>
      </w:r>
      <w:proofErr w:type="spellStart"/>
      <w:r>
        <w:t>recdevs</w:t>
      </w:r>
      <w:proofErr w:type="spellEnd"/>
      <w:r>
        <w:t xml:space="preserve"> cluster near zero; hence have no information about AR, but could bias the external estimate of rho towards 0.0 if included.</w:t>
      </w:r>
    </w:p>
  </w:comment>
  <w:comment w:id="1" w:author="Thorson, James" w:date="2015-11-25T15:48:00Z" w:initials="TJ">
    <w:p w14:paraId="495481DA" w14:textId="77777777" w:rsidR="00545977" w:rsidRDefault="00545977">
      <w:pPr>
        <w:pStyle w:val="CommentText"/>
      </w:pPr>
      <w:r>
        <w:rPr>
          <w:rStyle w:val="CommentReference"/>
        </w:rPr>
        <w:annotationRef/>
      </w:r>
      <w:r>
        <w:t xml:space="preserve">I prefer to estimate before the start of the fishery.  </w:t>
      </w:r>
    </w:p>
  </w:comment>
  <w:comment w:id="4" w:author="Kelli Johnson" w:date="2015-11-25T14:58:00Z" w:initials="KFJ">
    <w:p w14:paraId="4A066E79" w14:textId="77777777" w:rsidR="00DB3E19" w:rsidRDefault="00DB3E19">
      <w:pPr>
        <w:pStyle w:val="CommentText"/>
      </w:pPr>
      <w:r>
        <w:rPr>
          <w:rStyle w:val="CommentReference"/>
        </w:rPr>
        <w:annotationRef/>
      </w:r>
      <w:r>
        <w:t>Current</w:t>
      </w:r>
    </w:p>
  </w:comment>
  <w:comment w:id="3" w:author="Thorson, James" w:date="2015-11-25T15:49:00Z" w:initials="TJ">
    <w:p w14:paraId="73C8EF78" w14:textId="77777777" w:rsidR="00545977" w:rsidRDefault="00545977">
      <w:pPr>
        <w:pStyle w:val="CommentText"/>
      </w:pPr>
      <w:r>
        <w:rPr>
          <w:rStyle w:val="CommentReference"/>
        </w:rPr>
        <w:annotationRef/>
      </w:r>
      <w:r>
        <w:t xml:space="preserve"> I prefer that we skip the factorial design, and instead just do the highest in each case (i.e., 75 years with 1000 ages and 1000 lengths), to see if we can estimate it in this case.  If it doesn’t work in that case, I don’t see what the factorial analysis would get us.</w:t>
      </w:r>
    </w:p>
  </w:comment>
  <w:comment w:id="5" w:author="Thorson, James" w:date="2015-11-25T15:50:00Z" w:initials="TJ">
    <w:p w14:paraId="7E97D4C9" w14:textId="77777777" w:rsidR="00545977" w:rsidRDefault="00545977">
      <w:pPr>
        <w:pStyle w:val="CommentText"/>
      </w:pPr>
      <w:bookmarkStart w:id="6" w:name="_GoBack"/>
      <w:r>
        <w:rPr>
          <w:rStyle w:val="CommentReference"/>
        </w:rPr>
        <w:annotationRef/>
      </w:r>
      <w:r>
        <w:t>Keep it fixed.</w:t>
      </w:r>
    </w:p>
    <w:bookmarkEnd w:id="6"/>
  </w:comment>
  <w:comment w:id="7" w:author="Kelli Johnson" w:date="2015-11-25T14:43:00Z" w:initials="KFJ">
    <w:p w14:paraId="21CB2F83" w14:textId="77777777" w:rsidR="003D1F60" w:rsidRDefault="003D1F60">
      <w:pPr>
        <w:pStyle w:val="CommentText"/>
      </w:pPr>
      <w:r>
        <w:rPr>
          <w:rStyle w:val="CommentReference"/>
        </w:rPr>
        <w:annotationRef/>
      </w:r>
      <w:r>
        <w:t>I think this is a really bad idea. SS is so complicated anyway, that there is no way people are ever going to know this is what it is doing. I think we just show that SS needs a better way forward, and if you use the external calculation it might be better.</w:t>
      </w:r>
    </w:p>
  </w:comment>
  <w:comment w:id="8" w:author="Thorson, James" w:date="2015-11-25T15:50:00Z" w:initials="TJ">
    <w:p w14:paraId="0AEA7E3F" w14:textId="77777777" w:rsidR="00545977" w:rsidRDefault="00545977">
      <w:pPr>
        <w:pStyle w:val="CommentText"/>
      </w:pPr>
      <w:r>
        <w:rPr>
          <w:rStyle w:val="CommentReference"/>
        </w:rPr>
        <w:annotationRef/>
      </w:r>
      <w:r>
        <w:t>Agreed, don’t do it.</w:t>
      </w:r>
    </w:p>
  </w:comment>
  <w:comment w:id="9" w:author="Thorson, James" w:date="2015-11-25T15:51:00Z" w:initials="TJ">
    <w:p w14:paraId="60F9FF91" w14:textId="77777777" w:rsidR="00545977" w:rsidRDefault="00545977">
      <w:pPr>
        <w:pStyle w:val="CommentText"/>
      </w:pPr>
      <w:r>
        <w:rPr>
          <w:rStyle w:val="CommentReference"/>
        </w:rPr>
        <w:annotationRef/>
      </w:r>
      <w:r>
        <w:t xml:space="preserve">By </w:t>
      </w:r>
      <w:proofErr w:type="gramStart"/>
      <w:r>
        <w:t>default</w:t>
      </w:r>
      <w:proofErr w:type="gramEnd"/>
      <w:r>
        <w:t xml:space="preserve"> when doing simulations, I re-estimate the bias-adjustment each replicate.  But I don’t have a strong opinion</w:t>
      </w:r>
    </w:p>
  </w:comment>
  <w:comment w:id="10" w:author="Thorson, James" w:date="2015-11-25T15:51:00Z" w:initials="TJ">
    <w:p w14:paraId="71CE3EDB" w14:textId="77777777" w:rsidR="00545977" w:rsidRDefault="00545977">
      <w:pPr>
        <w:pStyle w:val="CommentText"/>
      </w:pPr>
      <w:r>
        <w:rPr>
          <w:rStyle w:val="CommentReference"/>
        </w:rPr>
        <w:annotationRef/>
      </w:r>
      <w:r>
        <w:t>Log-SD = 0.1 seems very reasonable to me (for species where its lower, we almost always find that the variance inflation drags it back up higher)</w:t>
      </w:r>
    </w:p>
  </w:comment>
  <w:comment w:id="11" w:author="Thorson, James" w:date="2015-11-25T15:52:00Z" w:initials="TJ">
    <w:p w14:paraId="104E47F4" w14:textId="77777777" w:rsidR="00545977" w:rsidRDefault="00545977">
      <w:pPr>
        <w:pStyle w:val="CommentText"/>
      </w:pPr>
      <w:r>
        <w:rPr>
          <w:rStyle w:val="CommentReference"/>
        </w:rPr>
        <w:annotationRef/>
      </w:r>
      <w:r>
        <w:t>I don’t get this.  I think if the “external” is now biased towards high values of AR (which it appears to be), one way to shove this under the carpet is to re-do the external where we do external analysis of estimated rec-</w:t>
      </w:r>
      <w:proofErr w:type="spellStart"/>
      <w:r>
        <w:t>devs</w:t>
      </w:r>
      <w:proofErr w:type="spellEnd"/>
      <w:r>
        <w:t xml:space="preserve"> from an EM where AR is fixed at zero.  </w:t>
      </w:r>
    </w:p>
  </w:comment>
  <w:comment w:id="12" w:author="Thorson, James" w:date="2015-11-25T15:53:00Z" w:initials="TJ">
    <w:p w14:paraId="262B20CD" w14:textId="77777777" w:rsidR="00545977" w:rsidRDefault="00545977">
      <w:pPr>
        <w:pStyle w:val="CommentText"/>
      </w:pPr>
      <w:r>
        <w:rPr>
          <w:rStyle w:val="CommentReference"/>
        </w:rPr>
        <w:annotationRef/>
      </w:r>
      <w:r>
        <w:t xml:space="preserve">I think this is the most reasonable additional dimension to add to the design after the sample size stuff.  </w:t>
      </w:r>
    </w:p>
    <w:p w14:paraId="5F96250C" w14:textId="77777777" w:rsidR="00545977" w:rsidRDefault="00545977">
      <w:pPr>
        <w:pStyle w:val="CommentText"/>
      </w:pPr>
    </w:p>
    <w:p w14:paraId="1E182FA1" w14:textId="77777777" w:rsidR="00545977" w:rsidRDefault="00545977">
      <w:pPr>
        <w:pStyle w:val="CommentText"/>
      </w:pPr>
      <w:r>
        <w:t xml:space="preserve">What I would do, is just chose a single level of our design (i.e., AR = 0.5).  then do different values of </w:t>
      </w:r>
      <w:proofErr w:type="spellStart"/>
      <w:r>
        <w:t>SigmaR</w:t>
      </w:r>
      <w:proofErr w:type="spellEnd"/>
      <w:r>
        <w:t xml:space="preserve"> given that AR = 0.5.  So instead of increasing the dimension of the factorial design, you add a single new slice.</w:t>
      </w:r>
    </w:p>
  </w:comment>
  <w:comment w:id="13" w:author="Thorson, James" w:date="2015-11-25T15:53:00Z" w:initials="TJ">
    <w:p w14:paraId="20E7E70B" w14:textId="77777777" w:rsidR="00545977" w:rsidRDefault="00545977">
      <w:pPr>
        <w:pStyle w:val="CommentText"/>
      </w:pPr>
      <w:r>
        <w:rPr>
          <w:rStyle w:val="CommentReference"/>
        </w:rPr>
        <w:annotationRef/>
      </w:r>
      <w:r>
        <w:t>Skip it.</w:t>
      </w:r>
    </w:p>
  </w:comment>
  <w:comment w:id="14" w:author="Kelli Johnson" w:date="2015-11-25T14:57:00Z" w:initials="KFJ">
    <w:p w14:paraId="7B974345" w14:textId="77777777" w:rsidR="00DB3E19" w:rsidRDefault="00DB3E19">
      <w:pPr>
        <w:pStyle w:val="CommentText"/>
      </w:pPr>
      <w:r>
        <w:rPr>
          <w:rStyle w:val="CommentReference"/>
        </w:rPr>
        <w:annotationRef/>
      </w:r>
      <w:r>
        <w:t>I think this is too much. Liz suggested it, along with estimating steepness to try to make the model more realistic.</w:t>
      </w:r>
    </w:p>
  </w:comment>
  <w:comment w:id="15" w:author="Thorson, James" w:date="2015-11-25T15:53:00Z" w:initials="TJ">
    <w:p w14:paraId="74FCA9B2" w14:textId="77777777" w:rsidR="00545977" w:rsidRDefault="00545977">
      <w:pPr>
        <w:pStyle w:val="CommentText"/>
      </w:pPr>
      <w:r>
        <w:rPr>
          <w:rStyle w:val="CommentReference"/>
        </w:rPr>
        <w:annotationRef/>
      </w:r>
      <w:r>
        <w:t>Skip it.</w:t>
      </w:r>
    </w:p>
  </w:comment>
  <w:comment w:id="16" w:author="Thorson, James" w:date="2015-11-25T15:53:00Z" w:initials="TJ">
    <w:p w14:paraId="1C0706C8" w14:textId="77777777" w:rsidR="00545977" w:rsidRDefault="00545977">
      <w:pPr>
        <w:pStyle w:val="CommentText"/>
      </w:pPr>
      <w:r>
        <w:rPr>
          <w:rStyle w:val="CommentReference"/>
        </w:rPr>
        <w:annotationRef/>
      </w:r>
      <w:r>
        <w:t>Fine with anything.</w:t>
      </w:r>
    </w:p>
  </w:comment>
  <w:comment w:id="17" w:author="Timothy" w:date="2015-11-15T05:35:00Z" w:initials="TJ">
    <w:p w14:paraId="549BD689" w14:textId="77777777" w:rsidR="00FF78DE" w:rsidRDefault="00FF78DE">
      <w:pPr>
        <w:pStyle w:val="CommentText"/>
      </w:pPr>
      <w:r>
        <w:rPr>
          <w:rStyle w:val="CommentReference"/>
        </w:rPr>
        <w:annotationRef/>
      </w:r>
      <w:r>
        <w:t>Liz commented: may simply be the environment influencing adults rather than survival of newly spawned fish</w:t>
      </w:r>
    </w:p>
    <w:p w14:paraId="7982223A" w14:textId="77777777" w:rsidR="00FF78DE" w:rsidRDefault="00FF78DE">
      <w:pPr>
        <w:pStyle w:val="CommentText"/>
      </w:pPr>
      <w:r>
        <w:t>Rick commented: that he did not see this as being plausible to produce a large recruitment event</w:t>
      </w:r>
    </w:p>
    <w:p w14:paraId="106810D2" w14:textId="77777777" w:rsidR="00FF78DE" w:rsidRDefault="00FF78DE">
      <w:pPr>
        <w:pStyle w:val="CommentText"/>
      </w:pPr>
      <w:r>
        <w:t>Kelli commented: each of these need citations to be included.</w:t>
      </w:r>
    </w:p>
  </w:comment>
  <w:comment w:id="18" w:author="Timothy" w:date="2015-11-19T20:16:00Z" w:initials="TJ">
    <w:p w14:paraId="035A049C" w14:textId="77777777" w:rsidR="00FF78DE" w:rsidRDefault="00FF78DE">
      <w:pPr>
        <w:pStyle w:val="CommentText"/>
      </w:pPr>
      <w:r>
        <w:rPr>
          <w:rStyle w:val="CommentReference"/>
        </w:rPr>
        <w:annotationRef/>
      </w:r>
      <w:r>
        <w:t>This reference is now only used for sensitivity analyses, should it still be kept in given it is not actively used (brought up by Liz)?</w:t>
      </w:r>
    </w:p>
    <w:p w14:paraId="2F6F909E" w14:textId="77777777" w:rsidR="00FF78DE" w:rsidRDefault="00FF78DE">
      <w:pPr>
        <w:pStyle w:val="CommentText"/>
      </w:pPr>
      <w:r>
        <w:t>Find sardine reference instead.</w:t>
      </w:r>
    </w:p>
  </w:comment>
  <w:comment w:id="19" w:author="Kelli Johnson" w:date="2015-11-19T20:18:00Z" w:initials="KFJ">
    <w:p w14:paraId="660BBCDC" w14:textId="77777777" w:rsidR="00FF78DE" w:rsidRDefault="00FF78DE">
      <w:pPr>
        <w:pStyle w:val="CommentText"/>
      </w:pPr>
      <w:r>
        <w:rPr>
          <w:rStyle w:val="CommentReference"/>
        </w:rPr>
        <w:annotationRef/>
      </w:r>
      <w:r>
        <w:t>May need to be changed.</w:t>
      </w:r>
    </w:p>
  </w:comment>
  <w:comment w:id="20" w:author="Punt, Andre (O&amp;A, Hobart)" w:date="2015-11-15T18:18:00Z" w:initials="PA(H">
    <w:p w14:paraId="6B593E5A" w14:textId="77777777" w:rsidR="00FF78DE" w:rsidRDefault="00FF78DE">
      <w:pPr>
        <w:pStyle w:val="CommentText"/>
      </w:pPr>
      <w:r>
        <w:rPr>
          <w:rStyle w:val="CommentReference"/>
        </w:rPr>
        <w:annotationRef/>
      </w:r>
      <w:r>
        <w:t xml:space="preserve"> What is the status of the stock when the estimation method is applied. It would be nice to see some true trajectories.</w:t>
      </w:r>
    </w:p>
  </w:comment>
  <w:comment w:id="21" w:author="liz.brooks" w:date="2015-11-17T08:16:00Z" w:initials="LB">
    <w:p w14:paraId="59B9FB41" w14:textId="77777777" w:rsidR="00FF78DE" w:rsidRDefault="00FF78DE">
      <w:pPr>
        <w:pStyle w:val="CommentText"/>
      </w:pPr>
      <w:r>
        <w:rPr>
          <w:rStyle w:val="CommentReference"/>
        </w:rPr>
        <w:annotationRef/>
      </w:r>
      <w:r>
        <w:t>If F&gt;0 in the forecast period, then the accuracy of estimated selectivity matters.  Is it well estimated?</w:t>
      </w:r>
    </w:p>
    <w:p w14:paraId="4EE8D07E" w14:textId="77777777" w:rsidR="00FF78DE" w:rsidRDefault="00FF78DE">
      <w:pPr>
        <w:pStyle w:val="CommentText"/>
      </w:pPr>
    </w:p>
    <w:p w14:paraId="5493507B" w14:textId="77777777" w:rsidR="00FF78DE" w:rsidRDefault="00FF78DE">
      <w:pPr>
        <w:pStyle w:val="CommentText"/>
      </w:pPr>
      <w:r>
        <w:t>AEP: does not like this, suggests using FMSY.</w:t>
      </w:r>
    </w:p>
  </w:comment>
  <w:comment w:id="22" w:author="Richard Methot" w:date="2015-10-29T13:49:00Z" w:initials="RM">
    <w:p w14:paraId="32836F4D" w14:textId="77777777" w:rsidR="00FF78DE" w:rsidRDefault="00FF78DE">
      <w:pPr>
        <w:pStyle w:val="CommentText"/>
      </w:pPr>
      <w:r>
        <w:rPr>
          <w:rStyle w:val="CommentReference"/>
        </w:rPr>
        <w:annotationRef/>
      </w:r>
      <w:r>
        <w:t xml:space="preserve">I am concerned about interaction between these rho levels and the realized </w:t>
      </w:r>
      <w:proofErr w:type="spellStart"/>
      <w:r>
        <w:t>sigmaR</w:t>
      </w:r>
      <w:proofErr w:type="spellEnd"/>
      <w:r>
        <w:t xml:space="preserve"> of the recruitment </w:t>
      </w:r>
      <w:proofErr w:type="spellStart"/>
      <w:r>
        <w:t>devs</w:t>
      </w:r>
      <w:proofErr w:type="spellEnd"/>
      <w:r>
        <w:t xml:space="preserve">.  For a given input </w:t>
      </w:r>
      <w:proofErr w:type="spellStart"/>
      <w:r>
        <w:t>sigmaR</w:t>
      </w:r>
      <w:proofErr w:type="spellEnd"/>
      <w:r>
        <w:t xml:space="preserve">, a large positive rho will create a time series of </w:t>
      </w:r>
      <w:proofErr w:type="spellStart"/>
      <w:r>
        <w:t>recdevs</w:t>
      </w:r>
      <w:proofErr w:type="spellEnd"/>
      <w:r>
        <w:t xml:space="preserve"> that appears to have a larger </w:t>
      </w:r>
      <w:proofErr w:type="spellStart"/>
      <w:r>
        <w:t>sigmaR</w:t>
      </w:r>
      <w:proofErr w:type="spellEnd"/>
      <w:r>
        <w:t xml:space="preserve"> until the estimation model figures out that rho is positive.  But the EM is using a fixed value of </w:t>
      </w:r>
      <w:proofErr w:type="spellStart"/>
      <w:r>
        <w:t>sigmaR</w:t>
      </w:r>
      <w:proofErr w:type="spellEnd"/>
      <w:r>
        <w:t xml:space="preserve"> that is wrong until it can figure out the right rho.  In our of my correspondences with Elizabeth, we seemed to find that the improvement in </w:t>
      </w:r>
      <w:proofErr w:type="spellStart"/>
      <w:r>
        <w:t>logL</w:t>
      </w:r>
      <w:proofErr w:type="spellEnd"/>
      <w:r>
        <w:t xml:space="preserve"> from the EM estimating the large rho was quite small; e.g. the EM can do quite well in matching the data without first finding the large rho value.  I think we should look at the delta </w:t>
      </w:r>
      <w:proofErr w:type="spellStart"/>
      <w:r>
        <w:t>logL</w:t>
      </w:r>
      <w:proofErr w:type="spellEnd"/>
      <w:r>
        <w:t xml:space="preserve"> between the EM scenarios.</w:t>
      </w:r>
    </w:p>
  </w:comment>
  <w:comment w:id="23" w:author="liz.brooks" w:date="2015-10-27T10:51:00Z" w:initials="LB">
    <w:p w14:paraId="7751B709" w14:textId="77777777" w:rsidR="00FF78DE" w:rsidRDefault="00FF78DE">
      <w:pPr>
        <w:pStyle w:val="CommentText"/>
      </w:pPr>
      <w:r>
        <w:rPr>
          <w:rStyle w:val="CommentReference"/>
        </w:rPr>
        <w:annotationRef/>
      </w:r>
      <w:r>
        <w:t xml:space="preserve">Does it estimate a deviation in year 1?  </w:t>
      </w:r>
    </w:p>
  </w:comment>
  <w:comment w:id="24" w:author="liz.brooks" w:date="2015-10-27T10:51:00Z" w:initials="LB">
    <w:p w14:paraId="14E7BAD9" w14:textId="77777777" w:rsidR="00FF78DE" w:rsidRDefault="00FF78DE">
      <w:pPr>
        <w:pStyle w:val="CommentText"/>
      </w:pPr>
      <w:r>
        <w:rPr>
          <w:rStyle w:val="CommentReference"/>
        </w:rPr>
        <w:annotationRef/>
      </w:r>
      <w:r>
        <w:t xml:space="preserve">Is this gamma term re-estimated for the case where you estimate </w:t>
      </w:r>
      <w:r>
        <w:rPr>
          <w:rFonts w:ascii="Times New Roman" w:hAnsi="Times New Roman" w:cs="Times New Roman"/>
          <w:sz w:val="24"/>
          <w:szCs w:val="24"/>
        </w:rPr>
        <w:t>ρ outside of SS and then fix ρ at that value and re-run SS?</w:t>
      </w:r>
    </w:p>
  </w:comment>
  <w:comment w:id="25" w:author="liz.brooks" w:date="2015-10-27T10:51:00Z" w:initials="LB">
    <w:p w14:paraId="18F7E3F0" w14:textId="77777777" w:rsidR="00FF78DE" w:rsidRDefault="00FF78DE">
      <w:pPr>
        <w:pStyle w:val="CommentText"/>
      </w:pPr>
      <w:r>
        <w:rPr>
          <w:rStyle w:val="CommentReference"/>
        </w:rPr>
        <w:annotationRef/>
      </w:r>
      <w:r>
        <w:t>Did you notice if anything else changed between the first and second run of SS?</w:t>
      </w:r>
    </w:p>
  </w:comment>
  <w:comment w:id="26" w:author="Timothy" w:date="2015-11-15T18:37:00Z" w:initials="TJ">
    <w:p w14:paraId="78F01E23" w14:textId="77777777" w:rsidR="00FF78DE" w:rsidRDefault="00FF78DE">
      <w:pPr>
        <w:pStyle w:val="CommentText"/>
      </w:pPr>
      <w:r>
        <w:rPr>
          <w:rStyle w:val="CommentReference"/>
        </w:rPr>
        <w:annotationRef/>
      </w:r>
      <w:r>
        <w:t>Is this true, if so then what is the variable recruitment setting for in the SS files?</w:t>
      </w:r>
    </w:p>
  </w:comment>
  <w:comment w:id="27" w:author="Timothy" w:date="2015-11-15T18:41:00Z" w:initials="TJ">
    <w:p w14:paraId="2EC12E82" w14:textId="77777777" w:rsidR="00FF78DE" w:rsidRDefault="00FF78DE">
      <w:pPr>
        <w:pStyle w:val="CommentText"/>
      </w:pPr>
      <w:r>
        <w:rPr>
          <w:rStyle w:val="CommentReference"/>
        </w:rPr>
        <w:annotationRef/>
      </w:r>
      <w:r>
        <w:t>nominal or “normal”?</w:t>
      </w:r>
    </w:p>
  </w:comment>
  <w:comment w:id="28" w:author="Punt, Andre (O&amp;A, Hobart)" w:date="2015-10-27T10:23:00Z" w:initials="PA(H">
    <w:p w14:paraId="44220C90" w14:textId="77777777" w:rsidR="00FF78DE" w:rsidRDefault="00FF78DE">
      <w:pPr>
        <w:pStyle w:val="CommentText"/>
      </w:pPr>
      <w:r>
        <w:rPr>
          <w:rStyle w:val="CommentReference"/>
        </w:rPr>
        <w:annotationRef/>
      </w:r>
      <w:r>
        <w:t>Could you add some measure of error for the forecast period (</w:t>
      </w:r>
      <w:proofErr w:type="spellStart"/>
      <w:proofErr w:type="gramStart"/>
      <w:r>
        <w:t>e..g</w:t>
      </w:r>
      <w:proofErr w:type="spellEnd"/>
      <w:proofErr w:type="gramEnd"/>
      <w:r>
        <w:t xml:space="preserve"> summed median relative error. Just to get some feel for differences.</w:t>
      </w:r>
    </w:p>
  </w:comment>
  <w:comment w:id="29" w:author="liz.brooks" w:date="2015-10-27T11:01:00Z" w:initials="LB">
    <w:p w14:paraId="6948DA42" w14:textId="77777777" w:rsidR="00FF78DE" w:rsidRDefault="00FF78DE">
      <w:pPr>
        <w:pStyle w:val="CommentText"/>
      </w:pPr>
      <w:r>
        <w:rPr>
          <w:rStyle w:val="CommentReference"/>
        </w:rPr>
        <w:annotationRef/>
      </w:r>
      <w:r>
        <w:t>What do the gamma values look like (annual bias correction factor) in years 26-80, and is a value for gamma assumed for the forecast years (81-100)?</w:t>
      </w:r>
    </w:p>
  </w:comment>
  <w:comment w:id="30" w:author="Richard Methot" w:date="2015-10-29T14:04:00Z" w:initials="RM">
    <w:p w14:paraId="2AEA1009" w14:textId="77777777" w:rsidR="00FF78DE" w:rsidRDefault="00FF78DE">
      <w:pPr>
        <w:pStyle w:val="CommentText"/>
      </w:pPr>
      <w:r>
        <w:rPr>
          <w:rStyle w:val="CommentReference"/>
        </w:rPr>
        <w:annotationRef/>
      </w:r>
      <w:r>
        <w:t>Whoa!  We demonstrate that it does not work internally, so we also are doing it by analyzing model output!</w:t>
      </w:r>
    </w:p>
  </w:comment>
  <w:comment w:id="31" w:author="Punt, Andre (O&amp;A, Hobart)" w:date="2015-10-27T10:31:00Z" w:initials="PA(H">
    <w:p w14:paraId="7075FEFC" w14:textId="77777777" w:rsidR="00FF78DE" w:rsidRDefault="00FF78DE">
      <w:pPr>
        <w:pStyle w:val="CommentText"/>
      </w:pPr>
      <w:r>
        <w:rPr>
          <w:rStyle w:val="CommentReference"/>
        </w:rPr>
        <w:annotationRef/>
      </w:r>
      <w:r>
        <w:t>Not true except when calculating TMIN</w:t>
      </w:r>
    </w:p>
  </w:comment>
  <w:comment w:id="51" w:author="liz.brooks" w:date="2015-10-27T11:25:00Z" w:initials="LB">
    <w:p w14:paraId="79C401F4" w14:textId="77777777" w:rsidR="00FF78DE" w:rsidRDefault="00FF78DE">
      <w:pPr>
        <w:pStyle w:val="CommentText"/>
      </w:pPr>
      <w:r>
        <w:rPr>
          <w:rStyle w:val="CommentReference"/>
        </w:rPr>
        <w:annotationRef/>
      </w:r>
      <w:r>
        <w:t xml:space="preserve">In addition to the external estimate of </w:t>
      </w:r>
      <w:r>
        <w:rPr>
          <w:rFonts w:ascii="Times New Roman" w:hAnsi="Times New Roman" w:cs="Times New Roman"/>
          <w:sz w:val="24"/>
          <w:szCs w:val="24"/>
        </w:rPr>
        <w:t>ρ</w:t>
      </w:r>
      <w:r>
        <w:t xml:space="preserve"> being less biased, it also looks like the external distribution is wider.  Just an observation, not sure if it is of any consequence.</w:t>
      </w:r>
    </w:p>
  </w:comment>
  <w:comment w:id="50" w:author="Richard Methot" w:date="2015-10-29T13:26:00Z" w:initials="RM">
    <w:p w14:paraId="6F8BE9F2" w14:textId="77777777" w:rsidR="00FF78DE" w:rsidRDefault="00FF78DE">
      <w:pPr>
        <w:pStyle w:val="CommentText"/>
      </w:pPr>
      <w:r>
        <w:rPr>
          <w:rStyle w:val="CommentReference"/>
        </w:rPr>
        <w:annotationRef/>
      </w:r>
      <w:r>
        <w:t>We should tabulate the medians of the distributions.  It almost seems like the internal estimates are rho*2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89A36B" w15:done="0"/>
  <w15:commentEx w15:paraId="104F3297" w15:done="0"/>
  <w15:commentEx w15:paraId="495481DA" w15:done="0"/>
  <w15:commentEx w15:paraId="4A066E79" w15:done="0"/>
  <w15:commentEx w15:paraId="73C8EF78" w15:done="0"/>
  <w15:commentEx w15:paraId="7E97D4C9" w15:done="0"/>
  <w15:commentEx w15:paraId="21CB2F83" w15:done="0"/>
  <w15:commentEx w15:paraId="0AEA7E3F" w15:done="0"/>
  <w15:commentEx w15:paraId="60F9FF91" w15:done="0"/>
  <w15:commentEx w15:paraId="71CE3EDB" w15:done="0"/>
  <w15:commentEx w15:paraId="104E47F4" w15:done="0"/>
  <w15:commentEx w15:paraId="1E182FA1" w15:done="0"/>
  <w15:commentEx w15:paraId="20E7E70B" w15:done="0"/>
  <w15:commentEx w15:paraId="7B974345" w15:done="0"/>
  <w15:commentEx w15:paraId="74FCA9B2" w15:done="0"/>
  <w15:commentEx w15:paraId="1C0706C8" w15:done="0"/>
  <w15:commentEx w15:paraId="106810D2" w15:done="0"/>
  <w15:commentEx w15:paraId="2F6F909E" w15:done="0"/>
  <w15:commentEx w15:paraId="660BBCDC" w15:done="0"/>
  <w15:commentEx w15:paraId="6B593E5A" w15:done="0"/>
  <w15:commentEx w15:paraId="5493507B" w15:done="0"/>
  <w15:commentEx w15:paraId="32836F4D" w15:done="0"/>
  <w15:commentEx w15:paraId="7751B709" w15:done="0"/>
  <w15:commentEx w15:paraId="14E7BAD9" w15:done="0"/>
  <w15:commentEx w15:paraId="18F7E3F0" w15:done="0"/>
  <w15:commentEx w15:paraId="78F01E23" w15:done="0"/>
  <w15:commentEx w15:paraId="2EC12E82" w15:done="0"/>
  <w15:commentEx w15:paraId="44220C90" w15:done="0"/>
  <w15:commentEx w15:paraId="6948DA42" w15:done="0"/>
  <w15:commentEx w15:paraId="2AEA1009" w15:done="0"/>
  <w15:commentEx w15:paraId="7075FEFC" w15:done="0"/>
  <w15:commentEx w15:paraId="79C401F4" w15:done="0"/>
  <w15:commentEx w15:paraId="6F8BE9F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C2094"/>
    <w:multiLevelType w:val="hybridMultilevel"/>
    <w:tmpl w:val="261AF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080B9D"/>
    <w:multiLevelType w:val="hybridMultilevel"/>
    <w:tmpl w:val="2CDC4D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D2CEA"/>
    <w:multiLevelType w:val="hybridMultilevel"/>
    <w:tmpl w:val="73CA68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25029"/>
    <w:multiLevelType w:val="hybridMultilevel"/>
    <w:tmpl w:val="DE12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664F3"/>
    <w:multiLevelType w:val="hybridMultilevel"/>
    <w:tmpl w:val="1FC4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62637"/>
    <w:multiLevelType w:val="hybridMultilevel"/>
    <w:tmpl w:val="0BDA00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044FC4"/>
    <w:multiLevelType w:val="hybridMultilevel"/>
    <w:tmpl w:val="B4F84416"/>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23D55465"/>
    <w:multiLevelType w:val="hybridMultilevel"/>
    <w:tmpl w:val="1CCC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C5067D"/>
    <w:multiLevelType w:val="hybridMultilevel"/>
    <w:tmpl w:val="13445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7D2721"/>
    <w:multiLevelType w:val="hybridMultilevel"/>
    <w:tmpl w:val="B3461A76"/>
    <w:lvl w:ilvl="0" w:tplc="C0446852">
      <w:start w:val="1"/>
      <w:numFmt w:val="lowerRoman"/>
      <w:lvlText w:val="(%1)"/>
      <w:lvlJc w:val="left"/>
      <w:pPr>
        <w:ind w:left="0" w:hanging="72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0" w15:restartNumberingAfterBreak="0">
    <w:nsid w:val="2D53181C"/>
    <w:multiLevelType w:val="hybridMultilevel"/>
    <w:tmpl w:val="2FC021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72CC43DB"/>
    <w:multiLevelType w:val="hybridMultilevel"/>
    <w:tmpl w:val="CA5829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A2D53BA"/>
    <w:multiLevelType w:val="hybridMultilevel"/>
    <w:tmpl w:val="95CC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7"/>
  </w:num>
  <w:num w:numId="4">
    <w:abstractNumId w:val="8"/>
  </w:num>
  <w:num w:numId="5">
    <w:abstractNumId w:val="6"/>
  </w:num>
  <w:num w:numId="6">
    <w:abstractNumId w:val="0"/>
  </w:num>
  <w:num w:numId="7">
    <w:abstractNumId w:val="5"/>
  </w:num>
  <w:num w:numId="8">
    <w:abstractNumId w:val="9"/>
  </w:num>
  <w:num w:numId="9">
    <w:abstractNumId w:val="4"/>
  </w:num>
  <w:num w:numId="10">
    <w:abstractNumId w:val="10"/>
  </w:num>
  <w:num w:numId="11">
    <w:abstractNumId w:val="11"/>
  </w:num>
  <w:num w:numId="12">
    <w:abstractNumId w:val="1"/>
  </w:num>
  <w:num w:numId="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rson, James">
    <w15:presenceInfo w15:providerId="None" w15:userId="Thorson, Ja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20"/>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E4B"/>
    <w:rsid w:val="0002078A"/>
    <w:rsid w:val="00020974"/>
    <w:rsid w:val="00030C02"/>
    <w:rsid w:val="000768C7"/>
    <w:rsid w:val="00086952"/>
    <w:rsid w:val="000B5768"/>
    <w:rsid w:val="000F5C4C"/>
    <w:rsid w:val="00101CD3"/>
    <w:rsid w:val="00106F51"/>
    <w:rsid w:val="001166E7"/>
    <w:rsid w:val="00125B1C"/>
    <w:rsid w:val="00146A09"/>
    <w:rsid w:val="001661A9"/>
    <w:rsid w:val="001673C4"/>
    <w:rsid w:val="00183512"/>
    <w:rsid w:val="00192006"/>
    <w:rsid w:val="00194451"/>
    <w:rsid w:val="001A34B0"/>
    <w:rsid w:val="001B4319"/>
    <w:rsid w:val="001D033F"/>
    <w:rsid w:val="001E02C2"/>
    <w:rsid w:val="001E2F38"/>
    <w:rsid w:val="001F0AA2"/>
    <w:rsid w:val="001F0C37"/>
    <w:rsid w:val="0022751D"/>
    <w:rsid w:val="00246F37"/>
    <w:rsid w:val="002550D5"/>
    <w:rsid w:val="00255D46"/>
    <w:rsid w:val="002932D1"/>
    <w:rsid w:val="002C7A39"/>
    <w:rsid w:val="002F599C"/>
    <w:rsid w:val="00326CFC"/>
    <w:rsid w:val="00332BCD"/>
    <w:rsid w:val="00336ADE"/>
    <w:rsid w:val="0034184D"/>
    <w:rsid w:val="003553C8"/>
    <w:rsid w:val="00355591"/>
    <w:rsid w:val="00381494"/>
    <w:rsid w:val="00384B61"/>
    <w:rsid w:val="0038594E"/>
    <w:rsid w:val="003D1F60"/>
    <w:rsid w:val="003E4FEE"/>
    <w:rsid w:val="003E5E39"/>
    <w:rsid w:val="004106F4"/>
    <w:rsid w:val="00411FC5"/>
    <w:rsid w:val="00416F88"/>
    <w:rsid w:val="00417EFF"/>
    <w:rsid w:val="0044080A"/>
    <w:rsid w:val="00450CE8"/>
    <w:rsid w:val="00465884"/>
    <w:rsid w:val="00480A58"/>
    <w:rsid w:val="0048199B"/>
    <w:rsid w:val="00481A8F"/>
    <w:rsid w:val="004857E9"/>
    <w:rsid w:val="004A11A2"/>
    <w:rsid w:val="004A75D4"/>
    <w:rsid w:val="004D76D9"/>
    <w:rsid w:val="00526550"/>
    <w:rsid w:val="00540468"/>
    <w:rsid w:val="00545977"/>
    <w:rsid w:val="00557064"/>
    <w:rsid w:val="00571575"/>
    <w:rsid w:val="005821DB"/>
    <w:rsid w:val="00582878"/>
    <w:rsid w:val="005A2C1D"/>
    <w:rsid w:val="005B33B3"/>
    <w:rsid w:val="005C2EF4"/>
    <w:rsid w:val="006040BD"/>
    <w:rsid w:val="00611E20"/>
    <w:rsid w:val="00614F5A"/>
    <w:rsid w:val="00615633"/>
    <w:rsid w:val="00651457"/>
    <w:rsid w:val="00666EB1"/>
    <w:rsid w:val="00693B40"/>
    <w:rsid w:val="00696A84"/>
    <w:rsid w:val="00696C50"/>
    <w:rsid w:val="006B30B7"/>
    <w:rsid w:val="006E3040"/>
    <w:rsid w:val="00734EA5"/>
    <w:rsid w:val="00736F09"/>
    <w:rsid w:val="00771F44"/>
    <w:rsid w:val="00772D50"/>
    <w:rsid w:val="007824E6"/>
    <w:rsid w:val="007C0CBC"/>
    <w:rsid w:val="007D7A8C"/>
    <w:rsid w:val="007E6407"/>
    <w:rsid w:val="007F45C6"/>
    <w:rsid w:val="00800522"/>
    <w:rsid w:val="008006CF"/>
    <w:rsid w:val="0080466A"/>
    <w:rsid w:val="00807D16"/>
    <w:rsid w:val="00822359"/>
    <w:rsid w:val="0085142C"/>
    <w:rsid w:val="008B5575"/>
    <w:rsid w:val="008C5188"/>
    <w:rsid w:val="00901C51"/>
    <w:rsid w:val="00957CB4"/>
    <w:rsid w:val="009646EA"/>
    <w:rsid w:val="0099607C"/>
    <w:rsid w:val="009B4D0B"/>
    <w:rsid w:val="009D3FA3"/>
    <w:rsid w:val="009E1607"/>
    <w:rsid w:val="00A07E1A"/>
    <w:rsid w:val="00A3102B"/>
    <w:rsid w:val="00A37ED7"/>
    <w:rsid w:val="00A53193"/>
    <w:rsid w:val="00A83612"/>
    <w:rsid w:val="00A94E4B"/>
    <w:rsid w:val="00AB2AD4"/>
    <w:rsid w:val="00AB5AA4"/>
    <w:rsid w:val="00AD0F5D"/>
    <w:rsid w:val="00AD36F0"/>
    <w:rsid w:val="00AE0956"/>
    <w:rsid w:val="00AE2AA5"/>
    <w:rsid w:val="00AF1AF7"/>
    <w:rsid w:val="00B05062"/>
    <w:rsid w:val="00B11FA0"/>
    <w:rsid w:val="00B501FE"/>
    <w:rsid w:val="00B51642"/>
    <w:rsid w:val="00B85A4E"/>
    <w:rsid w:val="00B9472B"/>
    <w:rsid w:val="00BA78F9"/>
    <w:rsid w:val="00BC69D5"/>
    <w:rsid w:val="00BE522E"/>
    <w:rsid w:val="00CD1AD2"/>
    <w:rsid w:val="00CD4651"/>
    <w:rsid w:val="00CE7D31"/>
    <w:rsid w:val="00CF54B6"/>
    <w:rsid w:val="00D15787"/>
    <w:rsid w:val="00D27C14"/>
    <w:rsid w:val="00D33949"/>
    <w:rsid w:val="00D33D7C"/>
    <w:rsid w:val="00D55633"/>
    <w:rsid w:val="00D57174"/>
    <w:rsid w:val="00DB3ADA"/>
    <w:rsid w:val="00DB3E19"/>
    <w:rsid w:val="00DB6C7F"/>
    <w:rsid w:val="00DC2E60"/>
    <w:rsid w:val="00DD20F2"/>
    <w:rsid w:val="00DD373E"/>
    <w:rsid w:val="00DD3BD5"/>
    <w:rsid w:val="00E30E2F"/>
    <w:rsid w:val="00E350F2"/>
    <w:rsid w:val="00EA7372"/>
    <w:rsid w:val="00EC1E2B"/>
    <w:rsid w:val="00EC5814"/>
    <w:rsid w:val="00ED6902"/>
    <w:rsid w:val="00EE5C1E"/>
    <w:rsid w:val="00EE6F46"/>
    <w:rsid w:val="00F10192"/>
    <w:rsid w:val="00F14638"/>
    <w:rsid w:val="00F61D86"/>
    <w:rsid w:val="00F6286E"/>
    <w:rsid w:val="00F6419B"/>
    <w:rsid w:val="00F76DC0"/>
    <w:rsid w:val="00F77E78"/>
    <w:rsid w:val="00F80C10"/>
    <w:rsid w:val="00FA358C"/>
    <w:rsid w:val="00FB060C"/>
    <w:rsid w:val="00FD40D6"/>
    <w:rsid w:val="00FF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5DB61"/>
  <w15:docId w15:val="{1EB4A57C-D040-464A-8E6D-5AE97967D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E4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94E4B"/>
  </w:style>
  <w:style w:type="character" w:styleId="CommentReference">
    <w:name w:val="annotation reference"/>
    <w:basedOn w:val="DefaultParagraphFont"/>
    <w:uiPriority w:val="99"/>
    <w:semiHidden/>
    <w:unhideWhenUsed/>
    <w:rsid w:val="00A94E4B"/>
    <w:rPr>
      <w:sz w:val="16"/>
      <w:szCs w:val="16"/>
    </w:rPr>
  </w:style>
  <w:style w:type="paragraph" w:styleId="CommentText">
    <w:name w:val="annotation text"/>
    <w:basedOn w:val="Normal"/>
    <w:link w:val="CommentTextChar"/>
    <w:uiPriority w:val="99"/>
    <w:semiHidden/>
    <w:unhideWhenUsed/>
    <w:rsid w:val="00A94E4B"/>
    <w:pPr>
      <w:spacing w:line="240" w:lineRule="auto"/>
    </w:pPr>
    <w:rPr>
      <w:sz w:val="20"/>
      <w:szCs w:val="20"/>
    </w:rPr>
  </w:style>
  <w:style w:type="character" w:customStyle="1" w:styleId="CommentTextChar">
    <w:name w:val="Comment Text Char"/>
    <w:basedOn w:val="DefaultParagraphFont"/>
    <w:link w:val="CommentText"/>
    <w:uiPriority w:val="99"/>
    <w:semiHidden/>
    <w:rsid w:val="00A94E4B"/>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A94E4B"/>
    <w:rPr>
      <w:b/>
      <w:bCs/>
    </w:rPr>
  </w:style>
  <w:style w:type="character" w:customStyle="1" w:styleId="CommentSubjectChar">
    <w:name w:val="Comment Subject Char"/>
    <w:basedOn w:val="CommentTextChar"/>
    <w:link w:val="CommentSubject"/>
    <w:uiPriority w:val="99"/>
    <w:semiHidden/>
    <w:rsid w:val="00A94E4B"/>
    <w:rPr>
      <w:rFonts w:eastAsiaTheme="minorEastAsia"/>
      <w:b/>
      <w:bCs/>
      <w:sz w:val="20"/>
      <w:szCs w:val="20"/>
      <w:lang w:val="en-US"/>
    </w:rPr>
  </w:style>
  <w:style w:type="paragraph" w:styleId="BalloonText">
    <w:name w:val="Balloon Text"/>
    <w:basedOn w:val="Normal"/>
    <w:link w:val="BalloonTextChar"/>
    <w:uiPriority w:val="99"/>
    <w:semiHidden/>
    <w:unhideWhenUsed/>
    <w:rsid w:val="00A94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E4B"/>
    <w:rPr>
      <w:rFonts w:ascii="Tahoma" w:eastAsiaTheme="minorEastAsia" w:hAnsi="Tahoma" w:cs="Tahoma"/>
      <w:sz w:val="16"/>
      <w:szCs w:val="16"/>
      <w:lang w:val="en-US"/>
    </w:rPr>
  </w:style>
  <w:style w:type="character" w:styleId="PlaceholderText">
    <w:name w:val="Placeholder Text"/>
    <w:basedOn w:val="DefaultParagraphFont"/>
    <w:uiPriority w:val="99"/>
    <w:semiHidden/>
    <w:rsid w:val="00A94E4B"/>
    <w:rPr>
      <w:color w:val="808080"/>
    </w:rPr>
  </w:style>
  <w:style w:type="table" w:styleId="TableGrid">
    <w:name w:val="Table Grid"/>
    <w:basedOn w:val="TableNormal"/>
    <w:uiPriority w:val="59"/>
    <w:rsid w:val="00A94E4B"/>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4E4B"/>
    <w:pPr>
      <w:spacing w:line="240" w:lineRule="auto"/>
    </w:pPr>
    <w:rPr>
      <w:b/>
      <w:bCs/>
      <w:color w:val="4F81BD" w:themeColor="accent1"/>
      <w:sz w:val="18"/>
      <w:szCs w:val="18"/>
    </w:rPr>
  </w:style>
  <w:style w:type="table" w:customStyle="1" w:styleId="LightShading1">
    <w:name w:val="Light Shading1"/>
    <w:basedOn w:val="TableNormal"/>
    <w:uiPriority w:val="60"/>
    <w:rsid w:val="00A94E4B"/>
    <w:pPr>
      <w:spacing w:after="0" w:line="240" w:lineRule="auto"/>
    </w:pPr>
    <w:rPr>
      <w:rFonts w:eastAsiaTheme="minorEastAsia"/>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A94E4B"/>
    <w:pPr>
      <w:spacing w:after="0" w:line="240" w:lineRule="auto"/>
    </w:pPr>
    <w:rPr>
      <w:rFonts w:eastAsiaTheme="minorEastAsia"/>
      <w:lang w:val="en-US"/>
    </w:rPr>
  </w:style>
  <w:style w:type="paragraph" w:styleId="Bibliography">
    <w:name w:val="Bibliography"/>
    <w:basedOn w:val="Normal"/>
    <w:next w:val="Normal"/>
    <w:uiPriority w:val="37"/>
    <w:semiHidden/>
    <w:unhideWhenUsed/>
    <w:rsid w:val="00A94E4B"/>
  </w:style>
  <w:style w:type="character" w:styleId="Hyperlink">
    <w:name w:val="Hyperlink"/>
    <w:basedOn w:val="DefaultParagraphFont"/>
    <w:uiPriority w:val="99"/>
    <w:unhideWhenUsed/>
    <w:rsid w:val="00A94E4B"/>
    <w:rPr>
      <w:color w:val="0000FF" w:themeColor="hyperlink"/>
      <w:u w:val="single"/>
    </w:rPr>
  </w:style>
  <w:style w:type="paragraph" w:styleId="ListParagraph">
    <w:name w:val="List Paragraph"/>
    <w:basedOn w:val="Normal"/>
    <w:uiPriority w:val="34"/>
    <w:qFormat/>
    <w:rsid w:val="00A94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3869">
      <w:bodyDiv w:val="1"/>
      <w:marLeft w:val="0"/>
      <w:marRight w:val="0"/>
      <w:marTop w:val="0"/>
      <w:marBottom w:val="0"/>
      <w:divBdr>
        <w:top w:val="none" w:sz="0" w:space="0" w:color="auto"/>
        <w:left w:val="none" w:sz="0" w:space="0" w:color="auto"/>
        <w:bottom w:val="none" w:sz="0" w:space="0" w:color="auto"/>
        <w:right w:val="none" w:sz="0" w:space="0" w:color="auto"/>
      </w:divBdr>
      <w:divsChild>
        <w:div w:id="2086490758">
          <w:marLeft w:val="0"/>
          <w:marRight w:val="0"/>
          <w:marTop w:val="0"/>
          <w:marBottom w:val="0"/>
          <w:divBdr>
            <w:top w:val="none" w:sz="0" w:space="0" w:color="auto"/>
            <w:left w:val="none" w:sz="0" w:space="0" w:color="auto"/>
            <w:bottom w:val="none" w:sz="0" w:space="0" w:color="auto"/>
            <w:right w:val="none" w:sz="0" w:space="0" w:color="auto"/>
          </w:divBdr>
          <w:divsChild>
            <w:div w:id="16924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822E1-CDF7-4A27-98F9-3D881ED69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26</Pages>
  <Words>9138</Words>
  <Characters>52092</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Johnson</dc:creator>
  <cp:lastModifiedBy>Thorson, James</cp:lastModifiedBy>
  <cp:revision>3</cp:revision>
  <dcterms:created xsi:type="dcterms:W3CDTF">2015-11-25T23:03:00Z</dcterms:created>
  <dcterms:modified xsi:type="dcterms:W3CDTF">2015-11-25T23:55:00Z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id="crnYE13g"/&gt;&lt;style id="http://www.zotero.org/styles/fisheries-research" hasBibliography="1" bibliographyStyleHasBeenSet="0"/&gt;&lt;prefs&gt;&lt;pref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